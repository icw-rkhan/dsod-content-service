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3EE" w:rsidRDefault="009563EE">
      <w:pPr>
        <w:rPr>
          <w:ins w:id="0" w:author="海" w:date="2019-02-27T15:08:00Z"/>
          <w:b/>
          <w:bCs/>
          <w:color w:val="FF0000"/>
        </w:rPr>
      </w:pPr>
    </w:p>
    <w:p w:rsidR="009563EE" w:rsidRDefault="009563EE">
      <w:pPr>
        <w:rPr>
          <w:b/>
          <w:bCs/>
          <w:color w:val="FF0000"/>
        </w:rPr>
      </w:pPr>
    </w:p>
    <w:p w:rsidR="009563EE" w:rsidRDefault="00685E50">
      <w:pPr>
        <w:pStyle w:val="a6"/>
      </w:pPr>
      <w:r>
        <w:t>C</w:t>
      </w:r>
      <w:r>
        <w:rPr>
          <w:rFonts w:hint="eastAsia"/>
        </w:rPr>
        <w:t>ontent-service</w:t>
      </w:r>
      <w:r>
        <w:rPr>
          <w:rFonts w:hint="eastAsia"/>
        </w:rPr>
        <w:t>接口文档</w:t>
      </w:r>
    </w:p>
    <w:p w:rsidR="009563EE" w:rsidRDefault="009563EE">
      <w:pPr>
        <w:rPr>
          <w:b/>
          <w:bCs/>
          <w:color w:val="FF0000"/>
        </w:rPr>
      </w:pPr>
    </w:p>
    <w:p w:rsidR="009563EE" w:rsidRDefault="00685E50">
      <w:pPr>
        <w:rPr>
          <w:b/>
          <w:bCs/>
          <w:color w:val="FF0000"/>
        </w:rPr>
      </w:pPr>
      <w:r>
        <w:rPr>
          <w:rFonts w:hint="eastAsia"/>
          <w:b/>
          <w:bCs/>
          <w:color w:val="FF0000"/>
        </w:rPr>
        <w:t>接口基于</w:t>
      </w:r>
      <w:r>
        <w:rPr>
          <w:rFonts w:hint="eastAsia"/>
          <w:b/>
          <w:bCs/>
          <w:color w:val="FF0000"/>
        </w:rPr>
        <w:t>Oauth2.0</w:t>
      </w:r>
      <w:r>
        <w:rPr>
          <w:rFonts w:hint="eastAsia"/>
          <w:b/>
          <w:bCs/>
          <w:color w:val="FF0000"/>
        </w:rPr>
        <w:t>，所有接口传值必须携带系统生成</w:t>
      </w:r>
      <w:r>
        <w:rPr>
          <w:rFonts w:hint="eastAsia"/>
          <w:b/>
          <w:bCs/>
          <w:color w:val="FF0000"/>
        </w:rPr>
        <w:t>token</w:t>
      </w:r>
    </w:p>
    <w:p w:rsidR="009563EE" w:rsidRDefault="00685E50">
      <w:r>
        <w:rPr>
          <w:rFonts w:hint="eastAsia"/>
          <w:noProof/>
        </w:rPr>
        <w:drawing>
          <wp:inline distT="0" distB="0" distL="114300" distR="114300">
            <wp:extent cx="5269865" cy="1010920"/>
            <wp:effectExtent l="0" t="0" r="6985" b="17780"/>
            <wp:docPr id="1" name="图片 1" descr="1535956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35956605(1)"/>
                    <pic:cNvPicPr>
                      <a:picLocks noChangeAspect="1"/>
                    </pic:cNvPicPr>
                  </pic:nvPicPr>
                  <pic:blipFill>
                    <a:blip r:embed="rId8"/>
                    <a:stretch>
                      <a:fillRect/>
                    </a:stretch>
                  </pic:blipFill>
                  <pic:spPr>
                    <a:xfrm>
                      <a:off x="0" y="0"/>
                      <a:ext cx="5269865" cy="1010920"/>
                    </a:xfrm>
                    <a:prstGeom prst="rect">
                      <a:avLst/>
                    </a:prstGeom>
                  </pic:spPr>
                </pic:pic>
              </a:graphicData>
            </a:graphic>
          </wp:inline>
        </w:drawing>
      </w:r>
    </w:p>
    <w:p w:rsidR="009563EE" w:rsidRDefault="009563EE"/>
    <w:p w:rsidR="009563EE" w:rsidRDefault="00685E50">
      <w:pPr>
        <w:pStyle w:val="1"/>
        <w:numPr>
          <w:ilvl w:val="0"/>
          <w:numId w:val="1"/>
        </w:numPr>
        <w:rPr>
          <w:color w:val="00B050"/>
        </w:rPr>
      </w:pPr>
      <w:r>
        <w:rPr>
          <w:rFonts w:hint="eastAsia"/>
          <w:color w:val="00B050"/>
        </w:rPr>
        <w:t>上传媒体资源</w:t>
      </w:r>
      <w:r>
        <w:rPr>
          <w:rFonts w:hint="eastAsia"/>
          <w:color w:val="00B050"/>
        </w:rPr>
        <w:t xml:space="preserve"> </w:t>
      </w:r>
      <w:r>
        <w:rPr>
          <w:rFonts w:hint="eastAsia"/>
          <w:color w:val="00B050"/>
        </w:rPr>
        <w:t>（</w:t>
      </w:r>
      <w:r>
        <w:rPr>
          <w:color w:val="00B050"/>
        </w:rPr>
        <w:t>ADMIN PORTAL ONLY</w:t>
      </w:r>
      <w:r>
        <w:rPr>
          <w:rFonts w:hint="eastAsia"/>
          <w:color w:val="00B050"/>
        </w:rPr>
        <w:t>）</w:t>
      </w:r>
    </w:p>
    <w:p w:rsidR="009563EE" w:rsidRDefault="00685E50">
      <w:pPr>
        <w:ind w:firstLine="420"/>
        <w:rPr>
          <w:color w:val="00B050"/>
        </w:rPr>
      </w:pPr>
      <w:r>
        <w:rPr>
          <w:rFonts w:hint="eastAsia"/>
          <w:color w:val="00B050"/>
        </w:rPr>
        <w:t>需要</w:t>
      </w:r>
      <w:r>
        <w:rPr>
          <w:rFonts w:hint="eastAsia"/>
          <w:color w:val="00B050"/>
        </w:rPr>
        <w:t>A</w:t>
      </w:r>
      <w:r>
        <w:rPr>
          <w:color w:val="00B050"/>
        </w:rPr>
        <w:t xml:space="preserve">PI </w:t>
      </w:r>
      <w:r>
        <w:rPr>
          <w:rFonts w:hint="eastAsia"/>
          <w:color w:val="00B050"/>
        </w:rPr>
        <w:t>用来首先发布影像和图片等的媒体</w:t>
      </w:r>
      <w:r>
        <w:rPr>
          <w:rFonts w:hint="eastAsia"/>
          <w:color w:val="00B050"/>
        </w:rPr>
        <w:t>,</w:t>
      </w:r>
      <w:r>
        <w:rPr>
          <w:color w:val="00B050"/>
        </w:rPr>
        <w:t xml:space="preserve"> </w:t>
      </w:r>
      <w:r>
        <w:rPr>
          <w:rFonts w:hint="eastAsia"/>
          <w:color w:val="00B050"/>
        </w:rPr>
        <w:t>如是图片，</w:t>
      </w:r>
      <w:r>
        <w:rPr>
          <w:rFonts w:hint="eastAsia"/>
          <w:color w:val="00B050"/>
        </w:rPr>
        <w:t xml:space="preserve"> </w:t>
      </w:r>
      <w:r>
        <w:rPr>
          <w:rFonts w:hint="eastAsia"/>
          <w:color w:val="00B050"/>
        </w:rPr>
        <w:t>需要存一份原版和一份缩小版。</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rFonts w:ascii="Consolas" w:eastAsia="宋体" w:hAnsi="Consolas"/>
          <w:color w:val="2A00FF"/>
          <w:sz w:val="20"/>
          <w:shd w:val="clear" w:color="auto" w:fill="E8F2FE"/>
        </w:rPr>
      </w:pPr>
      <w:hyperlink w:history="1">
        <w:r>
          <w:rPr>
            <w:rFonts w:ascii="Consolas" w:eastAsia="Consolas" w:hAnsi="Consolas" w:hint="eastAsia"/>
            <w:color w:val="2A00FF"/>
            <w:sz w:val="20"/>
            <w:shd w:val="clear" w:color="auto" w:fill="E8F2FE"/>
          </w:rPr>
          <w:t>http://{IP}:{port}/{service_name}/v1/</w:t>
        </w:r>
        <w:r>
          <w:rPr>
            <w:rFonts w:ascii="Consolas" w:eastAsia="宋体" w:hAnsi="Consolas" w:hint="eastAsia"/>
            <w:color w:val="2A00FF"/>
            <w:sz w:val="20"/>
            <w:shd w:val="clear" w:color="auto" w:fill="E8F2FE"/>
          </w:rPr>
          <w:t>file</w:t>
        </w:r>
        <w:r>
          <w:rPr>
            <w:rFonts w:ascii="Consolas" w:eastAsia="Consolas" w:hAnsi="Consolas" w:hint="eastAsia"/>
            <w:color w:val="2A00FF"/>
            <w:sz w:val="20"/>
            <w:shd w:val="clear" w:color="auto" w:fill="E8F2FE"/>
          </w:rPr>
          <w:t>/</w:t>
        </w:r>
        <w:r>
          <w:rPr>
            <w:rFonts w:ascii="Consolas" w:eastAsia="宋体" w:hAnsi="Consolas" w:hint="eastAsia"/>
            <w:color w:val="2A00FF"/>
            <w:sz w:val="20"/>
            <w:shd w:val="clear" w:color="auto" w:fill="E8F2FE"/>
          </w:rPr>
          <w:t>uploadFile</w:t>
        </w:r>
      </w:hyperlink>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file</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File</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上传文件</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上传用户邮箱</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fileType</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文件类型，</w:t>
            </w:r>
            <w:r>
              <w:rPr>
                <w:rFonts w:ascii="宋体" w:hAnsi="宋体" w:cs="宋体" w:hint="eastAsia"/>
                <w:color w:val="000000"/>
                <w:sz w:val="22"/>
              </w:rPr>
              <w:t>1</w:t>
            </w:r>
            <w:r>
              <w:rPr>
                <w:rFonts w:ascii="宋体" w:hAnsi="宋体" w:cs="宋体" w:hint="eastAsia"/>
                <w:color w:val="000000"/>
                <w:sz w:val="22"/>
              </w:rPr>
              <w:t>：原图，</w:t>
            </w:r>
            <w:r>
              <w:rPr>
                <w:rFonts w:ascii="宋体" w:hAnsi="宋体" w:cs="宋体" w:hint="eastAsia"/>
                <w:color w:val="000000"/>
                <w:sz w:val="22"/>
              </w:rPr>
              <w:t>2</w:t>
            </w:r>
            <w:r>
              <w:rPr>
                <w:rFonts w:ascii="宋体" w:hAnsi="宋体" w:cs="宋体" w:hint="eastAsia"/>
                <w:color w:val="000000"/>
                <w:sz w:val="22"/>
              </w:rPr>
              <w:t>：音频，</w:t>
            </w:r>
            <w:r>
              <w:rPr>
                <w:rFonts w:ascii="宋体" w:hAnsi="宋体" w:cs="宋体" w:hint="eastAsia"/>
                <w:color w:val="000000"/>
                <w:sz w:val="22"/>
              </w:rPr>
              <w:t>3</w:t>
            </w:r>
            <w:r>
              <w:rPr>
                <w:rFonts w:ascii="宋体" w:hAnsi="宋体" w:cs="宋体" w:hint="eastAsia"/>
                <w:color w:val="000000"/>
                <w:sz w:val="22"/>
              </w:rPr>
              <w:t>：视频</w:t>
            </w:r>
            <w:r>
              <w:rPr>
                <w:rFonts w:ascii="宋体" w:hAnsi="宋体" w:cs="宋体" w:hint="eastAsia"/>
                <w:color w:val="000000"/>
                <w:sz w:val="22"/>
              </w:rPr>
              <w:t>4</w:t>
            </w:r>
            <w:r>
              <w:rPr>
                <w:rFonts w:ascii="宋体" w:hAnsi="宋体" w:cs="宋体" w:hint="eastAsia"/>
                <w:color w:val="000000"/>
                <w:sz w:val="22"/>
              </w:rPr>
              <w:t>：缩略图；</w:t>
            </w:r>
            <w:r>
              <w:rPr>
                <w:rFonts w:ascii="宋体" w:hAnsi="宋体" w:cs="宋体" w:hint="eastAsia"/>
                <w:color w:val="000000"/>
                <w:sz w:val="22"/>
              </w:rPr>
              <w:t>5</w:t>
            </w:r>
            <w:r>
              <w:rPr>
                <w:rFonts w:ascii="宋体" w:hAnsi="宋体" w:cs="宋体" w:hint="eastAsia"/>
                <w:color w:val="000000"/>
                <w:sz w:val="22"/>
              </w:rPr>
              <w:t>、</w:t>
            </w:r>
            <w:r>
              <w:rPr>
                <w:rFonts w:ascii="宋体" w:hAnsi="宋体" w:cs="宋体" w:hint="eastAsia"/>
                <w:color w:val="000000"/>
                <w:sz w:val="22"/>
              </w:rPr>
              <w:t>PDF</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cs="Consolas"/>
                <w:color w:val="000000"/>
                <w:sz w:val="19"/>
                <w:szCs w:val="19"/>
                <w:shd w:val="clear" w:color="auto" w:fill="EBF7F0"/>
              </w:rPr>
              <w:t>title</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标题</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cs="Consolas"/>
                <w:color w:val="000000"/>
                <w:sz w:val="19"/>
                <w:szCs w:val="19"/>
                <w:shd w:val="clear" w:color="auto" w:fill="EBF7F0"/>
              </w:rPr>
              <w:t>length</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文件长度</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cs="Consolas"/>
                <w:color w:val="000000"/>
                <w:sz w:val="19"/>
                <w:szCs w:val="19"/>
                <w:shd w:val="clear" w:color="auto" w:fill="EBF7F0"/>
              </w:rPr>
              <w:t>uploadDate</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上传时间</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color w:val="000000"/>
          <w:sz w:val="28"/>
        </w:rPr>
      </w:pPr>
    </w:p>
    <w:p w:rsidR="009563EE" w:rsidRDefault="00685E50">
      <w:pPr>
        <w:ind w:firstLine="420"/>
        <w:rPr>
          <w:color w:val="00B050"/>
        </w:rPr>
      </w:pPr>
      <w:r>
        <w:rPr>
          <w:noProof/>
        </w:rPr>
        <w:drawing>
          <wp:inline distT="0" distB="0" distL="114300" distR="114300">
            <wp:extent cx="5270500" cy="1487170"/>
            <wp:effectExtent l="0" t="0" r="6350"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70500" cy="1487170"/>
                    </a:xfrm>
                    <a:prstGeom prst="rect">
                      <a:avLst/>
                    </a:prstGeom>
                    <a:noFill/>
                    <a:ln w="9525">
                      <a:noFill/>
                    </a:ln>
                  </pic:spPr>
                </pic:pic>
              </a:graphicData>
            </a:graphic>
          </wp:inline>
        </w:drawing>
      </w:r>
    </w:p>
    <w:p w:rsidR="009563EE" w:rsidRDefault="00685E50">
      <w:pPr>
        <w:ind w:firstLine="420"/>
        <w:rPr>
          <w:color w:val="00B050"/>
        </w:rPr>
      </w:pPr>
      <w:r>
        <w:rPr>
          <w:rFonts w:hint="eastAsia"/>
          <w:color w:val="00B050"/>
        </w:rPr>
        <w:t>Responsebody</w:t>
      </w:r>
      <w:r>
        <w:rPr>
          <w:rFonts w:hint="eastAsia"/>
          <w:color w:val="00B050"/>
        </w:rPr>
        <w:t>：</w:t>
      </w:r>
    </w:p>
    <w:p w:rsidR="009563EE" w:rsidRDefault="00685E50">
      <w:pPr>
        <w:ind w:firstLine="420"/>
        <w:rPr>
          <w:color w:val="00B050"/>
        </w:rPr>
      </w:pPr>
      <w:r>
        <w:rPr>
          <w:rFonts w:ascii="Consolas" w:eastAsia="Consolas" w:hAnsi="Consolas" w:cs="Consolas"/>
          <w:color w:val="000000"/>
          <w:sz w:val="19"/>
          <w:szCs w:val="19"/>
          <w:shd w:val="clear" w:color="auto" w:fill="FCF6DB"/>
        </w:rPr>
        <w:t xml:space="preserve">{ "code":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"msg": </w:t>
      </w:r>
      <w:r>
        <w:rPr>
          <w:rFonts w:ascii="Consolas" w:eastAsia="Consolas" w:hAnsi="Consolas" w:cs="Consolas"/>
          <w:color w:val="880000"/>
          <w:sz w:val="19"/>
          <w:szCs w:val="19"/>
          <w:shd w:val="clear" w:color="auto" w:fill="FCF6DB"/>
        </w:rPr>
        <w:t>"success"</w:t>
      </w:r>
      <w:r>
        <w:rPr>
          <w:rFonts w:ascii="Consolas" w:eastAsia="Consolas" w:hAnsi="Consolas" w:cs="Consolas"/>
          <w:color w:val="000000"/>
          <w:sz w:val="19"/>
          <w:szCs w:val="19"/>
          <w:shd w:val="clear" w:color="auto" w:fill="FCF6DB"/>
        </w:rPr>
        <w:t xml:space="preserve">, "resultMap": { "fileEntity": { "_id": </w:t>
      </w:r>
      <w:r>
        <w:rPr>
          <w:rFonts w:ascii="Consolas" w:eastAsia="Consolas" w:hAnsi="Consolas" w:cs="Consolas"/>
          <w:color w:val="880000"/>
          <w:sz w:val="19"/>
          <w:szCs w:val="19"/>
          <w:shd w:val="clear" w:color="auto" w:fill="FCF6DB"/>
        </w:rPr>
        <w:t>"5bd91596b0f3e078939136a2"</w:t>
      </w:r>
      <w:r>
        <w:rPr>
          <w:rFonts w:ascii="Consolas" w:eastAsia="Consolas" w:hAnsi="Consolas" w:cs="Consolas"/>
          <w:color w:val="000000"/>
          <w:sz w:val="19"/>
          <w:szCs w:val="19"/>
          <w:shd w:val="clear" w:color="auto" w:fill="FCF6DB"/>
        </w:rPr>
        <w:t xml:space="preserve">, "originalFigureId": </w:t>
      </w:r>
      <w:r>
        <w:rPr>
          <w:rFonts w:ascii="Consolas" w:eastAsia="Consolas" w:hAnsi="Consolas" w:cs="Consolas"/>
          <w:color w:val="880000"/>
          <w:sz w:val="19"/>
          <w:szCs w:val="19"/>
          <w:shd w:val="clear" w:color="auto" w:fill="FCF6DB"/>
        </w:rPr>
        <w:t>"5bd91595b0f3e078939136a0"</w:t>
      </w:r>
      <w:r>
        <w:rPr>
          <w:rFonts w:ascii="Consolas" w:eastAsia="Consolas" w:hAnsi="Consolas" w:cs="Consolas"/>
          <w:color w:val="000000"/>
          <w:sz w:val="19"/>
          <w:szCs w:val="19"/>
          <w:shd w:val="clear" w:color="auto" w:fill="FCF6DB"/>
        </w:rPr>
        <w:t xml:space="preserve">, "fileType": </w:t>
      </w:r>
      <w:r>
        <w:rPr>
          <w:rFonts w:ascii="Consolas" w:eastAsia="Consolas" w:hAnsi="Consolas" w:cs="Consolas"/>
          <w:color w:val="880000"/>
          <w:sz w:val="19"/>
          <w:szCs w:val="19"/>
          <w:shd w:val="clear" w:color="auto" w:fill="FCF6DB"/>
        </w:rPr>
        <w:t>"3"</w:t>
      </w:r>
      <w:r>
        <w:rPr>
          <w:rFonts w:ascii="Consolas" w:eastAsia="Consolas" w:hAnsi="Consolas" w:cs="Consolas"/>
          <w:color w:val="000000"/>
          <w:sz w:val="19"/>
          <w:szCs w:val="19"/>
          <w:shd w:val="clear" w:color="auto" w:fill="FCF6DB"/>
        </w:rPr>
        <w:t xml:space="preserve">, "createDate": </w:t>
      </w:r>
      <w:r>
        <w:rPr>
          <w:rFonts w:ascii="Consolas" w:eastAsia="Consolas" w:hAnsi="Consolas" w:cs="Consolas"/>
          <w:color w:val="880000"/>
          <w:sz w:val="19"/>
          <w:szCs w:val="19"/>
          <w:shd w:val="clear" w:color="auto" w:fill="FCF6DB"/>
        </w:rPr>
        <w:t>1540953494766</w:t>
      </w:r>
      <w:r>
        <w:rPr>
          <w:rFonts w:ascii="Consolas" w:eastAsia="Consolas" w:hAnsi="Consolas" w:cs="Consolas"/>
          <w:color w:val="000000"/>
          <w:sz w:val="19"/>
          <w:szCs w:val="19"/>
          <w:shd w:val="clear" w:color="auto" w:fill="FCF6DB"/>
        </w:rPr>
        <w:t>, "email</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880000"/>
          <w:sz w:val="19"/>
          <w:szCs w:val="19"/>
          <w:shd w:val="clear" w:color="auto" w:fill="FCF6DB"/>
        </w:rPr>
        <w:t>"qwefeng888@163.com"</w:t>
      </w:r>
      <w:r>
        <w:rPr>
          <w:rFonts w:ascii="Consolas" w:eastAsia="Consolas" w:hAnsi="Consolas" w:cs="Consolas"/>
          <w:color w:val="000000"/>
          <w:sz w:val="19"/>
          <w:szCs w:val="19"/>
          <w:shd w:val="clear" w:color="auto" w:fill="FCF6DB"/>
        </w:rPr>
        <w:t xml:space="preserve">, "fileName": </w:t>
      </w:r>
      <w:r>
        <w:rPr>
          <w:rFonts w:ascii="Consolas" w:eastAsia="Consolas" w:hAnsi="Consolas" w:cs="Consolas"/>
          <w:color w:val="880000"/>
          <w:sz w:val="19"/>
          <w:szCs w:val="19"/>
          <w:shd w:val="clear" w:color="auto" w:fill="FCF6DB"/>
        </w:rPr>
        <w:t>"</w:t>
      </w:r>
      <w:r>
        <w:rPr>
          <w:rFonts w:ascii="Consolas" w:eastAsia="Consolas" w:hAnsi="Consolas" w:cs="Consolas"/>
          <w:color w:val="880000"/>
          <w:sz w:val="19"/>
          <w:szCs w:val="19"/>
          <w:shd w:val="clear" w:color="auto" w:fill="FCF6DB"/>
        </w:rPr>
        <w:t>还是觉得和</w:t>
      </w:r>
      <w:r>
        <w:rPr>
          <w:rFonts w:ascii="Consolas" w:eastAsia="Consolas" w:hAnsi="Consolas" w:cs="Consolas"/>
          <w:color w:val="880000"/>
          <w:sz w:val="19"/>
          <w:szCs w:val="19"/>
          <w:shd w:val="clear" w:color="auto" w:fill="FCF6DB"/>
        </w:rPr>
        <w:t>20180820175437.png"</w:t>
      </w:r>
      <w:r>
        <w:rPr>
          <w:rFonts w:ascii="Consolas" w:eastAsia="Consolas" w:hAnsi="Consolas" w:cs="Consolas"/>
          <w:color w:val="000000"/>
          <w:sz w:val="19"/>
          <w:szCs w:val="19"/>
          <w:shd w:val="clear" w:color="auto" w:fill="FCF6DB"/>
        </w:rPr>
        <w:t xml:space="preserve">, "parentId":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w:t>
      </w:r>
      <w:r>
        <w:rPr>
          <w:rFonts w:ascii="Consolas" w:eastAsia="Consolas" w:hAnsi="Consolas" w:cs="Consolas"/>
          <w:color w:val="880000"/>
          <w:sz w:val="19"/>
          <w:szCs w:val="19"/>
          <w:shd w:val="clear" w:color="auto" w:fill="FCF6DB"/>
        </w:rPr>
        <w:t>稍等</w:t>
      </w:r>
      <w:r>
        <w:rPr>
          <w:rFonts w:ascii="Consolas" w:eastAsia="Consolas" w:hAnsi="Consolas" w:cs="Consolas"/>
          <w:color w:val="880000"/>
          <w:sz w:val="19"/>
          <w:szCs w:val="19"/>
          <w:shd w:val="clear" w:color="auto" w:fill="FCF6DB"/>
        </w:rPr>
        <w:t>"</w:t>
      </w:r>
      <w:r>
        <w:rPr>
          <w:rFonts w:ascii="Consolas" w:eastAsia="Consolas" w:hAnsi="Consolas" w:cs="Consolas"/>
          <w:color w:val="000000"/>
          <w:sz w:val="19"/>
          <w:szCs w:val="19"/>
          <w:shd w:val="clear" w:color="auto" w:fill="FCF6DB"/>
        </w:rPr>
        <w:t xml:space="preserve">, "length": </w:t>
      </w:r>
      <w:r>
        <w:rPr>
          <w:rFonts w:ascii="Consolas" w:eastAsia="Consolas" w:hAnsi="Consolas" w:cs="Consolas"/>
          <w:color w:val="880000"/>
          <w:sz w:val="19"/>
          <w:szCs w:val="19"/>
          <w:shd w:val="clear" w:color="auto" w:fill="FCF6DB"/>
        </w:rPr>
        <w:t>"121"</w:t>
      </w:r>
      <w:r>
        <w:rPr>
          <w:rFonts w:ascii="Consolas" w:eastAsia="Consolas" w:hAnsi="Consolas" w:cs="Consolas"/>
          <w:color w:val="000000"/>
          <w:sz w:val="19"/>
          <w:szCs w:val="19"/>
          <w:shd w:val="clear" w:color="auto" w:fill="FCF6DB"/>
        </w:rPr>
        <w:t xml:space="preserve">, "uploadDate":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 } }</w:t>
      </w:r>
    </w:p>
    <w:p w:rsidR="009563EE" w:rsidRDefault="00685E50">
      <w:pPr>
        <w:pStyle w:val="1"/>
        <w:numPr>
          <w:ilvl w:val="0"/>
          <w:numId w:val="1"/>
        </w:numPr>
        <w:rPr>
          <w:color w:val="00B050"/>
        </w:rPr>
      </w:pPr>
      <w:r>
        <w:rPr>
          <w:rFonts w:hint="eastAsia"/>
          <w:color w:val="00B050"/>
        </w:rPr>
        <w:t>获取媒体资源</w:t>
      </w:r>
    </w:p>
    <w:p w:rsidR="009563EE" w:rsidRDefault="00685E50">
      <w:pPr>
        <w:ind w:left="420"/>
        <w:rPr>
          <w:color w:val="00B050"/>
        </w:rPr>
      </w:pPr>
      <w:r>
        <w:rPr>
          <w:rFonts w:hint="eastAsia"/>
          <w:color w:val="00B050"/>
        </w:rPr>
        <w:t>需要</w:t>
      </w:r>
      <w:r>
        <w:rPr>
          <w:rFonts w:hint="eastAsia"/>
          <w:color w:val="00B050"/>
        </w:rPr>
        <w:t>A</w:t>
      </w:r>
      <w:r>
        <w:rPr>
          <w:color w:val="00B050"/>
        </w:rPr>
        <w:t xml:space="preserve">PI </w:t>
      </w:r>
      <w:r>
        <w:rPr>
          <w:rFonts w:hint="eastAsia"/>
          <w:color w:val="00B050"/>
        </w:rPr>
        <w:t>用来或取所有图片</w:t>
      </w:r>
      <w:r>
        <w:rPr>
          <w:color w:val="00B050"/>
        </w:rPr>
        <w:t xml:space="preserve">BY PAGE. </w:t>
      </w:r>
      <w:r>
        <w:rPr>
          <w:rFonts w:hint="eastAsia"/>
          <w:color w:val="00B050"/>
        </w:rPr>
        <w:t>提供缩小版。</w:t>
      </w:r>
    </w:p>
    <w:p w:rsidR="009563EE" w:rsidRDefault="00685E50">
      <w:pPr>
        <w:ind w:left="420"/>
        <w:rPr>
          <w:color w:val="00B050"/>
        </w:rPr>
      </w:pPr>
      <w:bookmarkStart w:id="1" w:name="_Hlk527016560"/>
      <w:r>
        <w:rPr>
          <w:rFonts w:hint="eastAsia"/>
          <w:color w:val="00B050"/>
        </w:rPr>
        <w:t>需要</w:t>
      </w:r>
      <w:r>
        <w:rPr>
          <w:rFonts w:hint="eastAsia"/>
          <w:color w:val="00B050"/>
        </w:rPr>
        <w:t>A</w:t>
      </w:r>
      <w:r>
        <w:rPr>
          <w:color w:val="00B050"/>
        </w:rPr>
        <w:t xml:space="preserve">PI </w:t>
      </w:r>
      <w:r>
        <w:rPr>
          <w:rFonts w:hint="eastAsia"/>
          <w:color w:val="00B050"/>
        </w:rPr>
        <w:t>用来或取所有影像</w:t>
      </w:r>
      <w:r>
        <w:rPr>
          <w:color w:val="00B050"/>
        </w:rPr>
        <w:t>BY PAGE</w:t>
      </w:r>
      <w:r>
        <w:rPr>
          <w:rFonts w:hint="eastAsia"/>
          <w:color w:val="00B050"/>
        </w:rPr>
        <w:t>。</w:t>
      </w:r>
    </w:p>
    <w:bookmarkEnd w:id="1"/>
    <w:p w:rsidR="009563EE" w:rsidRDefault="00685E50">
      <w:pPr>
        <w:ind w:left="420"/>
        <w:rPr>
          <w:color w:val="00B050"/>
        </w:rPr>
      </w:pPr>
      <w:r>
        <w:rPr>
          <w:rFonts w:hint="eastAsia"/>
          <w:color w:val="00B050"/>
        </w:rPr>
        <w:t>需要</w:t>
      </w:r>
      <w:r>
        <w:rPr>
          <w:rFonts w:hint="eastAsia"/>
          <w:color w:val="00B050"/>
        </w:rPr>
        <w:t>A</w:t>
      </w:r>
      <w:r>
        <w:rPr>
          <w:color w:val="00B050"/>
        </w:rPr>
        <w:t xml:space="preserve">PI </w:t>
      </w:r>
      <w:r>
        <w:rPr>
          <w:rFonts w:hint="eastAsia"/>
          <w:color w:val="00B050"/>
        </w:rPr>
        <w:t>用来或取单个影像</w:t>
      </w:r>
      <w:r>
        <w:rPr>
          <w:color w:val="00B050"/>
        </w:rPr>
        <w:t>BY ID</w:t>
      </w:r>
      <w:r>
        <w:rPr>
          <w:rFonts w:hint="eastAsia"/>
          <w:color w:val="00B050"/>
        </w:rPr>
        <w:t>。提供原版。</w:t>
      </w:r>
    </w:p>
    <w:p w:rsidR="009563EE" w:rsidRDefault="009563EE">
      <w:pPr>
        <w:ind w:left="420"/>
        <w:rPr>
          <w:color w:val="00B050"/>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rFonts w:ascii="Consolas" w:eastAsia="宋体" w:hAnsi="Consolas"/>
          <w:color w:val="2A00FF"/>
          <w:sz w:val="20"/>
          <w:shd w:val="clear" w:color="auto" w:fill="E8F2FE"/>
        </w:rPr>
      </w:pPr>
      <w:hyperlink w:history="1">
        <w:r>
          <w:rPr>
            <w:rFonts w:ascii="Consolas" w:eastAsia="Consolas" w:hAnsi="Consolas" w:hint="eastAsia"/>
            <w:color w:val="2A00FF"/>
            <w:sz w:val="20"/>
            <w:shd w:val="clear" w:color="auto" w:fill="E8F2FE"/>
          </w:rPr>
          <w:t>http://{IP}:{port}/{service_name}/v1/</w:t>
        </w:r>
        <w:r>
          <w:rPr>
            <w:rFonts w:ascii="Consolas" w:eastAsia="宋体" w:hAnsi="Consolas" w:hint="eastAsia"/>
            <w:color w:val="2A00FF"/>
            <w:sz w:val="20"/>
            <w:shd w:val="clear" w:color="auto" w:fill="E8F2FE"/>
          </w:rPr>
          <w:t>file</w:t>
        </w:r>
        <w:r>
          <w:rPr>
            <w:rFonts w:ascii="Consolas" w:eastAsia="Consolas" w:hAnsi="Consolas" w:hint="eastAsia"/>
            <w:color w:val="2A00FF"/>
            <w:sz w:val="20"/>
            <w:shd w:val="clear" w:color="auto" w:fill="E8F2FE"/>
          </w:rPr>
          <w:t>/</w:t>
        </w:r>
        <w:r>
          <w:rPr>
            <w:rFonts w:ascii="Consolas" w:eastAsia="宋体" w:hAnsi="Consolas" w:hint="eastAsia"/>
            <w:color w:val="2A00FF"/>
            <w:sz w:val="20"/>
            <w:shd w:val="clear" w:color="auto" w:fill="E8F2FE"/>
          </w:rPr>
          <w:t>get</w:t>
        </w:r>
      </w:hyperlink>
      <w:r>
        <w:rPr>
          <w:rFonts w:ascii="Consolas" w:eastAsia="宋体" w:hAnsi="Consolas" w:hint="eastAsia"/>
          <w:color w:val="2A00FF"/>
          <w:sz w:val="20"/>
          <w:shd w:val="clear" w:color="auto" w:fill="E8F2FE"/>
        </w:rPr>
        <w:t>AllFile</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skip</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Long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跳过多少条</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lastRenderedPageBreak/>
              <w:t>limit</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Int</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每页展示多少条</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hint="eastAsia"/>
                <w:color w:val="0000C0"/>
                <w:sz w:val="20"/>
                <w:shd w:val="clear" w:color="auto" w:fill="F0D8A8"/>
              </w:rPr>
              <w:t>fileType</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eastAsia="宋体" w:hAnsi="宋体" w:cs="宋体"/>
                <w:color w:val="000000"/>
                <w:sz w:val="22"/>
              </w:rPr>
            </w:pPr>
            <w:r>
              <w:rPr>
                <w:rFonts w:ascii="宋体" w:hAnsi="宋体" w:cs="宋体" w:hint="eastAsia"/>
                <w:color w:val="000000"/>
                <w:sz w:val="22"/>
              </w:rPr>
              <w:t>要获取文件类型，</w:t>
            </w:r>
            <w:r>
              <w:rPr>
                <w:rFonts w:ascii="Consolas" w:eastAsia="Consolas" w:hAnsi="Consolas" w:hint="eastAsia"/>
                <w:color w:val="3F7F5F"/>
                <w:sz w:val="20"/>
                <w:shd w:val="clear" w:color="auto" w:fill="E8F2FE"/>
              </w:rPr>
              <w:t xml:space="preserve"> 1</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image</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2</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audio</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3</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video;4</w:t>
            </w:r>
            <w:r>
              <w:rPr>
                <w:rFonts w:ascii="Consolas" w:eastAsia="Consolas" w:hAnsi="Consolas" w:hint="eastAsia"/>
                <w:color w:val="3F7F5F"/>
                <w:sz w:val="20"/>
                <w:shd w:val="clear" w:color="auto" w:fill="E8F2FE"/>
              </w:rPr>
              <w:t>、</w:t>
            </w:r>
            <w:r>
              <w:rPr>
                <w:rFonts w:ascii="Consolas" w:eastAsia="Consolas" w:hAnsi="Consolas" w:hint="eastAsia"/>
                <w:color w:val="3F7F5F"/>
                <w:sz w:val="20"/>
                <w:u w:val="single"/>
                <w:shd w:val="clear" w:color="auto" w:fill="E8F2FE"/>
              </w:rPr>
              <w:t>thumbnail</w:t>
            </w:r>
            <w:r>
              <w:rPr>
                <w:rFonts w:ascii="Consolas" w:eastAsia="宋体" w:hAnsi="Consolas" w:hint="eastAsia"/>
                <w:color w:val="3F7F5F"/>
                <w:sz w:val="20"/>
                <w:u w:val="single"/>
                <w:shd w:val="clear" w:color="auto" w:fill="E8F2FE"/>
              </w:rPr>
              <w:t>；</w:t>
            </w:r>
            <w:r>
              <w:rPr>
                <w:rFonts w:ascii="Consolas" w:eastAsia="宋体" w:hAnsi="Consolas" w:hint="eastAsia"/>
                <w:color w:val="3F7F5F"/>
                <w:sz w:val="20"/>
                <w:u w:val="single"/>
                <w:shd w:val="clear" w:color="auto" w:fill="E8F2FE"/>
              </w:rPr>
              <w:t>5</w:t>
            </w:r>
            <w:r>
              <w:rPr>
                <w:rFonts w:ascii="Consolas" w:eastAsia="宋体" w:hAnsi="Consolas" w:hint="eastAsia"/>
                <w:color w:val="3F7F5F"/>
                <w:sz w:val="20"/>
                <w:u w:val="single"/>
                <w:shd w:val="clear" w:color="auto" w:fill="E8F2FE"/>
              </w:rPr>
              <w:t>、</w:t>
            </w:r>
            <w:r>
              <w:rPr>
                <w:rFonts w:ascii="Consolas" w:eastAsia="宋体" w:hAnsi="Consolas" w:hint="eastAsia"/>
                <w:color w:val="3F7F5F"/>
                <w:sz w:val="20"/>
                <w:u w:val="single"/>
                <w:shd w:val="clear" w:color="auto" w:fill="E8F2FE"/>
              </w:rPr>
              <w:t>mazazine</w:t>
            </w:r>
            <w:r>
              <w:rPr>
                <w:rFonts w:ascii="Consolas" w:eastAsia="宋体" w:hAnsi="Consolas" w:hint="eastAsia"/>
                <w:color w:val="3F7F5F"/>
                <w:sz w:val="20"/>
                <w:u w:val="single"/>
                <w:shd w:val="clear" w:color="auto" w:fill="E8F2FE"/>
              </w:rPr>
              <w:t>，</w:t>
            </w:r>
            <w:r>
              <w:rPr>
                <w:rFonts w:ascii="Consolas" w:eastAsia="宋体" w:hAnsi="Consolas" w:hint="eastAsia"/>
                <w:color w:val="3F7F5F"/>
                <w:sz w:val="20"/>
                <w:u w:val="single"/>
                <w:shd w:val="clear" w:color="auto" w:fill="E8F2FE"/>
              </w:rPr>
              <w:t>0</w:t>
            </w:r>
            <w:r>
              <w:rPr>
                <w:rFonts w:ascii="Consolas" w:eastAsia="宋体" w:hAnsi="Consolas" w:hint="eastAsia"/>
                <w:color w:val="3F7F5F"/>
                <w:sz w:val="20"/>
                <w:u w:val="single"/>
                <w:shd w:val="clear" w:color="auto" w:fill="E8F2FE"/>
              </w:rPr>
              <w:t>代表全部</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lastRenderedPageBreak/>
        <w:t xml:space="preserve">  "fileType": 1,</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"limit": 0,</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"skip": 0</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color w:val="00B050"/>
        </w:rPr>
      </w:pPr>
    </w:p>
    <w:p w:rsidR="009563EE" w:rsidRDefault="00685E50">
      <w:pPr>
        <w:pStyle w:val="1"/>
        <w:numPr>
          <w:ilvl w:val="0"/>
          <w:numId w:val="1"/>
        </w:numPr>
        <w:rPr>
          <w:color w:val="00B050"/>
        </w:rPr>
      </w:pPr>
      <w:r>
        <w:rPr>
          <w:rFonts w:hint="eastAsia"/>
          <w:color w:val="00B050"/>
        </w:rPr>
        <w:t>新增作者（</w:t>
      </w:r>
      <w:r>
        <w:rPr>
          <w:color w:val="00B050"/>
        </w:rPr>
        <w:t>ADMIN PORTAL Only</w:t>
      </w:r>
      <w:r>
        <w:rPr>
          <w:rFonts w:hint="eastAsia"/>
          <w:color w:val="00B050"/>
        </w:rPr>
        <w:t>）</w:t>
      </w:r>
    </w:p>
    <w:p w:rsidR="009563EE" w:rsidRDefault="009563EE">
      <w:pPr>
        <w:rPr>
          <w:color w:val="00B050"/>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rFonts w:ascii="Consolas" w:eastAsia="宋体" w:hAnsi="Consolas"/>
          <w:color w:val="2A00FF"/>
          <w:sz w:val="20"/>
          <w:shd w:val="clear" w:color="auto" w:fill="E8F2FE"/>
        </w:rPr>
      </w:pPr>
      <w:hyperlink w:history="1">
        <w:r>
          <w:rPr>
            <w:rFonts w:ascii="Consolas" w:eastAsia="Consolas" w:hAnsi="Consolas" w:hint="eastAsia"/>
            <w:color w:val="2A00FF"/>
            <w:sz w:val="20"/>
            <w:shd w:val="clear" w:color="auto" w:fill="E8F2FE"/>
          </w:rPr>
          <w:t>http://{IP}:{port}/{service_name}/v1/</w:t>
        </w:r>
        <w:r>
          <w:rPr>
            <w:rFonts w:ascii="Consolas" w:eastAsia="宋体" w:hAnsi="Consolas" w:hint="eastAsia"/>
            <w:color w:val="2A00FF"/>
            <w:sz w:val="20"/>
            <w:shd w:val="clear" w:color="auto" w:fill="E8F2FE"/>
          </w:rPr>
          <w:t>author</w:t>
        </w:r>
        <w:r>
          <w:rPr>
            <w:rFonts w:ascii="Consolas" w:eastAsia="Consolas" w:hAnsi="Consolas" w:hint="eastAsia"/>
            <w:color w:val="2A00FF"/>
            <w:sz w:val="20"/>
            <w:shd w:val="clear" w:color="auto" w:fill="E8F2FE"/>
          </w:rPr>
          <w:t>/</w:t>
        </w:r>
        <w:r>
          <w:rPr>
            <w:rFonts w:ascii="Consolas" w:eastAsia="宋体" w:hAnsi="Consolas" w:hint="eastAsia"/>
            <w:color w:val="2A00FF"/>
            <w:sz w:val="20"/>
            <w:shd w:val="clear" w:color="auto" w:fill="E8F2FE"/>
          </w:rPr>
          <w:t>save</w:t>
        </w:r>
      </w:hyperlink>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Type : </w:t>
      </w:r>
      <w:r>
        <w:rPr>
          <w:rFonts w:ascii="微软雅黑" w:eastAsia="微软雅黑" w:hAnsi="微软雅黑" w:cs="宋体" w:hint="eastAsia"/>
          <w:b/>
          <w:color w:val="000000"/>
          <w:sz w:val="22"/>
        </w:rPr>
        <w:t>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authorDetails</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作者描述</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cellPhone</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手机号</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邮箱</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firstName</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名字</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lastName</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名字</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lastRenderedPageBreak/>
              <w:t>objectId</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头像</w:t>
            </w:r>
            <w:r>
              <w:rPr>
                <w:rFonts w:ascii="宋体" w:hAnsi="宋体" w:cs="宋体" w:hint="eastAsia"/>
                <w:color w:val="000000"/>
                <w:sz w:val="22"/>
              </w:rPr>
              <w:t>ID</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role</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角色</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lastRenderedPageBreak/>
        <w:t>{</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"authorDetails": "</w:t>
      </w:r>
      <w:r>
        <w:rPr>
          <w:rFonts w:ascii="Consolas" w:hAnsi="Consolas" w:hint="eastAsia"/>
          <w:color w:val="2A00FF"/>
          <w:sz w:val="20"/>
          <w:shd w:val="clear" w:color="auto" w:fill="E8F2FE"/>
        </w:rPr>
        <w:t>string",</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"cellPhone": 0,</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"email": "string",</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"firstName": "string",</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"lastName": "string",</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"objectId": "string",</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"role": "string"</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color w:val="000000"/>
          <w:sz w:val="28"/>
        </w:rPr>
      </w:pPr>
    </w:p>
    <w:p w:rsidR="009563EE" w:rsidRDefault="009563EE">
      <w:pPr>
        <w:ind w:left="420"/>
        <w:rPr>
          <w:color w:val="00B050"/>
        </w:rPr>
      </w:pPr>
    </w:p>
    <w:p w:rsidR="009563EE" w:rsidRDefault="009563EE">
      <w:pPr>
        <w:rPr>
          <w:color w:val="00B050"/>
        </w:rPr>
      </w:pPr>
    </w:p>
    <w:p w:rsidR="009563EE" w:rsidRDefault="00685E50">
      <w:pPr>
        <w:pStyle w:val="1"/>
        <w:numPr>
          <w:ilvl w:val="0"/>
          <w:numId w:val="1"/>
        </w:numPr>
        <w:rPr>
          <w:color w:val="00B050"/>
        </w:rPr>
      </w:pPr>
      <w:r>
        <w:rPr>
          <w:rFonts w:hint="eastAsia"/>
          <w:color w:val="00B050"/>
        </w:rPr>
        <w:t>获取单个文件（</w:t>
      </w:r>
      <w:r>
        <w:rPr>
          <w:color w:val="00B050"/>
        </w:rPr>
        <w:t>ADMIN PORTAL Only</w:t>
      </w:r>
      <w:r>
        <w:rPr>
          <w:rFonts w:hint="eastAsia"/>
          <w:color w:val="00B050"/>
        </w:rPr>
        <w:t>）</w:t>
      </w:r>
    </w:p>
    <w:p w:rsidR="009563EE" w:rsidRDefault="009563EE">
      <w:pPr>
        <w:rPr>
          <w:color w:val="00B050"/>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hint="default"/>
          <w:color w:val="2A00FF"/>
          <w:sz w:val="20"/>
          <w:shd w:val="clear" w:color="auto" w:fill="E8F2FE"/>
        </w:rPr>
      </w:pPr>
      <w:r>
        <w:fldChar w:fldCharType="begin"/>
      </w:r>
      <w:r>
        <w:instrText xml:space="preserve"> HYPERLINK </w:instrText>
      </w:r>
      <w:r>
        <w:fldChar w:fldCharType="separate"/>
      </w:r>
      <w:r>
        <w:rPr>
          <w:rFonts w:ascii="Consolas" w:eastAsia="Consolas" w:hAnsi="Consolas"/>
          <w:color w:val="2A00FF"/>
          <w:sz w:val="20"/>
          <w:shd w:val="clear" w:color="auto" w:fill="E8F2FE"/>
        </w:rPr>
        <w:t>http://{IP}:{port}/{service_name}/</w:t>
      </w:r>
      <w:r>
        <w:rPr>
          <w:rFonts w:ascii="Consolas" w:eastAsia="Consolas" w:hAnsi="Consolas" w:hint="default"/>
          <w:color w:val="2A00FF"/>
          <w:sz w:val="20"/>
          <w:shd w:val="clear" w:color="auto" w:fill="E8F2FE"/>
        </w:rPr>
        <w:t>v1/file/downloadFileByObjectId</w:t>
      </w:r>
    </w:p>
    <w:p w:rsidR="009563EE" w:rsidRDefault="00685E50">
      <w:pPr>
        <w:ind w:left="420" w:firstLine="420"/>
        <w:rPr>
          <w:rFonts w:ascii="Consolas" w:eastAsia="宋体" w:hAnsi="Consolas"/>
          <w:color w:val="2A00FF"/>
          <w:sz w:val="20"/>
          <w:shd w:val="clear" w:color="auto" w:fill="E8F2FE"/>
        </w:rPr>
      </w:pPr>
      <w:r>
        <w:rPr>
          <w:rFonts w:ascii="Consolas" w:eastAsia="宋体" w:hAnsi="Consolas" w:hint="eastAsia"/>
          <w:color w:val="2A00FF"/>
          <w:sz w:val="20"/>
          <w:shd w:val="clear" w:color="auto" w:fill="E8F2FE"/>
        </w:rPr>
        <w:fldChar w:fldCharType="end"/>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GET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cs="Consolas"/>
                <w:b/>
                <w:color w:val="000000"/>
                <w:sz w:val="19"/>
                <w:szCs w:val="19"/>
                <w:shd w:val="clear" w:color="auto" w:fill="EBF3F9"/>
              </w:rPr>
              <w:lastRenderedPageBreak/>
              <w:t>objectId</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文件</w:t>
            </w:r>
            <w:r>
              <w:rPr>
                <w:rFonts w:ascii="宋体" w:hAnsi="宋体" w:cs="宋体" w:hint="eastAsia"/>
                <w:color w:val="000000"/>
                <w:sz w:val="22"/>
              </w:rPr>
              <w:t>ID</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lastRenderedPageBreak/>
        <w:t>{</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ab/>
        <w:t>"</w:t>
      </w:r>
      <w:r>
        <w:rPr>
          <w:rFonts w:ascii="Consolas" w:eastAsia="Consolas" w:hAnsi="Consolas" w:cs="Consolas"/>
          <w:b/>
          <w:color w:val="000000"/>
          <w:sz w:val="19"/>
          <w:szCs w:val="19"/>
          <w:shd w:val="clear" w:color="auto" w:fill="EBF3F9"/>
        </w:rPr>
        <w:t>objectId</w:t>
      </w:r>
      <w:r>
        <w:rPr>
          <w:rFonts w:ascii="Consolas" w:hAnsi="Consolas" w:hint="eastAsia"/>
          <w:color w:val="2A00FF"/>
          <w:sz w:val="20"/>
          <w:shd w:val="clear" w:color="auto" w:fill="E8F2FE"/>
        </w:rPr>
        <w:t>":"101"</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color w:val="000000"/>
          <w:sz w:val="28"/>
        </w:rPr>
      </w:pPr>
    </w:p>
    <w:p w:rsidR="009563EE" w:rsidRDefault="009563EE">
      <w:pPr>
        <w:ind w:left="420"/>
        <w:rPr>
          <w:color w:val="00B050"/>
        </w:rPr>
      </w:pPr>
    </w:p>
    <w:p w:rsidR="009563EE" w:rsidRDefault="00685E50">
      <w:pPr>
        <w:pStyle w:val="1"/>
        <w:numPr>
          <w:ilvl w:val="0"/>
          <w:numId w:val="1"/>
        </w:numPr>
        <w:rPr>
          <w:color w:val="00B050"/>
        </w:rPr>
      </w:pPr>
      <w:r>
        <w:rPr>
          <w:rFonts w:hint="eastAsia"/>
          <w:color w:val="00B050"/>
        </w:rPr>
        <w:t>修改作者</w:t>
      </w:r>
    </w:p>
    <w:p w:rsidR="009563EE" w:rsidRDefault="009563EE">
      <w:pPr>
        <w:rPr>
          <w:color w:val="00B050"/>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hint="default"/>
          <w:color w:val="2A00FF"/>
          <w:sz w:val="20"/>
          <w:shd w:val="clear" w:color="auto" w:fill="E8F2FE"/>
        </w:rPr>
      </w:pPr>
      <w:r>
        <w:fldChar w:fldCharType="begin"/>
      </w:r>
      <w:r>
        <w:instrText xml:space="preserve"> HYPERLINK </w:instrText>
      </w:r>
      <w:r>
        <w:fldChar w:fldCharType="separate"/>
      </w:r>
      <w:r>
        <w:rPr>
          <w:rFonts w:ascii="Consolas" w:eastAsia="Consolas" w:hAnsi="Consolas"/>
          <w:color w:val="2A00FF"/>
          <w:sz w:val="20"/>
          <w:shd w:val="clear" w:color="auto" w:fill="E8F2FE"/>
        </w:rPr>
        <w:t>http://{IP}:{port}/{service_name}</w:t>
      </w:r>
      <w:r>
        <w:rPr>
          <w:rFonts w:ascii="Consolas" w:eastAsia="Consolas" w:hAnsi="Consolas" w:hint="default"/>
          <w:color w:val="2A00FF"/>
          <w:sz w:val="20"/>
          <w:shd w:val="clear" w:color="auto" w:fill="E8F2FE"/>
        </w:rPr>
        <w:t>/v1/author/editOneById</w:t>
      </w:r>
    </w:p>
    <w:p w:rsidR="009563EE" w:rsidRDefault="00685E50">
      <w:pPr>
        <w:ind w:left="420" w:firstLine="420"/>
        <w:rPr>
          <w:rFonts w:ascii="Consolas" w:eastAsia="宋体" w:hAnsi="Consolas"/>
          <w:color w:val="2A00FF"/>
          <w:sz w:val="20"/>
          <w:shd w:val="clear" w:color="auto" w:fill="E8F2FE"/>
        </w:rPr>
      </w:pPr>
      <w:r>
        <w:rPr>
          <w:rFonts w:ascii="Consolas" w:eastAsia="宋体" w:hAnsi="Consolas" w:hint="eastAsia"/>
          <w:color w:val="2A00FF"/>
          <w:sz w:val="20"/>
          <w:shd w:val="clear" w:color="auto" w:fill="E8F2FE"/>
        </w:rPr>
        <w:fldChar w:fldCharType="end"/>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GET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cs="Consolas" w:hint="eastAsia"/>
                <w:b/>
                <w:color w:val="000000"/>
                <w:sz w:val="19"/>
                <w:szCs w:val="19"/>
                <w:shd w:val="clear" w:color="auto" w:fill="EBF3F9"/>
              </w:rPr>
              <w:t>_id</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作者</w:t>
            </w:r>
            <w:r>
              <w:rPr>
                <w:rFonts w:ascii="宋体" w:hAnsi="宋体" w:cs="宋体" w:hint="eastAsia"/>
                <w:color w:val="000000"/>
                <w:sz w:val="22"/>
              </w:rPr>
              <w:t>ID</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Consolas" w:eastAsia="Consolas" w:hAnsi="Consolas" w:cs="Consolas"/>
                <w:b/>
                <w:color w:val="000000"/>
                <w:sz w:val="19"/>
                <w:szCs w:val="19"/>
                <w:shd w:val="clear" w:color="auto" w:fill="EBF3F9"/>
              </w:rPr>
            </w:pPr>
            <w:r>
              <w:rPr>
                <w:rFonts w:ascii="Consolas" w:eastAsia="Consolas" w:hAnsi="Consolas" w:cs="Consolas" w:hint="eastAsia"/>
                <w:b/>
                <w:color w:val="000000"/>
                <w:sz w:val="19"/>
                <w:szCs w:val="19"/>
                <w:shd w:val="clear" w:color="auto" w:fill="EBF3F9"/>
              </w:rPr>
              <w:t>firstName</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Consolas" w:eastAsia="Consolas" w:hAnsi="Consolas" w:cs="Consolas" w:hint="eastAsia"/>
                <w:b/>
                <w:color w:val="000000"/>
                <w:sz w:val="19"/>
                <w:szCs w:val="19"/>
                <w:shd w:val="clear" w:color="auto" w:fill="EBF3F9"/>
              </w:rPr>
              <w:t>firstName</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Consolas" w:eastAsia="Consolas" w:hAnsi="Consolas" w:cs="Consolas"/>
                <w:b/>
                <w:color w:val="000000"/>
                <w:sz w:val="19"/>
                <w:szCs w:val="19"/>
                <w:shd w:val="clear" w:color="auto" w:fill="EBF3F9"/>
              </w:rPr>
            </w:pPr>
            <w:r>
              <w:rPr>
                <w:rFonts w:ascii="Consolas" w:eastAsia="Consolas" w:hAnsi="Consolas" w:cs="Consolas" w:hint="eastAsia"/>
                <w:b/>
                <w:color w:val="000000"/>
                <w:sz w:val="19"/>
                <w:szCs w:val="19"/>
                <w:shd w:val="clear" w:color="auto" w:fill="EBF3F9"/>
              </w:rPr>
              <w:t>lastName</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Consolas" w:eastAsia="Consolas" w:hAnsi="Consolas" w:cs="Consolas" w:hint="eastAsia"/>
                <w:b/>
                <w:color w:val="000000"/>
                <w:sz w:val="19"/>
                <w:szCs w:val="19"/>
                <w:shd w:val="clear" w:color="auto" w:fill="EBF3F9"/>
              </w:rPr>
              <w:t>lastName</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Consolas" w:eastAsia="Consolas" w:hAnsi="Consolas" w:cs="Consolas"/>
                <w:b/>
                <w:color w:val="000000"/>
                <w:sz w:val="19"/>
                <w:szCs w:val="19"/>
                <w:shd w:val="clear" w:color="auto" w:fill="EBF3F9"/>
              </w:rPr>
            </w:pPr>
            <w:r>
              <w:rPr>
                <w:rFonts w:ascii="Consolas" w:eastAsia="Consolas" w:hAnsi="Consolas" w:cs="Consolas" w:hint="eastAsia"/>
                <w:b/>
                <w:color w:val="000000"/>
                <w:sz w:val="19"/>
                <w:szCs w:val="19"/>
                <w:shd w:val="clear" w:color="auto" w:fill="EBF3F9"/>
              </w:rPr>
              <w:t>authorDetails</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authorDetails</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Consolas" w:eastAsia="Consolas" w:hAnsi="Consolas" w:cs="Consolas"/>
                <w:b/>
                <w:color w:val="000000"/>
                <w:sz w:val="19"/>
                <w:szCs w:val="19"/>
                <w:shd w:val="clear" w:color="auto" w:fill="EBF3F9"/>
              </w:rPr>
            </w:pPr>
            <w:r>
              <w:rPr>
                <w:rFonts w:ascii="Consolas" w:eastAsia="Consolas" w:hAnsi="Consolas" w:cs="Consolas" w:hint="eastAsia"/>
                <w:b/>
                <w:color w:val="000000"/>
                <w:sz w:val="19"/>
                <w:szCs w:val="19"/>
                <w:shd w:val="clear" w:color="auto" w:fill="EBF3F9"/>
              </w:rPr>
              <w:t>email</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email</w:t>
            </w:r>
          </w:p>
        </w:tc>
      </w:tr>
      <w:tr w:rsidR="009563EE">
        <w:trPr>
          <w:trHeight w:val="552"/>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Consolas" w:eastAsia="Consolas" w:hAnsi="Consolas" w:cs="Consolas"/>
                <w:b/>
                <w:color w:val="000000"/>
                <w:sz w:val="19"/>
                <w:szCs w:val="19"/>
                <w:shd w:val="clear" w:color="auto" w:fill="EBF3F9"/>
              </w:rPr>
            </w:pPr>
            <w:r>
              <w:rPr>
                <w:rFonts w:ascii="Consolas" w:eastAsia="Consolas" w:hAnsi="Consolas" w:cs="Consolas" w:hint="eastAsia"/>
                <w:b/>
                <w:color w:val="000000"/>
                <w:sz w:val="19"/>
                <w:szCs w:val="19"/>
                <w:shd w:val="clear" w:color="auto" w:fill="EBF3F9"/>
              </w:rPr>
              <w:t>cellPhone</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手机号</w:t>
            </w:r>
          </w:p>
        </w:tc>
      </w:tr>
      <w:tr w:rsidR="009563EE">
        <w:trPr>
          <w:trHeight w:val="552"/>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Consolas" w:eastAsia="Consolas" w:hAnsi="Consolas" w:cs="Consolas"/>
                <w:b/>
                <w:color w:val="000000"/>
                <w:sz w:val="19"/>
                <w:szCs w:val="19"/>
                <w:shd w:val="clear" w:color="auto" w:fill="EBF3F9"/>
              </w:rPr>
            </w:pPr>
            <w:r>
              <w:rPr>
                <w:rFonts w:ascii="Consolas" w:eastAsia="Consolas" w:hAnsi="Consolas" w:cs="Consolas" w:hint="eastAsia"/>
                <w:b/>
                <w:color w:val="000000"/>
                <w:sz w:val="19"/>
                <w:szCs w:val="19"/>
                <w:shd w:val="clear" w:color="auto" w:fill="EBF3F9"/>
              </w:rPr>
              <w:lastRenderedPageBreak/>
              <w:t>objectId</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头像</w:t>
            </w:r>
            <w:r>
              <w:rPr>
                <w:rFonts w:ascii="宋体" w:hAnsi="宋体" w:cs="宋体" w:hint="eastAsia"/>
                <w:color w:val="000000"/>
                <w:sz w:val="22"/>
              </w:rPr>
              <w:t>id</w:t>
            </w:r>
          </w:p>
        </w:tc>
      </w:tr>
      <w:tr w:rsidR="009563EE">
        <w:trPr>
          <w:trHeight w:val="552"/>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Consolas" w:eastAsia="Consolas" w:hAnsi="Consolas" w:cs="Consolas"/>
                <w:b/>
                <w:color w:val="000000"/>
                <w:sz w:val="19"/>
                <w:szCs w:val="19"/>
                <w:shd w:val="clear" w:color="auto" w:fill="EBF3F9"/>
              </w:rPr>
            </w:pPr>
            <w:r>
              <w:rPr>
                <w:rFonts w:ascii="Consolas" w:eastAsia="Consolas" w:hAnsi="Consolas" w:cs="Consolas" w:hint="eastAsia"/>
                <w:b/>
                <w:color w:val="000000"/>
                <w:sz w:val="19"/>
                <w:szCs w:val="19"/>
                <w:shd w:val="clear" w:color="auto" w:fill="EBF3F9"/>
              </w:rPr>
              <w:t>role</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角色</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"_id": "5bf758bfb1134621e01b0ed4",</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w:t>
      </w:r>
      <w:r>
        <w:rPr>
          <w:rFonts w:ascii="Consolas" w:hAnsi="Consolas" w:hint="eastAsia"/>
          <w:color w:val="2A00FF"/>
          <w:sz w:val="20"/>
          <w:shd w:val="clear" w:color="auto" w:fill="E8F2FE"/>
        </w:rPr>
        <w:t>sort": 0,</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"firstName": "string",</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"lastName": "string",</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"fullName": "string string",</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"authorDetails": "string",</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"email": "string",</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"cellPhone": 111111111,</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"role": "string",</w:t>
      </w:r>
    </w:p>
    <w:p w:rsidR="009563EE" w:rsidRDefault="00685E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"objectId": "string"</w:t>
      </w:r>
    </w:p>
    <w:p w:rsidR="009563EE" w:rsidRDefault="00685E50">
      <w:pPr>
        <w:tabs>
          <w:tab w:val="center" w:pos="892"/>
        </w:tabs>
        <w:ind w:leftChars="135" w:left="283" w:firstLine="400"/>
        <w:rPr>
          <w:rFonts w:ascii="Consolas" w:hAnsi="Consolas"/>
          <w:color w:val="2A00FF"/>
          <w:sz w:val="20"/>
          <w:shd w:val="clear" w:color="auto" w:fill="E8F2FE"/>
        </w:rPr>
      </w:pPr>
      <w:r>
        <w:rPr>
          <w:rFonts w:ascii="Consolas" w:hAnsi="Consolas" w:hint="eastAsia"/>
          <w:color w:val="2A00FF"/>
          <w:sz w:val="20"/>
          <w:shd w:val="clear" w:color="auto" w:fill="E8F2FE"/>
        </w:rPr>
        <w:t>}</w:t>
      </w:r>
    </w:p>
    <w:p w:rsidR="009563EE" w:rsidRDefault="00685E50">
      <w:pPr>
        <w:tabs>
          <w:tab w:val="center" w:pos="892"/>
        </w:tabs>
        <w:ind w:leftChars="135" w:left="283" w:firstLine="400"/>
        <w:rPr>
          <w:rFonts w:ascii="微软雅黑" w:eastAsia="微软雅黑" w:hAnsi="微软雅黑" w:cs="宋体"/>
          <w:b/>
          <w:color w:val="000000"/>
          <w:sz w:val="22"/>
        </w:rPr>
      </w:pPr>
      <w:r>
        <w:rPr>
          <w:rFonts w:ascii="微软雅黑" w:eastAsia="微软雅黑" w:hAnsi="微软雅黑" w:cs="宋体" w:hint="eastAsia"/>
          <w:b/>
          <w:color w:val="000000"/>
          <w:sz w:val="22"/>
        </w:rPr>
        <w:t>Return parame</w:t>
      </w:r>
      <w:r>
        <w:rPr>
          <w:rFonts w:ascii="微软雅黑" w:eastAsia="微软雅黑" w:hAnsi="微软雅黑" w:cs="宋体" w:hint="eastAsia"/>
          <w:b/>
          <w:color w:val="000000"/>
          <w:sz w:val="22"/>
        </w:rPr>
        <w:t>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left="420"/>
        <w:rPr>
          <w:color w:val="00B050"/>
        </w:rPr>
      </w:pPr>
    </w:p>
    <w:p w:rsidR="009563EE" w:rsidRDefault="00685E50">
      <w:pPr>
        <w:pStyle w:val="1"/>
        <w:numPr>
          <w:ilvl w:val="0"/>
          <w:numId w:val="1"/>
        </w:numPr>
        <w:rPr>
          <w:color w:val="00B050"/>
        </w:rPr>
      </w:pPr>
      <w:r>
        <w:rPr>
          <w:rFonts w:hint="eastAsia"/>
          <w:color w:val="00B050"/>
        </w:rPr>
        <w:t>删除作者（</w:t>
      </w:r>
      <w:r>
        <w:rPr>
          <w:color w:val="00B050"/>
        </w:rPr>
        <w:t>ADMIN PORTAL Only</w:t>
      </w:r>
      <w:r>
        <w:rPr>
          <w:rFonts w:hint="eastAsia"/>
          <w:color w:val="00B050"/>
        </w:rPr>
        <w:t>）</w:t>
      </w:r>
    </w:p>
    <w:p w:rsidR="009563EE" w:rsidRDefault="009563EE">
      <w:pPr>
        <w:rPr>
          <w:color w:val="00B050"/>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hint="default"/>
          <w:color w:val="2A00FF"/>
          <w:sz w:val="20"/>
          <w:shd w:val="clear" w:color="auto" w:fill="E8F2FE"/>
        </w:rPr>
      </w:pPr>
      <w:r>
        <w:fldChar w:fldCharType="begin"/>
      </w:r>
      <w:r>
        <w:instrText xml:space="preserve"> HYPERLINK </w:instrText>
      </w:r>
      <w:r>
        <w:fldChar w:fldCharType="separate"/>
      </w:r>
      <w:r>
        <w:rPr>
          <w:rFonts w:ascii="Consolas" w:eastAsia="Consolas" w:hAnsi="Consolas"/>
          <w:color w:val="2A00FF"/>
          <w:sz w:val="20"/>
          <w:shd w:val="clear" w:color="auto" w:fill="E8F2FE"/>
        </w:rPr>
        <w:t>http://{IP}:{port}/{service_name}/v1/</w:t>
      </w:r>
      <w:r>
        <w:rPr>
          <w:rFonts w:ascii="Consolas" w:hAnsi="Consolas"/>
          <w:color w:val="2A00FF"/>
          <w:sz w:val="20"/>
          <w:shd w:val="clear" w:color="auto" w:fill="E8F2FE"/>
        </w:rPr>
        <w:t>autho</w:t>
      </w:r>
      <w:r>
        <w:rPr>
          <w:rFonts w:ascii="Consolas" w:eastAsia="Consolas" w:hAnsi="Consolas"/>
          <w:color w:val="2A00FF"/>
          <w:sz w:val="20"/>
          <w:shd w:val="clear" w:color="auto" w:fill="E8F2FE"/>
        </w:rPr>
        <w:t>r/</w:t>
      </w:r>
      <w:r>
        <w:rPr>
          <w:rFonts w:ascii="Consolas" w:eastAsia="Consolas" w:hAnsi="Consolas" w:hint="default"/>
          <w:color w:val="2A00FF"/>
          <w:sz w:val="20"/>
          <w:shd w:val="clear" w:color="auto" w:fill="E8F2FE"/>
        </w:rPr>
        <w:t>deleteOneById</w:t>
      </w:r>
    </w:p>
    <w:p w:rsidR="009563EE" w:rsidRDefault="00685E50">
      <w:pPr>
        <w:ind w:left="420" w:firstLine="420"/>
        <w:rPr>
          <w:rFonts w:ascii="Consolas" w:eastAsia="宋体" w:hAnsi="Consolas"/>
          <w:color w:val="2A00FF"/>
          <w:sz w:val="20"/>
          <w:shd w:val="clear" w:color="auto" w:fill="E8F2FE"/>
        </w:rPr>
      </w:pPr>
      <w:r>
        <w:rPr>
          <w:rFonts w:ascii="Consolas" w:eastAsia="宋体" w:hAnsi="Consolas" w:hint="eastAsia"/>
          <w:color w:val="2A00FF"/>
          <w:sz w:val="20"/>
          <w:shd w:val="clear" w:color="auto" w:fill="E8F2FE"/>
        </w:rPr>
        <w:fldChar w:fldCharType="end"/>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id</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作者</w:t>
            </w:r>
            <w:r>
              <w:rPr>
                <w:rFonts w:ascii="宋体" w:hAnsi="宋体" w:cs="宋体" w:hint="eastAsia"/>
                <w:color w:val="000000"/>
                <w:sz w:val="22"/>
              </w:rPr>
              <w:t>ID</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color w:val="000000"/>
          <w:sz w:val="28"/>
        </w:rPr>
      </w:pPr>
    </w:p>
    <w:p w:rsidR="009563EE" w:rsidRDefault="009563EE">
      <w:pPr>
        <w:ind w:left="420"/>
        <w:rPr>
          <w:color w:val="00B050"/>
        </w:rPr>
      </w:pPr>
    </w:p>
    <w:p w:rsidR="009563EE" w:rsidRDefault="009563EE">
      <w:pPr>
        <w:rPr>
          <w:color w:val="00B050"/>
        </w:rPr>
      </w:pPr>
    </w:p>
    <w:p w:rsidR="009563EE" w:rsidRDefault="009563EE">
      <w:pPr>
        <w:rPr>
          <w:color w:val="00B050"/>
        </w:rPr>
      </w:pPr>
    </w:p>
    <w:p w:rsidR="009563EE" w:rsidRDefault="00685E50">
      <w:pPr>
        <w:pStyle w:val="1"/>
        <w:numPr>
          <w:ilvl w:val="0"/>
          <w:numId w:val="1"/>
        </w:numPr>
        <w:rPr>
          <w:color w:val="00B050"/>
        </w:rPr>
      </w:pPr>
      <w:r>
        <w:rPr>
          <w:rFonts w:hint="eastAsia"/>
          <w:color w:val="00B050"/>
        </w:rPr>
        <w:t>作者列表（</w:t>
      </w:r>
      <w:r>
        <w:rPr>
          <w:color w:val="00B050"/>
        </w:rPr>
        <w:t>ADMIN PORTAL Only</w:t>
      </w:r>
      <w:r>
        <w:rPr>
          <w:rFonts w:hint="eastAsia"/>
          <w:color w:val="00B050"/>
        </w:rPr>
        <w:t>）</w:t>
      </w:r>
    </w:p>
    <w:p w:rsidR="009563EE" w:rsidRDefault="009563EE">
      <w:pPr>
        <w:rPr>
          <w:color w:val="00B050"/>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rFonts w:ascii="Consolas" w:eastAsia="宋体" w:hAnsi="Consolas"/>
          <w:color w:val="2A00FF"/>
          <w:sz w:val="20"/>
          <w:shd w:val="clear" w:color="auto" w:fill="E8F2FE"/>
        </w:rPr>
      </w:pPr>
      <w:hyperlink w:history="1">
        <w:r>
          <w:rPr>
            <w:rFonts w:ascii="Consolas" w:eastAsia="Consolas" w:hAnsi="Consolas" w:hint="eastAsia"/>
            <w:color w:val="2A00FF"/>
            <w:sz w:val="20"/>
            <w:shd w:val="clear" w:color="auto" w:fill="E8F2FE"/>
          </w:rPr>
          <w:t>http://{IP}:{port}/{service_name}/v1/</w:t>
        </w:r>
        <w:r>
          <w:rPr>
            <w:rFonts w:ascii="Consolas" w:eastAsia="宋体" w:hAnsi="Consolas" w:hint="eastAsia"/>
            <w:color w:val="2A00FF"/>
            <w:sz w:val="20"/>
            <w:shd w:val="clear" w:color="auto" w:fill="E8F2FE"/>
          </w:rPr>
          <w:t>author</w:t>
        </w:r>
        <w:r>
          <w:rPr>
            <w:rFonts w:ascii="Consolas" w:eastAsia="Consolas" w:hAnsi="Consolas" w:hint="eastAsia"/>
            <w:color w:val="2A00FF"/>
            <w:sz w:val="20"/>
            <w:shd w:val="clear" w:color="auto" w:fill="E8F2FE"/>
          </w:rPr>
          <w:t>/</w:t>
        </w:r>
        <w:r>
          <w:rPr>
            <w:rFonts w:ascii="Consolas" w:eastAsia="宋体" w:hAnsi="Consolas" w:hint="eastAsia"/>
            <w:color w:val="2A00FF"/>
            <w:sz w:val="20"/>
            <w:shd w:val="clear" w:color="auto" w:fill="E8F2FE"/>
          </w:rPr>
          <w:t>getAll</w:t>
        </w:r>
      </w:hyperlink>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Type : </w:t>
      </w:r>
      <w:r>
        <w:rPr>
          <w:rFonts w:ascii="微软雅黑" w:eastAsia="微软雅黑" w:hAnsi="微软雅黑" w:cs="宋体" w:hint="eastAsia"/>
          <w:b/>
          <w:color w:val="000000"/>
          <w:sz w:val="22"/>
        </w:rPr>
        <w:t>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Consolas" w:eastAsia="Consolas" w:hAnsi="Consolas" w:hint="eastAsia"/>
                <w:color w:val="0000C0"/>
                <w:sz w:val="20"/>
                <w:shd w:val="clear" w:color="auto" w:fill="E8F2FE"/>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eastAsia="宋体" w:hAnsi="宋体" w:cs="宋体"/>
                <w:b/>
                <w:color w:val="000000"/>
                <w:kern w:val="0"/>
                <w:sz w:val="24"/>
              </w:rPr>
            </w:pPr>
            <w:r>
              <w:rPr>
                <w:rFonts w:ascii="宋体" w:eastAsia="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eastAsia="宋体" w:hAnsi="宋体" w:cs="宋体"/>
                <w:b/>
                <w:color w:val="000000"/>
                <w:kern w:val="0"/>
                <w:sz w:val="24"/>
              </w:rPr>
            </w:pPr>
            <w:r>
              <w:rPr>
                <w:rFonts w:ascii="宋体" w:eastAsia="宋体" w:hAnsi="宋体" w:cs="宋体" w:hint="eastAsia"/>
                <w:b/>
                <w:color w:val="000000"/>
                <w:kern w:val="0"/>
                <w:sz w:val="24"/>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eastAsia="宋体" w:hAnsi="宋体" w:cs="宋体"/>
                <w:b/>
                <w:color w:val="000000"/>
                <w:kern w:val="0"/>
                <w:sz w:val="24"/>
              </w:rPr>
            </w:pPr>
            <w:r>
              <w:rPr>
                <w:rFonts w:ascii="宋体" w:hAnsi="宋体" w:cs="宋体" w:hint="eastAsia"/>
                <w:color w:val="00B050"/>
                <w:sz w:val="22"/>
              </w:rPr>
              <w:t>跳过多少条</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hAnsi="宋体" w:cs="宋体"/>
                <w:color w:val="00B05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eastAsia="宋体" w:hAnsi="宋体" w:cs="宋体"/>
                <w:b/>
                <w:color w:val="000000"/>
                <w:kern w:val="0"/>
                <w:sz w:val="24"/>
              </w:rPr>
            </w:pPr>
            <w:r>
              <w:rPr>
                <w:rFonts w:ascii="宋体" w:eastAsia="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eastAsia="宋体" w:hAnsi="宋体" w:cs="宋体"/>
                <w:b/>
                <w:color w:val="000000"/>
                <w:kern w:val="0"/>
                <w:sz w:val="24"/>
              </w:rPr>
            </w:pPr>
            <w:r>
              <w:rPr>
                <w:rFonts w:ascii="宋体" w:eastAsia="宋体" w:hAnsi="宋体" w:cs="宋体" w:hint="eastAsia"/>
                <w:b/>
                <w:color w:val="000000"/>
                <w:kern w:val="0"/>
                <w:sz w:val="24"/>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eastAsia="宋体" w:hAnsi="宋体" w:cs="宋体"/>
                <w:b/>
                <w:color w:val="000000"/>
                <w:kern w:val="0"/>
                <w:sz w:val="24"/>
              </w:rPr>
            </w:pPr>
            <w:r>
              <w:rPr>
                <w:rFonts w:ascii="宋体" w:hAnsi="宋体" w:cs="宋体" w:hint="eastAsia"/>
                <w:color w:val="00B050"/>
                <w:sz w:val="22"/>
              </w:rPr>
              <w:t>展示多少条</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lastRenderedPageBreak/>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color w:val="000000"/>
          <w:sz w:val="28"/>
        </w:rPr>
      </w:pPr>
    </w:p>
    <w:p w:rsidR="009563EE" w:rsidRDefault="009563EE">
      <w:pPr>
        <w:rPr>
          <w:color w:val="00B050"/>
        </w:rPr>
      </w:pPr>
    </w:p>
    <w:p w:rsidR="009563EE" w:rsidRDefault="009563EE">
      <w:pPr>
        <w:rPr>
          <w:color w:val="00B050"/>
        </w:rPr>
      </w:pPr>
    </w:p>
    <w:p w:rsidR="009563EE" w:rsidRDefault="00685E50">
      <w:pPr>
        <w:ind w:firstLine="420"/>
        <w:rPr>
          <w:color w:val="00B050"/>
        </w:rPr>
      </w:pPr>
      <w:r>
        <w:rPr>
          <w:rFonts w:ascii="Consolas" w:eastAsia="Consolas" w:hAnsi="Consolas" w:cs="Consolas"/>
          <w:color w:val="000000"/>
          <w:sz w:val="19"/>
          <w:szCs w:val="19"/>
          <w:shd w:val="clear" w:color="auto" w:fill="FCF6DB"/>
        </w:rPr>
        <w:t xml:space="preserve">{ "code":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"msg": </w:t>
      </w:r>
      <w:r>
        <w:rPr>
          <w:rFonts w:ascii="Consolas" w:eastAsia="Consolas" w:hAnsi="Consolas" w:cs="Consolas"/>
          <w:color w:val="880000"/>
          <w:sz w:val="19"/>
          <w:szCs w:val="19"/>
          <w:shd w:val="clear" w:color="auto" w:fill="FCF6DB"/>
        </w:rPr>
        <w:t>"success"</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000000"/>
          <w:sz w:val="19"/>
          <w:szCs w:val="19"/>
          <w:shd w:val="clear" w:color="auto" w:fill="FCF6DB"/>
        </w:rPr>
        <w:t xml:space="preserve">"resultMap": { "authors": [ { "id": </w:t>
      </w:r>
      <w:r>
        <w:rPr>
          <w:rFonts w:ascii="Consolas" w:eastAsia="Consolas" w:hAnsi="Consolas" w:cs="Consolas"/>
          <w:color w:val="880000"/>
          <w:sz w:val="19"/>
          <w:szCs w:val="19"/>
          <w:shd w:val="clear" w:color="auto" w:fill="FCF6DB"/>
        </w:rPr>
        <w:t>"5bd5ba34b0f3e05e34c49614"</w:t>
      </w:r>
      <w:r>
        <w:rPr>
          <w:rFonts w:ascii="Consolas" w:eastAsia="Consolas" w:hAnsi="Consolas" w:cs="Consolas"/>
          <w:color w:val="000000"/>
          <w:sz w:val="19"/>
          <w:szCs w:val="19"/>
          <w:shd w:val="clear" w:color="auto" w:fill="FCF6DB"/>
        </w:rPr>
        <w:t xml:space="preserve">, "sort":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"firstName":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"lastName":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"authorDetails":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"email":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"cellPhone":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"role":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"objectId":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 { "id": </w:t>
      </w:r>
      <w:r>
        <w:rPr>
          <w:rFonts w:ascii="Consolas" w:eastAsia="Consolas" w:hAnsi="Consolas" w:cs="Consolas"/>
          <w:color w:val="880000"/>
          <w:sz w:val="19"/>
          <w:szCs w:val="19"/>
          <w:shd w:val="clear" w:color="auto" w:fill="FCF6DB"/>
        </w:rPr>
        <w:t>"5bd5ba8bb0f3e05e34c49615"</w:t>
      </w:r>
      <w:r>
        <w:rPr>
          <w:rFonts w:ascii="Consolas" w:eastAsia="Consolas" w:hAnsi="Consolas" w:cs="Consolas"/>
          <w:color w:val="000000"/>
          <w:sz w:val="19"/>
          <w:szCs w:val="19"/>
          <w:shd w:val="clear" w:color="auto" w:fill="FCF6DB"/>
        </w:rPr>
        <w:t xml:space="preserve">, "sort":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w:t>
      </w:r>
      <w:r>
        <w:rPr>
          <w:rFonts w:ascii="Consolas" w:eastAsia="Consolas" w:hAnsi="Consolas" w:cs="Consolas"/>
          <w:color w:val="000000"/>
          <w:sz w:val="19"/>
          <w:szCs w:val="19"/>
          <w:shd w:val="clear" w:color="auto" w:fill="FCF6DB"/>
        </w:rPr>
        <w:t xml:space="preserve">firstName":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"lastName":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"authorDetails":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"email":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"cellPhone":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"role":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"objectId":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 { "id": </w:t>
      </w:r>
      <w:r>
        <w:rPr>
          <w:rFonts w:ascii="Consolas" w:eastAsia="Consolas" w:hAnsi="Consolas" w:cs="Consolas"/>
          <w:color w:val="880000"/>
          <w:sz w:val="19"/>
          <w:szCs w:val="19"/>
          <w:shd w:val="clear" w:color="auto" w:fill="FCF6DB"/>
        </w:rPr>
        <w:t>"5bd5ba95b0f3e05e34c49616"</w:t>
      </w:r>
      <w:r>
        <w:rPr>
          <w:rFonts w:ascii="Consolas" w:eastAsia="Consolas" w:hAnsi="Consolas" w:cs="Consolas"/>
          <w:color w:val="000000"/>
          <w:sz w:val="19"/>
          <w:szCs w:val="19"/>
          <w:shd w:val="clear" w:color="auto" w:fill="FCF6DB"/>
        </w:rPr>
        <w:t xml:space="preserve">, "sort":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"firstName":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"lastName":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"authorDetails":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"email":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"cellPh</w:t>
      </w:r>
      <w:r>
        <w:rPr>
          <w:rFonts w:ascii="Consolas" w:eastAsia="Consolas" w:hAnsi="Consolas" w:cs="Consolas"/>
          <w:color w:val="000000"/>
          <w:sz w:val="19"/>
          <w:szCs w:val="19"/>
          <w:shd w:val="clear" w:color="auto" w:fill="FCF6DB"/>
        </w:rPr>
        <w:t xml:space="preserve">one":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"role":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"objectId":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 { "id": </w:t>
      </w:r>
      <w:r>
        <w:rPr>
          <w:rFonts w:ascii="Consolas" w:eastAsia="Consolas" w:hAnsi="Consolas" w:cs="Consolas"/>
          <w:color w:val="880000"/>
          <w:sz w:val="19"/>
          <w:szCs w:val="19"/>
          <w:shd w:val="clear" w:color="auto" w:fill="FCF6DB"/>
        </w:rPr>
        <w:t>"5bd5babfb0f3e05e34c49617"</w:t>
      </w:r>
      <w:r>
        <w:rPr>
          <w:rFonts w:ascii="Consolas" w:eastAsia="Consolas" w:hAnsi="Consolas" w:cs="Consolas"/>
          <w:color w:val="000000"/>
          <w:sz w:val="19"/>
          <w:szCs w:val="19"/>
          <w:shd w:val="clear" w:color="auto" w:fill="FCF6DB"/>
        </w:rPr>
        <w:t xml:space="preserve">, "sort":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"firstName":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"lastName":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"authorDetails":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"email":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"cellPhone":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"role":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"objectId":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 { "id": </w:t>
      </w:r>
      <w:r>
        <w:rPr>
          <w:rFonts w:ascii="Consolas" w:eastAsia="Consolas" w:hAnsi="Consolas" w:cs="Consolas"/>
          <w:color w:val="880000"/>
          <w:sz w:val="19"/>
          <w:szCs w:val="19"/>
          <w:shd w:val="clear" w:color="auto" w:fill="FCF6DB"/>
        </w:rPr>
        <w:t>"5bd5bac8b0f3e05e34c49618"</w:t>
      </w: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 "sort":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"firstName":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"lastName":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"authorDetails":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"email":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"cellPhone":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"role":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"objectId":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 { "id": </w:t>
      </w:r>
      <w:r>
        <w:rPr>
          <w:rFonts w:ascii="Consolas" w:eastAsia="Consolas" w:hAnsi="Consolas" w:cs="Consolas"/>
          <w:color w:val="880000"/>
          <w:sz w:val="19"/>
          <w:szCs w:val="19"/>
          <w:shd w:val="clear" w:color="auto" w:fill="FCF6DB"/>
        </w:rPr>
        <w:t>"5bd5bad3b0f3e05e34c49619"</w:t>
      </w:r>
      <w:r>
        <w:rPr>
          <w:rFonts w:ascii="Consolas" w:eastAsia="Consolas" w:hAnsi="Consolas" w:cs="Consolas"/>
          <w:color w:val="000000"/>
          <w:sz w:val="19"/>
          <w:szCs w:val="19"/>
          <w:shd w:val="clear" w:color="auto" w:fill="FCF6DB"/>
        </w:rPr>
        <w:t xml:space="preserve">, "sort":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"firstName":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"lastName":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"authorDetails":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"email":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"cellPhone":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"role":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"objectId":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 { "id": </w:t>
      </w:r>
      <w:r>
        <w:rPr>
          <w:rFonts w:ascii="Consolas" w:eastAsia="Consolas" w:hAnsi="Consolas" w:cs="Consolas"/>
          <w:color w:val="880000"/>
          <w:sz w:val="19"/>
          <w:szCs w:val="19"/>
          <w:shd w:val="clear" w:color="auto" w:fill="FCF6DB"/>
        </w:rPr>
        <w:t>"5bd5baefb0f3e05e34c4961a"</w:t>
      </w:r>
      <w:r>
        <w:rPr>
          <w:rFonts w:ascii="Consolas" w:eastAsia="Consolas" w:hAnsi="Consolas" w:cs="Consolas"/>
          <w:color w:val="000000"/>
          <w:sz w:val="19"/>
          <w:szCs w:val="19"/>
          <w:shd w:val="clear" w:color="auto" w:fill="FCF6DB"/>
        </w:rPr>
        <w:t xml:space="preserve">, "sort":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"firstName":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"lastName":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"authorDetails":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"email":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"cellPhone":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"role":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"objectId":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 ] } }</w:t>
      </w:r>
    </w:p>
    <w:p w:rsidR="009563EE" w:rsidRDefault="009563EE">
      <w:pPr>
        <w:rPr>
          <w:color w:val="00B050"/>
        </w:rPr>
      </w:pPr>
    </w:p>
    <w:p w:rsidR="009563EE" w:rsidRDefault="009563EE">
      <w:pPr>
        <w:rPr>
          <w:color w:val="00B050"/>
        </w:rPr>
      </w:pPr>
    </w:p>
    <w:p w:rsidR="009563EE" w:rsidRDefault="009563EE">
      <w:pPr>
        <w:pStyle w:val="a7"/>
        <w:ind w:left="480"/>
        <w:rPr>
          <w:color w:val="00B050"/>
        </w:rPr>
      </w:pPr>
    </w:p>
    <w:p w:rsidR="009563EE" w:rsidRDefault="00685E50">
      <w:pPr>
        <w:pStyle w:val="a7"/>
        <w:numPr>
          <w:ilvl w:val="0"/>
          <w:numId w:val="1"/>
        </w:numPr>
        <w:rPr>
          <w:color w:val="FF0000"/>
          <w:sz w:val="32"/>
          <w:szCs w:val="32"/>
        </w:rPr>
      </w:pPr>
      <w:r>
        <w:rPr>
          <w:rFonts w:hint="eastAsia"/>
          <w:color w:val="FF0000"/>
          <w:sz w:val="32"/>
          <w:szCs w:val="32"/>
        </w:rPr>
        <w:t>过滤作者（</w:t>
      </w:r>
      <w:r>
        <w:rPr>
          <w:color w:val="FF0000"/>
          <w:sz w:val="32"/>
          <w:szCs w:val="32"/>
        </w:rPr>
        <w:t>ADMIN POR</w:t>
      </w:r>
      <w:r>
        <w:rPr>
          <w:color w:val="FF0000"/>
          <w:sz w:val="32"/>
          <w:szCs w:val="32"/>
        </w:rPr>
        <w:t>TAL Only</w:t>
      </w:r>
      <w:r>
        <w:rPr>
          <w:rFonts w:hint="eastAsia"/>
          <w:color w:val="FF0000"/>
          <w:sz w:val="32"/>
          <w:szCs w:val="32"/>
        </w:rPr>
        <w:t>）</w:t>
      </w:r>
    </w:p>
    <w:p w:rsidR="009563EE" w:rsidRDefault="00685E50">
      <w:pPr>
        <w:pStyle w:val="1"/>
        <w:numPr>
          <w:ilvl w:val="0"/>
          <w:numId w:val="1"/>
        </w:numPr>
      </w:pPr>
      <w:r>
        <w:rPr>
          <w:rFonts w:hint="eastAsia"/>
        </w:rPr>
        <w:t>发布</w:t>
      </w:r>
      <w:r>
        <w:rPr>
          <w:rFonts w:hint="eastAsia"/>
          <w:color w:val="00B050"/>
        </w:rPr>
        <w:t>P</w:t>
      </w:r>
      <w:r>
        <w:rPr>
          <w:color w:val="00B050"/>
        </w:rPr>
        <w:t>OST</w:t>
      </w:r>
      <w:r>
        <w:rPr>
          <w:rFonts w:hint="eastAsia"/>
          <w:color w:val="00B050"/>
        </w:rPr>
        <w:t>（</w:t>
      </w:r>
      <w:r>
        <w:rPr>
          <w:color w:val="00B050"/>
        </w:rPr>
        <w:t>ADMIN PORTAL ONLY</w:t>
      </w:r>
      <w:r>
        <w:rPr>
          <w:rFonts w:hint="eastAsia"/>
          <w:color w:val="00B050"/>
        </w:rPr>
        <w:t>）</w:t>
      </w:r>
    </w:p>
    <w:p w:rsidR="009563EE" w:rsidRDefault="00685E50">
      <w:pPr>
        <w:tabs>
          <w:tab w:val="center" w:pos="892"/>
        </w:tabs>
        <w:ind w:leftChars="135" w:left="283"/>
        <w:rPr>
          <w:color w:val="00B050"/>
          <w:sz w:val="28"/>
        </w:rPr>
      </w:pPr>
      <w:r>
        <w:rPr>
          <w:rFonts w:ascii="微软雅黑" w:eastAsia="微软雅黑" w:hAnsi="微软雅黑" w:cs="宋体" w:hint="eastAsia"/>
          <w:b/>
          <w:color w:val="000000"/>
          <w:sz w:val="22"/>
        </w:rPr>
        <w:t>URL</w:t>
      </w:r>
      <w:r>
        <w:rPr>
          <w:rFonts w:hint="eastAsia"/>
          <w:color w:val="000000"/>
          <w:sz w:val="28"/>
        </w:rPr>
        <w:t xml:space="preserve">: </w:t>
      </w:r>
      <w:r>
        <w:rPr>
          <w:color w:val="000000"/>
          <w:sz w:val="24"/>
          <w:szCs w:val="22"/>
        </w:rPr>
        <w:t>http://{IP}:{port}/{service_name}/v1/content/</w:t>
      </w:r>
      <w:r>
        <w:rPr>
          <w:color w:val="00B050"/>
          <w:sz w:val="24"/>
          <w:szCs w:val="22"/>
        </w:rPr>
        <w:t>savePost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shd w:val="clear" w:color="auto" w:fill="auto"/>
            <w:vAlign w:val="center"/>
          </w:tcPr>
          <w:p w:rsidR="009563EE" w:rsidRDefault="00685E50">
            <w:pPr>
              <w:rPr>
                <w:rFonts w:ascii="宋体" w:eastAsia="宋体" w:hAnsi="宋体" w:cs="宋体"/>
                <w:color w:val="000000"/>
                <w:sz w:val="22"/>
              </w:rPr>
            </w:pPr>
            <w:r>
              <w:rPr>
                <w:rFonts w:ascii="宋体" w:eastAsia="宋体" w:hAnsi="宋体" w:cs="宋体" w:hint="eastAsia"/>
                <w:color w:val="000000"/>
                <w:sz w:val="22"/>
              </w:rPr>
              <w:t>String</w:t>
            </w:r>
          </w:p>
        </w:tc>
        <w:tc>
          <w:tcPr>
            <w:tcW w:w="1134" w:type="dxa"/>
            <w:shd w:val="clear" w:color="auto" w:fill="auto"/>
            <w:vAlign w:val="center"/>
          </w:tcPr>
          <w:p w:rsidR="009563EE" w:rsidRDefault="00685E50">
            <w:pPr>
              <w:rPr>
                <w:rFonts w:ascii="宋体" w:eastAsia="宋体" w:hAnsi="宋体" w:cs="宋体"/>
                <w:color w:val="000000"/>
                <w:sz w:val="22"/>
              </w:rPr>
            </w:pPr>
            <w:r>
              <w:rPr>
                <w:rFonts w:ascii="宋体" w:eastAsia="宋体" w:hAnsi="宋体" w:cs="宋体" w:hint="eastAsia"/>
                <w:color w:val="000000"/>
                <w:sz w:val="22"/>
              </w:rPr>
              <w:t>Y</w:t>
            </w:r>
          </w:p>
        </w:tc>
        <w:tc>
          <w:tcPr>
            <w:tcW w:w="4252" w:type="dxa"/>
            <w:shd w:val="clear" w:color="auto" w:fill="auto"/>
            <w:vAlign w:val="center"/>
          </w:tcPr>
          <w:p w:rsidR="009563EE" w:rsidRDefault="00685E50">
            <w:pPr>
              <w:rPr>
                <w:rFonts w:ascii="宋体" w:eastAsia="宋体" w:hAnsi="宋体" w:cs="宋体"/>
                <w:color w:val="000000"/>
                <w:sz w:val="22"/>
              </w:rPr>
            </w:pPr>
            <w:r>
              <w:rPr>
                <w:rFonts w:ascii="宋体" w:eastAsia="宋体" w:hAnsi="宋体" w:cs="宋体" w:hint="eastAsia"/>
                <w:color w:val="000000"/>
                <w:sz w:val="22"/>
              </w:rPr>
              <w:t>Email</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lastRenderedPageBreak/>
              <w:t>author</w:t>
            </w:r>
            <w:r>
              <w:rPr>
                <w:rFonts w:ascii="宋体" w:hAnsi="宋体" w:cs="宋体" w:hint="eastAsia"/>
                <w:color w:val="00B050"/>
                <w:sz w:val="22"/>
              </w:rPr>
              <w:t>Id</w:t>
            </w:r>
          </w:p>
        </w:tc>
        <w:tc>
          <w:tcPr>
            <w:tcW w:w="1701" w:type="dxa"/>
            <w:shd w:val="clear" w:color="auto" w:fill="auto"/>
            <w:vAlign w:val="center"/>
          </w:tcPr>
          <w:p w:rsidR="009563EE" w:rsidRDefault="00685E50">
            <w:pPr>
              <w:rPr>
                <w:rFonts w:ascii="宋体" w:eastAsia="宋体" w:hAnsi="宋体" w:cs="宋体"/>
                <w:color w:val="00B050"/>
                <w:sz w:val="22"/>
              </w:rPr>
            </w:pPr>
            <w:r>
              <w:rPr>
                <w:rFonts w:ascii="宋体" w:eastAsia="宋体" w:hAnsi="宋体" w:cs="宋体"/>
                <w:color w:val="00B050"/>
                <w:sz w:val="22"/>
              </w:rPr>
              <w:t>String</w:t>
            </w:r>
          </w:p>
        </w:tc>
        <w:tc>
          <w:tcPr>
            <w:tcW w:w="1134" w:type="dxa"/>
            <w:shd w:val="clear" w:color="auto" w:fill="auto"/>
            <w:vAlign w:val="center"/>
          </w:tcPr>
          <w:p w:rsidR="009563EE" w:rsidRDefault="00685E50">
            <w:pPr>
              <w:rPr>
                <w:rFonts w:ascii="宋体" w:eastAsia="宋体" w:hAnsi="宋体" w:cs="宋体"/>
                <w:color w:val="00B050"/>
                <w:sz w:val="22"/>
              </w:rPr>
            </w:pPr>
            <w:r>
              <w:rPr>
                <w:rFonts w:ascii="宋体" w:eastAsia="宋体" w:hAnsi="宋体" w:cs="宋体" w:hint="eastAsia"/>
                <w:color w:val="00B050"/>
                <w:sz w:val="22"/>
              </w:rPr>
              <w:t>Y</w:t>
            </w:r>
          </w:p>
        </w:tc>
        <w:tc>
          <w:tcPr>
            <w:tcW w:w="4252" w:type="dxa"/>
            <w:shd w:val="clear" w:color="auto" w:fill="auto"/>
            <w:vAlign w:val="center"/>
          </w:tcPr>
          <w:p w:rsidR="009563EE" w:rsidRDefault="00685E50">
            <w:pPr>
              <w:rPr>
                <w:rFonts w:ascii="宋体" w:eastAsia="宋体" w:hAnsi="宋体" w:cs="宋体"/>
                <w:color w:val="00B050"/>
                <w:sz w:val="22"/>
              </w:rPr>
            </w:pPr>
            <w:r>
              <w:rPr>
                <w:rFonts w:ascii="宋体" w:eastAsia="宋体" w:hAnsi="宋体" w:cs="宋体" w:hint="eastAsia"/>
                <w:color w:val="00B050"/>
                <w:sz w:val="22"/>
              </w:rPr>
              <w:t>作者</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title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 xml:space="preserve">String </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标题</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内容</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内容类别</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专业类别</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sponsor</w:t>
            </w:r>
            <w:r>
              <w:rPr>
                <w:rFonts w:ascii="宋体" w:hAnsi="宋体" w:cs="宋体"/>
                <w:color w:val="00B050"/>
                <w:sz w:val="22"/>
              </w:rPr>
              <w:t>Id</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String</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Y</w:t>
            </w:r>
          </w:p>
        </w:tc>
        <w:tc>
          <w:tcPr>
            <w:tcW w:w="4252" w:type="dxa"/>
            <w:shd w:val="clear" w:color="auto" w:fill="auto"/>
            <w:vAlign w:val="center"/>
          </w:tcPr>
          <w:p w:rsidR="009563EE" w:rsidRDefault="00685E50">
            <w:pPr>
              <w:tabs>
                <w:tab w:val="center" w:pos="892"/>
              </w:tabs>
              <w:rPr>
                <w:rFonts w:ascii="宋体" w:hAnsi="宋体" w:cs="宋体"/>
                <w:color w:val="00B050"/>
                <w:sz w:val="22"/>
              </w:rPr>
            </w:pPr>
            <w:bookmarkStart w:id="2" w:name="_Hlk527018525"/>
            <w:r>
              <w:rPr>
                <w:rFonts w:ascii="宋体" w:hAnsi="宋体" w:cs="宋体" w:hint="eastAsia"/>
                <w:color w:val="00B050"/>
                <w:sz w:val="22"/>
              </w:rPr>
              <w:t>合作伙伴</w:t>
            </w:r>
            <w:bookmarkEnd w:id="2"/>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bookmarkStart w:id="3" w:name="_Hlk527018544"/>
            <w:r>
              <w:rPr>
                <w:rFonts w:ascii="宋体" w:hAnsi="宋体" w:cs="宋体"/>
                <w:color w:val="00B050"/>
                <w:sz w:val="22"/>
              </w:rPr>
              <w:t>featuredMedia</w:t>
            </w:r>
            <w:bookmarkEnd w:id="3"/>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Object</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"featuredMedia": {</w:t>
            </w:r>
          </w:p>
          <w:p w:rsidR="009563EE" w:rsidRDefault="00685E50">
            <w:pPr>
              <w:tabs>
                <w:tab w:val="center" w:pos="892"/>
              </w:tabs>
              <w:rPr>
                <w:rFonts w:ascii="宋体" w:hAnsi="宋体" w:cs="宋体"/>
                <w:color w:val="00B050"/>
                <w:sz w:val="22"/>
              </w:rPr>
            </w:pPr>
            <w:r>
              <w:rPr>
                <w:rFonts w:ascii="宋体" w:hAnsi="宋体" w:cs="宋体" w:hint="eastAsia"/>
                <w:color w:val="00B050"/>
                <w:sz w:val="22"/>
              </w:rPr>
              <w:t xml:space="preserve">    "code": {},</w:t>
            </w:r>
          </w:p>
          <w:p w:rsidR="009563EE" w:rsidRDefault="00685E50">
            <w:pPr>
              <w:tabs>
                <w:tab w:val="center" w:pos="892"/>
              </w:tabs>
              <w:rPr>
                <w:rFonts w:ascii="宋体" w:hAnsi="宋体" w:cs="宋体"/>
                <w:color w:val="00B050"/>
                <w:sz w:val="22"/>
              </w:rPr>
            </w:pPr>
            <w:r>
              <w:rPr>
                <w:rFonts w:ascii="宋体" w:hAnsi="宋体" w:cs="宋体" w:hint="eastAsia"/>
                <w:color w:val="00B050"/>
                <w:sz w:val="22"/>
              </w:rPr>
              <w:t xml:space="preserve">    "type": "string"</w:t>
            </w:r>
          </w:p>
          <w:p w:rsidR="009563EE" w:rsidRDefault="00685E50">
            <w:pPr>
              <w:tabs>
                <w:tab w:val="center" w:pos="892"/>
              </w:tabs>
              <w:rPr>
                <w:rFonts w:ascii="宋体" w:hAnsi="宋体" w:cs="宋体"/>
                <w:color w:val="00B050"/>
                <w:sz w:val="22"/>
              </w:rPr>
            </w:pPr>
            <w:r>
              <w:rPr>
                <w:rFonts w:ascii="宋体" w:hAnsi="宋体" w:cs="宋体" w:hint="eastAsia"/>
                <w:color w:val="00B050"/>
                <w:sz w:val="22"/>
              </w:rPr>
              <w:t xml:space="preserve">  },</w:t>
            </w:r>
          </w:p>
          <w:p w:rsidR="009563EE" w:rsidRDefault="00685E50">
            <w:pPr>
              <w:tabs>
                <w:tab w:val="center" w:pos="892"/>
              </w:tabs>
              <w:rPr>
                <w:rFonts w:ascii="宋体" w:eastAsia="宋体" w:hAnsi="宋体" w:cs="宋体"/>
                <w:color w:val="00B050"/>
                <w:sz w:val="22"/>
              </w:rPr>
            </w:pPr>
            <w:r>
              <w:rPr>
                <w:rFonts w:ascii="宋体" w:hAnsi="宋体" w:cs="宋体" w:hint="eastAsia"/>
                <w:color w:val="00B050"/>
                <w:sz w:val="22"/>
              </w:rPr>
              <w:t>//type</w:t>
            </w:r>
            <w:r>
              <w:rPr>
                <w:rFonts w:ascii="宋体" w:hAnsi="宋体" w:cs="宋体" w:hint="eastAsia"/>
                <w:color w:val="00B050"/>
                <w:sz w:val="22"/>
              </w:rPr>
              <w:t>为</w:t>
            </w:r>
            <w:r>
              <w:rPr>
                <w:rFonts w:ascii="宋体" w:hAnsi="宋体" w:cs="宋体" w:hint="eastAsia"/>
                <w:color w:val="00B050"/>
                <w:sz w:val="22"/>
              </w:rPr>
              <w:t>1</w:t>
            </w:r>
            <w:r>
              <w:rPr>
                <w:rFonts w:ascii="宋体" w:hAnsi="宋体" w:cs="宋体" w:hint="eastAsia"/>
                <w:color w:val="00B050"/>
                <w:sz w:val="22"/>
              </w:rPr>
              <w:t>的情况下，代表是图片，</w:t>
            </w:r>
            <w:r>
              <w:rPr>
                <w:rFonts w:ascii="宋体" w:hAnsi="宋体" w:cs="宋体" w:hint="eastAsia"/>
                <w:color w:val="00B050"/>
                <w:sz w:val="22"/>
              </w:rPr>
              <w:t>code</w:t>
            </w:r>
            <w:r>
              <w:rPr>
                <w:rFonts w:ascii="宋体" w:hAnsi="宋体" w:cs="宋体" w:hint="eastAsia"/>
                <w:color w:val="00B050"/>
                <w:sz w:val="22"/>
              </w:rPr>
              <w:t>包含</w:t>
            </w:r>
            <w:r>
              <w:rPr>
                <w:rFonts w:ascii="Arial" w:eastAsia="宋体" w:hAnsi="Arial" w:cs="Arial"/>
                <w:color w:val="000000"/>
                <w:szCs w:val="21"/>
              </w:rPr>
              <w:t>thumbnail</w:t>
            </w:r>
            <w:r>
              <w:rPr>
                <w:rFonts w:ascii="Arial" w:eastAsia="宋体" w:hAnsi="Arial" w:cs="Arial" w:hint="eastAsia"/>
                <w:color w:val="000000"/>
                <w:szCs w:val="21"/>
              </w:rPr>
              <w:t>和</w:t>
            </w:r>
            <w:r>
              <w:rPr>
                <w:rFonts w:ascii="Arial" w:eastAsia="宋体" w:hAnsi="Arial" w:cs="Arial"/>
                <w:color w:val="000000"/>
                <w:szCs w:val="21"/>
              </w:rPr>
              <w:t>original</w:t>
            </w:r>
            <w:r>
              <w:rPr>
                <w:rFonts w:ascii="Arial" w:eastAsia="宋体" w:hAnsi="Arial" w:cs="Arial" w:hint="eastAsia"/>
                <w:color w:val="000000"/>
                <w:szCs w:val="21"/>
              </w:rPr>
              <w:t>，</w:t>
            </w:r>
            <w:r>
              <w:rPr>
                <w:rFonts w:ascii="宋体" w:hAnsi="宋体" w:cs="宋体" w:hint="eastAsia"/>
                <w:color w:val="00B050"/>
                <w:sz w:val="22"/>
              </w:rPr>
              <w:t>否则为视频，</w:t>
            </w:r>
            <w:r>
              <w:rPr>
                <w:rFonts w:ascii="宋体" w:hAnsi="宋体" w:cs="宋体" w:hint="eastAsia"/>
                <w:color w:val="00B050"/>
                <w:sz w:val="22"/>
              </w:rPr>
              <w:t>code</w:t>
            </w:r>
            <w:r>
              <w:rPr>
                <w:rFonts w:ascii="宋体" w:hAnsi="宋体" w:cs="宋体" w:hint="eastAsia"/>
                <w:color w:val="00B050"/>
                <w:sz w:val="22"/>
              </w:rPr>
              <w:t>包含</w:t>
            </w:r>
            <w:r>
              <w:rPr>
                <w:rFonts w:ascii="宋体" w:hAnsi="宋体" w:cs="宋体" w:hint="eastAsia"/>
                <w:color w:val="00B050"/>
                <w:sz w:val="22"/>
              </w:rPr>
              <w:t>code</w:t>
            </w:r>
            <w:r>
              <w:rPr>
                <w:rFonts w:ascii="宋体" w:hAnsi="宋体" w:cs="宋体" w:hint="eastAsia"/>
                <w:color w:val="00B050"/>
                <w:sz w:val="22"/>
              </w:rPr>
              <w:t>字段，数据格式为</w:t>
            </w:r>
            <w:r>
              <w:rPr>
                <w:rFonts w:ascii="宋体" w:hAnsi="宋体" w:cs="宋体" w:hint="eastAsia"/>
                <w:color w:val="00B050"/>
                <w:sz w:val="22"/>
              </w:rPr>
              <w:t> </w:t>
            </w:r>
            <w:r>
              <w:rPr>
                <w:rFonts w:ascii="宋体" w:hAnsi="宋体" w:cs="宋体"/>
                <w:color w:val="00B050"/>
                <w:sz w:val="22"/>
              </w:rPr>
              <w:t>“</w:t>
            </w:r>
            <w:r>
              <w:rPr>
                <w:rFonts w:ascii="Arial" w:eastAsia="宋体" w:hAnsi="Arial" w:cs="Arial"/>
                <w:color w:val="000000"/>
                <w:szCs w:val="21"/>
              </w:rPr>
              <w:t>code</w:t>
            </w:r>
            <w:r>
              <w:rPr>
                <w:rFonts w:ascii="宋体" w:hAnsi="宋体" w:cs="宋体"/>
                <w:color w:val="00B050"/>
                <w:sz w:val="22"/>
              </w:rPr>
              <w:t xml:space="preserve">”:  “&lt;iframe&gt;…..the external </w:t>
            </w:r>
            <w:r>
              <w:rPr>
                <w:rFonts w:ascii="宋体" w:hAnsi="宋体" w:cs="宋体"/>
                <w:color w:val="00B050"/>
                <w:sz w:val="22"/>
              </w:rPr>
              <w:t>video’s url&lt;/iframe&gt;”</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photos</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Object</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所有图片（</w:t>
            </w:r>
            <w:r>
              <w:rPr>
                <w:rFonts w:ascii="宋体" w:hAnsi="宋体" w:cs="宋体" w:hint="eastAsia"/>
                <w:color w:val="00B050"/>
                <w:sz w:val="22"/>
              </w:rPr>
              <w:t>G</w:t>
            </w:r>
            <w:r>
              <w:rPr>
                <w:rFonts w:ascii="宋体" w:hAnsi="宋体" w:cs="宋体"/>
                <w:color w:val="00B050"/>
                <w:sz w:val="22"/>
              </w:rPr>
              <w:t xml:space="preserve">RIDFS </w:t>
            </w:r>
            <w:r>
              <w:rPr>
                <w:rFonts w:ascii="宋体" w:hAnsi="宋体" w:cs="宋体" w:hint="eastAsia"/>
                <w:color w:val="00B050"/>
                <w:sz w:val="22"/>
              </w:rPr>
              <w:t>ids</w:t>
            </w:r>
            <w:r>
              <w:rPr>
                <w:rFonts w:ascii="宋体" w:hAnsi="宋体" w:cs="宋体" w:hint="eastAsia"/>
                <w:color w:val="00B050"/>
                <w:sz w:val="22"/>
              </w:rPr>
              <w:t>）</w:t>
            </w:r>
          </w:p>
          <w:p w:rsidR="009563EE" w:rsidRDefault="00685E50">
            <w:pPr>
              <w:widowControl/>
              <w:jc w:val="left"/>
              <w:rPr>
                <w:color w:val="000000"/>
                <w:szCs w:val="21"/>
              </w:rPr>
            </w:pPr>
            <w:r>
              <w:rPr>
                <w:rFonts w:hint="eastAsia"/>
                <w:color w:val="000000"/>
                <w:szCs w:val="21"/>
              </w:rPr>
              <w:t>{</w:t>
            </w:r>
          </w:p>
          <w:p w:rsidR="009563EE" w:rsidRDefault="00685E50">
            <w:pPr>
              <w:widowControl/>
              <w:jc w:val="left"/>
              <w:rPr>
                <w:color w:val="000000"/>
                <w:szCs w:val="21"/>
              </w:rPr>
            </w:pPr>
            <w:r>
              <w:rPr>
                <w:rFonts w:hint="eastAsia"/>
                <w:color w:val="000000"/>
                <w:szCs w:val="21"/>
              </w:rPr>
              <w:t xml:space="preserve">      "original": "string",</w:t>
            </w:r>
          </w:p>
          <w:p w:rsidR="009563EE" w:rsidRDefault="00685E50">
            <w:pPr>
              <w:widowControl/>
              <w:jc w:val="left"/>
              <w:rPr>
                <w:color w:val="000000"/>
                <w:szCs w:val="21"/>
              </w:rPr>
            </w:pPr>
            <w:r>
              <w:rPr>
                <w:rFonts w:hint="eastAsia"/>
                <w:color w:val="000000"/>
                <w:szCs w:val="21"/>
              </w:rPr>
              <w:t xml:space="preserve">      "thumbnail": "string"</w:t>
            </w:r>
          </w:p>
          <w:p w:rsidR="009563EE" w:rsidRDefault="00685E50">
            <w:pPr>
              <w:widowControl/>
              <w:jc w:val="left"/>
              <w:rPr>
                <w:color w:val="000000"/>
                <w:szCs w:val="21"/>
              </w:rPr>
            </w:pPr>
            <w:r>
              <w:rPr>
                <w:rFonts w:hint="eastAsia"/>
                <w:color w:val="000000"/>
                <w:szCs w:val="21"/>
              </w:rPr>
              <w:t>}</w:t>
            </w:r>
          </w:p>
          <w:p w:rsidR="009563EE" w:rsidRDefault="009563EE">
            <w:pPr>
              <w:tabs>
                <w:tab w:val="center" w:pos="892"/>
              </w:tabs>
              <w:rPr>
                <w:rFonts w:ascii="宋体" w:hAnsi="宋体" w:cs="宋体"/>
                <w:color w:val="00B050"/>
                <w:sz w:val="22"/>
              </w:rPr>
            </w:pP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bookmarkStart w:id="4" w:name="_Hlk527018647"/>
            <w:r>
              <w:rPr>
                <w:rFonts w:ascii="宋体" w:hAnsi="宋体" w:cs="宋体"/>
                <w:color w:val="00B050"/>
                <w:sz w:val="22"/>
              </w:rPr>
              <w:t>videos</w:t>
            </w:r>
            <w:bookmarkEnd w:id="4"/>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[String of video ids]</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所有影像（</w:t>
            </w:r>
            <w:r>
              <w:rPr>
                <w:rFonts w:ascii="宋体" w:hAnsi="宋体" w:cs="宋体" w:hint="eastAsia"/>
                <w:color w:val="00B050"/>
                <w:sz w:val="22"/>
              </w:rPr>
              <w:t>G</w:t>
            </w:r>
            <w:r>
              <w:rPr>
                <w:rFonts w:ascii="宋体" w:hAnsi="宋体" w:cs="宋体"/>
                <w:color w:val="00B050"/>
                <w:sz w:val="22"/>
              </w:rPr>
              <w:t xml:space="preserve">RIDFS </w:t>
            </w:r>
            <w:r>
              <w:rPr>
                <w:rFonts w:ascii="宋体" w:hAnsi="宋体" w:cs="宋体" w:hint="eastAsia"/>
                <w:color w:val="00B050"/>
                <w:sz w:val="22"/>
              </w:rPr>
              <w:t>ids</w:t>
            </w:r>
            <w:r>
              <w:rPr>
                <w:rFonts w:ascii="宋体" w:hAnsi="宋体" w:cs="宋体" w:hint="eastAsia"/>
                <w:color w:val="00B050"/>
                <w:sz w:val="22"/>
              </w:rPr>
              <w:t>）</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bookmarkStart w:id="5" w:name="_Hlk527018705"/>
            <w:r>
              <w:rPr>
                <w:rFonts w:ascii="宋体" w:hAnsi="宋体" w:cs="宋体" w:hint="eastAsia"/>
                <w:color w:val="00B050"/>
                <w:sz w:val="22"/>
              </w:rPr>
              <w:t>podcast</w:t>
            </w:r>
            <w:r>
              <w:rPr>
                <w:rFonts w:ascii="宋体" w:hAnsi="宋体" w:cs="宋体"/>
                <w:color w:val="00B050"/>
                <w:sz w:val="22"/>
              </w:rPr>
              <w:t>s</w:t>
            </w:r>
            <w:bookmarkEnd w:id="5"/>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[String of podcast ids]</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所有声音（</w:t>
            </w:r>
            <w:r>
              <w:rPr>
                <w:rFonts w:ascii="宋体" w:hAnsi="宋体" w:cs="宋体" w:hint="eastAsia"/>
                <w:color w:val="00B050"/>
                <w:sz w:val="22"/>
              </w:rPr>
              <w:t>G</w:t>
            </w:r>
            <w:r>
              <w:rPr>
                <w:rFonts w:ascii="宋体" w:hAnsi="宋体" w:cs="宋体"/>
                <w:color w:val="00B050"/>
                <w:sz w:val="22"/>
              </w:rPr>
              <w:t xml:space="preserve">RIDFS </w:t>
            </w:r>
            <w:r>
              <w:rPr>
                <w:rFonts w:ascii="宋体" w:hAnsi="宋体" w:cs="宋体" w:hint="eastAsia"/>
                <w:color w:val="00B050"/>
                <w:sz w:val="22"/>
              </w:rPr>
              <w:t>ids</w:t>
            </w:r>
            <w:r>
              <w:rPr>
                <w:rFonts w:ascii="宋体" w:hAnsi="宋体" w:cs="宋体" w:hint="eastAsia"/>
                <w:color w:val="00B050"/>
                <w:sz w:val="22"/>
              </w:rPr>
              <w:t>）</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isPrivate</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B</w:t>
            </w:r>
            <w:r>
              <w:rPr>
                <w:rFonts w:ascii="宋体" w:hAnsi="宋体" w:cs="宋体" w:hint="eastAsia"/>
                <w:color w:val="00B050"/>
                <w:sz w:val="22"/>
              </w:rPr>
              <w:t>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Y</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是否公开</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bookmarkStart w:id="6" w:name="_Hlk527018808"/>
            <w:r>
              <w:rPr>
                <w:rFonts w:ascii="宋体" w:hAnsi="宋体" w:cs="宋体" w:hint="eastAsia"/>
                <w:color w:val="00B050"/>
                <w:sz w:val="22"/>
              </w:rPr>
              <w:t>isComplete</w:t>
            </w:r>
            <w:bookmarkEnd w:id="6"/>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B</w:t>
            </w:r>
            <w:r>
              <w:rPr>
                <w:rFonts w:ascii="宋体" w:hAnsi="宋体" w:cs="宋体" w:hint="eastAsia"/>
                <w:color w:val="00B050"/>
                <w:sz w:val="22"/>
              </w:rPr>
              <w:t>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Y</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是否完成</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isPublish</w:t>
            </w:r>
            <w:r>
              <w:rPr>
                <w:rFonts w:ascii="宋体" w:hAnsi="宋体" w:cs="宋体"/>
                <w:color w:val="00B050"/>
                <w:sz w:val="22"/>
              </w:rPr>
              <w:t>Now</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B</w:t>
            </w:r>
            <w:r>
              <w:rPr>
                <w:rFonts w:ascii="宋体" w:hAnsi="宋体" w:cs="宋体" w:hint="eastAsia"/>
                <w:color w:val="00B050"/>
                <w:sz w:val="22"/>
              </w:rPr>
              <w:t>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Y</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是否立即发表</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publishDate</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D</w:t>
            </w:r>
            <w:r>
              <w:rPr>
                <w:rFonts w:ascii="宋体" w:hAnsi="宋体" w:cs="宋体" w:hint="eastAsia"/>
                <w:color w:val="00B050"/>
                <w:sz w:val="22"/>
              </w:rPr>
              <w:t>ate</w:t>
            </w:r>
          </w:p>
        </w:tc>
        <w:tc>
          <w:tcPr>
            <w:tcW w:w="1134" w:type="dxa"/>
            <w:shd w:val="clear" w:color="auto" w:fill="auto"/>
            <w:vAlign w:val="center"/>
          </w:tcPr>
          <w:p w:rsidR="009563EE" w:rsidRDefault="009563EE">
            <w:pPr>
              <w:tabs>
                <w:tab w:val="center" w:pos="892"/>
              </w:tabs>
              <w:rPr>
                <w:rFonts w:ascii="宋体" w:hAnsi="宋体" w:cs="宋体"/>
                <w:color w:val="00B050"/>
                <w:sz w:val="22"/>
              </w:rPr>
            </w:pP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如果不是立即发表，</w:t>
            </w:r>
            <w:r>
              <w:rPr>
                <w:rFonts w:ascii="宋体" w:hAnsi="宋体" w:cs="宋体" w:hint="eastAsia"/>
                <w:color w:val="00B050"/>
                <w:sz w:val="22"/>
              </w:rPr>
              <w:t xml:space="preserve"> </w:t>
            </w:r>
            <w:r>
              <w:rPr>
                <w:rFonts w:ascii="宋体" w:hAnsi="宋体" w:cs="宋体" w:hint="eastAsia"/>
                <w:color w:val="00B050"/>
                <w:sz w:val="22"/>
              </w:rPr>
              <w:t>发表时间</w:t>
            </w:r>
            <w:r>
              <w:rPr>
                <w:rFonts w:ascii="宋体" w:hAnsi="宋体" w:cs="宋体" w:hint="eastAsia"/>
                <w:color w:val="00B050"/>
                <w:sz w:val="22"/>
              </w:rPr>
              <w:t>,</w:t>
            </w:r>
            <w:r>
              <w:rPr>
                <w:rFonts w:ascii="宋体" w:hAnsi="宋体" w:cs="宋体"/>
                <w:color w:val="00B050"/>
                <w:sz w:val="22"/>
              </w:rPr>
              <w:t xml:space="preserve"> </w:t>
            </w:r>
            <w:r>
              <w:rPr>
                <w:rFonts w:ascii="宋体" w:hAnsi="宋体" w:cs="宋体" w:hint="eastAsia"/>
                <w:color w:val="00B050"/>
                <w:sz w:val="22"/>
              </w:rPr>
              <w:t>如果是，</w:t>
            </w:r>
            <w:r>
              <w:rPr>
                <w:rFonts w:ascii="宋体" w:hAnsi="宋体" w:cs="宋体" w:hint="eastAsia"/>
                <w:color w:val="00B050"/>
                <w:sz w:val="22"/>
              </w:rPr>
              <w:t xml:space="preserve"> </w:t>
            </w:r>
            <w:r>
              <w:rPr>
                <w:rFonts w:ascii="宋体" w:hAnsi="宋体" w:cs="宋体" w:hint="eastAsia"/>
                <w:color w:val="00B050"/>
                <w:sz w:val="22"/>
              </w:rPr>
              <w:t>系统产生。</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hint="eastAsia"/>
                <w:color w:val="000000"/>
                <w:szCs w:val="21"/>
              </w:rPr>
              <w:t>isBookmark</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boolean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Y</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是否收藏</w:t>
            </w:r>
          </w:p>
        </w:tc>
      </w:tr>
      <w:tr w:rsidR="009563EE">
        <w:trPr>
          <w:trHeight w:val="507"/>
        </w:trPr>
        <w:tc>
          <w:tcPr>
            <w:tcW w:w="2000" w:type="dxa"/>
            <w:shd w:val="clear" w:color="auto" w:fill="auto"/>
            <w:vAlign w:val="center"/>
          </w:tcPr>
          <w:p w:rsidR="009563EE" w:rsidRDefault="00685E50">
            <w:pPr>
              <w:tabs>
                <w:tab w:val="center" w:pos="892"/>
              </w:tabs>
              <w:rPr>
                <w:color w:val="000000"/>
                <w:szCs w:val="21"/>
              </w:rPr>
            </w:pPr>
            <w:r>
              <w:rPr>
                <w:rFonts w:ascii="Consolas" w:eastAsia="Consolas" w:hAnsi="Consolas" w:hint="eastAsia"/>
                <w:color w:val="0000C0"/>
                <w:sz w:val="20"/>
                <w:shd w:val="clear" w:color="auto" w:fill="F0D8A8"/>
              </w:rPr>
              <w:t>isFeatured</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00"/>
                <w:sz w:val="20"/>
                <w:shd w:val="clear" w:color="auto" w:fill="D4D4D4"/>
              </w:rPr>
              <w:t>Boolean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F0D8A8"/>
              </w:rPr>
              <w:t>isFeatured</w:t>
            </w:r>
          </w:p>
        </w:tc>
      </w:tr>
      <w:tr w:rsidR="009563EE">
        <w:trPr>
          <w:trHeight w:val="507"/>
        </w:trPr>
        <w:tc>
          <w:tcPr>
            <w:tcW w:w="2000" w:type="dxa"/>
            <w:shd w:val="clear" w:color="auto" w:fill="auto"/>
            <w:vAlign w:val="center"/>
          </w:tcPr>
          <w:p w:rsidR="009563EE" w:rsidRDefault="00685E50">
            <w:pPr>
              <w:tabs>
                <w:tab w:val="center" w:pos="892"/>
              </w:tabs>
              <w:rPr>
                <w:color w:val="000000"/>
                <w:szCs w:val="21"/>
              </w:rPr>
            </w:pPr>
            <w:r>
              <w:rPr>
                <w:rFonts w:ascii="Consolas" w:eastAsia="Consolas" w:hAnsi="Consolas" w:hint="eastAsia"/>
                <w:color w:val="0000C0"/>
                <w:sz w:val="20"/>
                <w:shd w:val="clear" w:color="auto" w:fill="F0D8A8"/>
              </w:rPr>
              <w:t>publishOn</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Date</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F0D8A8"/>
              </w:rPr>
              <w:t>publishOn</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publishEnd</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Date</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F0D8A8"/>
              </w:rPr>
              <w:t>publishEnd</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reviewOn</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Date</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F0D8A8"/>
              </w:rPr>
              <w:t>reviewOn</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lastRenderedPageBreak/>
              <w:t>subTitle</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String</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subTitle</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status</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Int</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Y</w:t>
            </w:r>
          </w:p>
        </w:tc>
        <w:tc>
          <w:tcPr>
            <w:tcW w:w="4252"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3F7F5F"/>
                <w:sz w:val="20"/>
                <w:shd w:val="clear" w:color="auto" w:fill="E8F2FE"/>
              </w:rPr>
              <w:t>1</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review;2</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published</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3</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draft</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4</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rejected</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unite</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00"/>
                <w:sz w:val="20"/>
                <w:shd w:val="clear" w:color="auto" w:fill="D4D4D4"/>
              </w:rPr>
              <w:t>Boolean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unite</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expedite</w:t>
            </w:r>
          </w:p>
        </w:tc>
        <w:tc>
          <w:tcPr>
            <w:tcW w:w="1701" w:type="dxa"/>
            <w:shd w:val="clear" w:color="auto" w:fill="auto"/>
            <w:vAlign w:val="center"/>
          </w:tcPr>
          <w:p w:rsidR="009563EE" w:rsidRDefault="00685E50">
            <w:pPr>
              <w:tabs>
                <w:tab w:val="center" w:pos="892"/>
              </w:tabs>
              <w:rPr>
                <w:rFonts w:ascii="Consolas" w:eastAsia="Consolas" w:hAnsi="Consolas"/>
                <w:color w:val="000000"/>
                <w:sz w:val="20"/>
                <w:shd w:val="clear" w:color="auto" w:fill="D4D4D4"/>
              </w:rPr>
            </w:pPr>
            <w:r>
              <w:rPr>
                <w:rFonts w:ascii="Consolas" w:eastAsia="Consolas" w:hAnsi="Consolas" w:hint="eastAsia"/>
                <w:color w:val="000000"/>
                <w:sz w:val="20"/>
                <w:shd w:val="clear" w:color="auto" w:fill="D4D4D4"/>
              </w:rPr>
              <w:t>Boolean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expedite</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excerpt</w:t>
            </w:r>
          </w:p>
        </w:tc>
        <w:tc>
          <w:tcPr>
            <w:tcW w:w="1701" w:type="dxa"/>
            <w:shd w:val="clear" w:color="auto" w:fill="auto"/>
            <w:vAlign w:val="center"/>
          </w:tcPr>
          <w:p w:rsidR="009563EE" w:rsidRDefault="00685E50">
            <w:pPr>
              <w:tabs>
                <w:tab w:val="center" w:pos="892"/>
              </w:tabs>
              <w:rPr>
                <w:rFonts w:ascii="Consolas" w:eastAsia="宋体" w:hAnsi="Consolas"/>
                <w:color w:val="000000"/>
                <w:sz w:val="20"/>
                <w:shd w:val="clear" w:color="auto" w:fill="D4D4D4"/>
              </w:rPr>
            </w:pPr>
            <w:r>
              <w:rPr>
                <w:rFonts w:ascii="Consolas" w:eastAsia="宋体" w:hAnsi="Consolas" w:hint="eastAsia"/>
                <w:color w:val="000000"/>
                <w:sz w:val="20"/>
                <w:shd w:val="clear" w:color="auto" w:fill="D4D4D4"/>
              </w:rPr>
              <w:t>String</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excerpt</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relativeTopics</w:t>
            </w:r>
          </w:p>
        </w:tc>
        <w:tc>
          <w:tcPr>
            <w:tcW w:w="1701" w:type="dxa"/>
            <w:shd w:val="clear" w:color="auto" w:fill="auto"/>
            <w:vAlign w:val="center"/>
          </w:tcPr>
          <w:p w:rsidR="009563EE" w:rsidRDefault="00685E50">
            <w:pPr>
              <w:tabs>
                <w:tab w:val="center" w:pos="892"/>
              </w:tabs>
              <w:rPr>
                <w:rFonts w:ascii="Consolas" w:eastAsia="宋体" w:hAnsi="Consolas"/>
                <w:color w:val="000000"/>
                <w:sz w:val="20"/>
                <w:shd w:val="clear" w:color="auto" w:fill="D4D4D4"/>
              </w:rPr>
            </w:pPr>
            <w:r>
              <w:rPr>
                <w:rFonts w:ascii="Consolas" w:eastAsia="宋体" w:hAnsi="Consolas" w:hint="eastAsia"/>
                <w:color w:val="000000"/>
                <w:sz w:val="20"/>
                <w:shd w:val="clear" w:color="auto" w:fill="D4D4D4"/>
              </w:rPr>
              <w:t>String</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relativeTopics</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9563EE" w:rsidRDefault="009563EE">
      <w:pPr>
        <w:ind w:firstLine="420"/>
        <w:rPr>
          <w:del w:id="7" w:author="admin" w:date="2019-01-14T14:54:00Z"/>
          <w:rFonts w:ascii="宋体" w:hAnsi="宋体" w:cs="宋体"/>
          <w:b/>
          <w:color w:val="000000"/>
          <w:sz w:val="22"/>
        </w:rPr>
      </w:pPr>
    </w:p>
    <w:p w:rsidR="009563EE" w:rsidRDefault="009563EE" w:rsidP="009563EE">
      <w:pPr>
        <w:rPr>
          <w:rFonts w:ascii="宋体" w:hAnsi="宋体" w:cs="宋体"/>
          <w:b/>
          <w:color w:val="000000"/>
          <w:sz w:val="22"/>
        </w:rPr>
        <w:pPrChange w:id="8" w:author="admin" w:date="2019-01-14T14:54:00Z">
          <w:pPr>
            <w:ind w:firstLine="420"/>
          </w:pPr>
        </w:pPrChange>
      </w:pPr>
    </w:p>
    <w:p w:rsidR="009563EE" w:rsidRDefault="009563EE">
      <w:pPr>
        <w:ind w:firstLine="420"/>
        <w:rPr>
          <w:rFonts w:ascii="宋体" w:hAnsi="宋体" w:cs="宋体"/>
          <w:b/>
          <w:color w:val="000000"/>
          <w:sz w:val="22"/>
        </w:rPr>
      </w:pPr>
    </w:p>
    <w:p w:rsidR="009563EE" w:rsidRDefault="00685E50">
      <w:pPr>
        <w:ind w:firstLine="420"/>
        <w:rPr>
          <w:rFonts w:ascii="宋体" w:hAnsi="宋体" w:cs="宋体"/>
          <w:b/>
          <w:color w:val="000000"/>
          <w:sz w:val="22"/>
        </w:rPr>
      </w:pPr>
      <w:r>
        <w:rPr>
          <w:rFonts w:ascii="宋体" w:hAnsi="宋体" w:cs="宋体" w:hint="eastAsia"/>
          <w:b/>
          <w:color w:val="000000"/>
          <w:sz w:val="22"/>
        </w:rPr>
        <w:t>Json</w:t>
      </w:r>
      <w:r>
        <w:rPr>
          <w:rFonts w:ascii="宋体" w:hAnsi="宋体" w:cs="宋体" w:hint="eastAsia"/>
          <w:b/>
          <w:color w:val="000000"/>
          <w:sz w:val="22"/>
        </w:rPr>
        <w:t>数据：</w:t>
      </w:r>
    </w:p>
    <w:p w:rsidR="009563EE" w:rsidRDefault="00685E50">
      <w:pPr>
        <w:widowControl/>
        <w:jc w:val="left"/>
        <w:rPr>
          <w:color w:val="000000"/>
          <w:szCs w:val="21"/>
        </w:rPr>
      </w:pPr>
      <w:r>
        <w:rPr>
          <w:rFonts w:hint="eastAsia"/>
          <w:color w:val="000000"/>
          <w:szCs w:val="21"/>
        </w:rPr>
        <w:t>{</w:t>
      </w:r>
    </w:p>
    <w:p w:rsidR="009563EE" w:rsidRDefault="00685E50">
      <w:pPr>
        <w:widowControl/>
        <w:jc w:val="left"/>
        <w:rPr>
          <w:color w:val="000000"/>
          <w:szCs w:val="21"/>
        </w:rPr>
      </w:pPr>
      <w:r>
        <w:rPr>
          <w:rFonts w:hint="eastAsia"/>
          <w:color w:val="000000"/>
          <w:szCs w:val="21"/>
        </w:rPr>
        <w:t xml:space="preserve">  "authorId": "string",</w:t>
      </w:r>
    </w:p>
    <w:p w:rsidR="009563EE" w:rsidRDefault="00685E50">
      <w:pPr>
        <w:widowControl/>
        <w:jc w:val="left"/>
        <w:rPr>
          <w:color w:val="000000"/>
          <w:szCs w:val="21"/>
        </w:rPr>
      </w:pPr>
      <w:r>
        <w:rPr>
          <w:rFonts w:hint="eastAsia"/>
          <w:color w:val="000000"/>
          <w:szCs w:val="21"/>
        </w:rPr>
        <w:t xml:space="preserve">  "authorName": "</w:t>
      </w:r>
      <w:r>
        <w:rPr>
          <w:rFonts w:hint="eastAsia"/>
          <w:color w:val="000000"/>
          <w:szCs w:val="21"/>
        </w:rPr>
        <w:t>string",</w:t>
      </w:r>
    </w:p>
    <w:p w:rsidR="009563EE" w:rsidRDefault="00685E50">
      <w:pPr>
        <w:widowControl/>
        <w:jc w:val="left"/>
        <w:rPr>
          <w:color w:val="000000"/>
          <w:szCs w:val="21"/>
        </w:rPr>
      </w:pPr>
      <w:r>
        <w:rPr>
          <w:rFonts w:hint="eastAsia"/>
          <w:color w:val="000000"/>
          <w:szCs w:val="21"/>
        </w:rPr>
        <w:t xml:space="preserve">  "avgCommentRating": "string",</w:t>
      </w:r>
    </w:p>
    <w:p w:rsidR="009563EE" w:rsidRDefault="00685E50">
      <w:pPr>
        <w:widowControl/>
        <w:jc w:val="left"/>
        <w:rPr>
          <w:color w:val="000000"/>
          <w:szCs w:val="21"/>
        </w:rPr>
      </w:pPr>
      <w:r>
        <w:rPr>
          <w:rFonts w:hint="eastAsia"/>
          <w:color w:val="000000"/>
          <w:szCs w:val="21"/>
        </w:rPr>
        <w:t xml:space="preserve">  "categoryId": "string",</w:t>
      </w:r>
    </w:p>
    <w:p w:rsidR="009563EE" w:rsidRDefault="00685E50">
      <w:pPr>
        <w:widowControl/>
        <w:jc w:val="left"/>
        <w:rPr>
          <w:color w:val="000000"/>
          <w:szCs w:val="21"/>
        </w:rPr>
      </w:pPr>
      <w:r>
        <w:rPr>
          <w:rFonts w:hint="eastAsia"/>
          <w:color w:val="000000"/>
          <w:szCs w:val="21"/>
        </w:rPr>
        <w:t xml:space="preserve">  "categoryName": "string",</w:t>
      </w:r>
    </w:p>
    <w:p w:rsidR="009563EE" w:rsidRDefault="00685E50">
      <w:pPr>
        <w:widowControl/>
        <w:jc w:val="left"/>
        <w:rPr>
          <w:color w:val="000000"/>
          <w:szCs w:val="21"/>
        </w:rPr>
      </w:pPr>
      <w:r>
        <w:rPr>
          <w:rFonts w:hint="eastAsia"/>
          <w:color w:val="000000"/>
          <w:szCs w:val="21"/>
        </w:rPr>
        <w:t xml:space="preserve">  "comment": [</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"comment_rating": 0,</w:t>
      </w:r>
    </w:p>
    <w:p w:rsidR="009563EE" w:rsidRDefault="00685E50">
      <w:pPr>
        <w:widowControl/>
        <w:jc w:val="left"/>
        <w:rPr>
          <w:color w:val="000000"/>
          <w:szCs w:val="21"/>
        </w:rPr>
      </w:pPr>
      <w:r>
        <w:rPr>
          <w:rFonts w:hint="eastAsia"/>
          <w:color w:val="000000"/>
          <w:szCs w:val="21"/>
        </w:rPr>
        <w:t xml:space="preserve">      "comment_text": "string",</w:t>
      </w:r>
    </w:p>
    <w:p w:rsidR="009563EE" w:rsidRDefault="00685E50">
      <w:pPr>
        <w:widowControl/>
        <w:jc w:val="left"/>
        <w:rPr>
          <w:color w:val="000000"/>
          <w:szCs w:val="21"/>
        </w:rPr>
      </w:pPr>
      <w:r>
        <w:rPr>
          <w:rFonts w:hint="eastAsia"/>
          <w:color w:val="000000"/>
          <w:szCs w:val="21"/>
        </w:rPr>
        <w:t xml:space="preserve">      "content_id": "string",</w:t>
      </w:r>
    </w:p>
    <w:p w:rsidR="009563EE" w:rsidRDefault="00685E50">
      <w:pPr>
        <w:widowControl/>
        <w:jc w:val="left"/>
        <w:rPr>
          <w:color w:val="000000"/>
          <w:szCs w:val="21"/>
        </w:rPr>
      </w:pPr>
      <w:r>
        <w:rPr>
          <w:rFonts w:hint="eastAsia"/>
          <w:color w:val="000000"/>
          <w:szCs w:val="21"/>
        </w:rPr>
        <w:t xml:space="preserve">      "create_time": "2018-10-31T01:52:43.872Z",</w:t>
      </w:r>
    </w:p>
    <w:p w:rsidR="009563EE" w:rsidRDefault="00685E50">
      <w:pPr>
        <w:widowControl/>
        <w:jc w:val="left"/>
        <w:rPr>
          <w:color w:val="000000"/>
          <w:szCs w:val="21"/>
        </w:rPr>
      </w:pPr>
      <w:r>
        <w:rPr>
          <w:rFonts w:hint="eastAsia"/>
          <w:color w:val="000000"/>
          <w:szCs w:val="21"/>
        </w:rPr>
        <w:t xml:space="preserve">  </w:t>
      </w:r>
      <w:r>
        <w:rPr>
          <w:rFonts w:hint="eastAsia"/>
          <w:color w:val="000000"/>
          <w:szCs w:val="21"/>
        </w:rPr>
        <w:t xml:space="preserve">    "email": "string"</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"content": "string",</w:t>
      </w:r>
    </w:p>
    <w:p w:rsidR="009563EE" w:rsidRDefault="00685E50">
      <w:pPr>
        <w:widowControl/>
        <w:jc w:val="left"/>
        <w:rPr>
          <w:color w:val="000000"/>
          <w:szCs w:val="21"/>
        </w:rPr>
      </w:pPr>
      <w:r>
        <w:rPr>
          <w:rFonts w:hint="eastAsia"/>
          <w:color w:val="000000"/>
          <w:szCs w:val="21"/>
        </w:rPr>
        <w:t xml:space="preserve">  "contentTypeId": "string",</w:t>
      </w:r>
    </w:p>
    <w:p w:rsidR="009563EE" w:rsidRDefault="00685E50">
      <w:pPr>
        <w:widowControl/>
        <w:jc w:val="left"/>
        <w:rPr>
          <w:color w:val="000000"/>
          <w:szCs w:val="21"/>
        </w:rPr>
      </w:pPr>
      <w:r>
        <w:rPr>
          <w:rFonts w:hint="eastAsia"/>
          <w:color w:val="000000"/>
          <w:szCs w:val="21"/>
        </w:rPr>
        <w:t xml:space="preserve">  "contentTypeName": "string",</w:t>
      </w:r>
    </w:p>
    <w:p w:rsidR="009563EE" w:rsidRDefault="00685E50">
      <w:pPr>
        <w:widowControl/>
        <w:jc w:val="left"/>
        <w:rPr>
          <w:color w:val="000000"/>
          <w:szCs w:val="21"/>
        </w:rPr>
      </w:pPr>
      <w:r>
        <w:rPr>
          <w:rFonts w:hint="eastAsia"/>
          <w:color w:val="000000"/>
          <w:szCs w:val="21"/>
        </w:rPr>
        <w:t xml:space="preserve">  "countOfComment": "string",</w:t>
      </w:r>
    </w:p>
    <w:p w:rsidR="009563EE" w:rsidRDefault="00685E50">
      <w:pPr>
        <w:widowControl/>
        <w:jc w:val="left"/>
        <w:rPr>
          <w:color w:val="000000"/>
          <w:szCs w:val="21"/>
        </w:rPr>
      </w:pPr>
      <w:r>
        <w:rPr>
          <w:rFonts w:hint="eastAsia"/>
          <w:color w:val="000000"/>
          <w:szCs w:val="21"/>
        </w:rPr>
        <w:t xml:space="preserve">  "email": "string",</w:t>
      </w:r>
    </w:p>
    <w:p w:rsidR="009563EE" w:rsidRDefault="00685E50">
      <w:pPr>
        <w:widowControl/>
        <w:jc w:val="left"/>
        <w:rPr>
          <w:color w:val="000000"/>
          <w:szCs w:val="21"/>
        </w:rPr>
      </w:pPr>
      <w:r>
        <w:rPr>
          <w:rFonts w:hint="eastAsia"/>
          <w:color w:val="000000"/>
          <w:szCs w:val="21"/>
        </w:rPr>
        <w:t xml:space="preserve">  "featuredMedia": {</w:t>
      </w:r>
    </w:p>
    <w:p w:rsidR="009563EE" w:rsidRDefault="00685E50">
      <w:pPr>
        <w:widowControl/>
        <w:jc w:val="left"/>
        <w:rPr>
          <w:color w:val="000000"/>
          <w:szCs w:val="21"/>
        </w:rPr>
      </w:pPr>
      <w:r>
        <w:rPr>
          <w:rFonts w:hint="eastAsia"/>
          <w:color w:val="000000"/>
          <w:szCs w:val="21"/>
        </w:rPr>
        <w:t xml:space="preserve">    "code": {},</w:t>
      </w:r>
    </w:p>
    <w:p w:rsidR="009563EE" w:rsidRDefault="00685E50">
      <w:pPr>
        <w:widowControl/>
        <w:jc w:val="left"/>
        <w:rPr>
          <w:color w:val="000000"/>
          <w:szCs w:val="21"/>
        </w:rPr>
      </w:pPr>
      <w:r>
        <w:rPr>
          <w:rFonts w:hint="eastAsia"/>
          <w:color w:val="000000"/>
          <w:szCs w:val="21"/>
        </w:rPr>
        <w:t xml:space="preserve">    "type": "string"</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"id": "string",</w:t>
      </w:r>
    </w:p>
    <w:p w:rsidR="009563EE" w:rsidRDefault="00685E50">
      <w:pPr>
        <w:widowControl/>
        <w:jc w:val="left"/>
        <w:rPr>
          <w:color w:val="000000"/>
          <w:szCs w:val="21"/>
        </w:rPr>
      </w:pPr>
      <w:r>
        <w:rPr>
          <w:rFonts w:hint="eastAsia"/>
          <w:color w:val="000000"/>
          <w:szCs w:val="21"/>
        </w:rPr>
        <w:t xml:space="preserve">  "</w:t>
      </w:r>
      <w:r>
        <w:rPr>
          <w:rFonts w:hint="eastAsia"/>
          <w:color w:val="000000"/>
          <w:szCs w:val="21"/>
        </w:rPr>
        <w:t>isBookmark": true,</w:t>
      </w:r>
    </w:p>
    <w:p w:rsidR="009563EE" w:rsidRDefault="00685E50">
      <w:pPr>
        <w:widowControl/>
        <w:jc w:val="left"/>
        <w:rPr>
          <w:color w:val="000000"/>
          <w:szCs w:val="21"/>
        </w:rPr>
      </w:pPr>
      <w:r>
        <w:rPr>
          <w:rFonts w:hint="eastAsia"/>
          <w:color w:val="000000"/>
          <w:szCs w:val="21"/>
        </w:rPr>
        <w:t xml:space="preserve">  "isComplete": true,</w:t>
      </w:r>
    </w:p>
    <w:p w:rsidR="009563EE" w:rsidRDefault="00685E50">
      <w:pPr>
        <w:widowControl/>
        <w:jc w:val="left"/>
        <w:rPr>
          <w:color w:val="000000"/>
          <w:szCs w:val="21"/>
        </w:rPr>
      </w:pPr>
      <w:r>
        <w:rPr>
          <w:rFonts w:hint="eastAsia"/>
          <w:color w:val="000000"/>
          <w:szCs w:val="21"/>
        </w:rPr>
        <w:t xml:space="preserve">  "isFeatured": true,</w:t>
      </w:r>
    </w:p>
    <w:p w:rsidR="009563EE" w:rsidRDefault="00685E50">
      <w:pPr>
        <w:widowControl/>
        <w:jc w:val="left"/>
        <w:rPr>
          <w:color w:val="000000"/>
          <w:szCs w:val="21"/>
        </w:rPr>
      </w:pPr>
      <w:r>
        <w:rPr>
          <w:rFonts w:hint="eastAsia"/>
          <w:color w:val="000000"/>
          <w:szCs w:val="21"/>
        </w:rPr>
        <w:t xml:space="preserve">  "isPrivate": true,</w:t>
      </w:r>
    </w:p>
    <w:p w:rsidR="009563EE" w:rsidRDefault="00685E50">
      <w:pPr>
        <w:widowControl/>
        <w:jc w:val="left"/>
        <w:rPr>
          <w:color w:val="000000"/>
          <w:szCs w:val="21"/>
        </w:rPr>
      </w:pPr>
      <w:r>
        <w:rPr>
          <w:rFonts w:hint="eastAsia"/>
          <w:color w:val="000000"/>
          <w:szCs w:val="21"/>
        </w:rPr>
        <w:t xml:space="preserve">  "isPublishNow": true,</w:t>
      </w:r>
    </w:p>
    <w:p w:rsidR="009563EE" w:rsidRDefault="00685E50">
      <w:pPr>
        <w:widowControl/>
        <w:jc w:val="left"/>
        <w:rPr>
          <w:color w:val="000000"/>
          <w:szCs w:val="21"/>
        </w:rPr>
      </w:pPr>
      <w:r>
        <w:rPr>
          <w:rFonts w:hint="eastAsia"/>
          <w:color w:val="000000"/>
          <w:szCs w:val="21"/>
        </w:rPr>
        <w:t xml:space="preserve">  "nextContentId": "string",</w:t>
      </w:r>
    </w:p>
    <w:p w:rsidR="009563EE" w:rsidRDefault="00685E50">
      <w:pPr>
        <w:widowControl/>
        <w:jc w:val="left"/>
        <w:rPr>
          <w:color w:val="000000"/>
          <w:szCs w:val="21"/>
        </w:rPr>
      </w:pPr>
      <w:r>
        <w:rPr>
          <w:rFonts w:hint="eastAsia"/>
          <w:color w:val="000000"/>
          <w:szCs w:val="21"/>
        </w:rPr>
        <w:lastRenderedPageBreak/>
        <w:t xml:space="preserve">  "photos":[</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"original": "string",</w:t>
      </w:r>
    </w:p>
    <w:p w:rsidR="009563EE" w:rsidRDefault="00685E50">
      <w:pPr>
        <w:widowControl/>
        <w:jc w:val="left"/>
        <w:rPr>
          <w:color w:val="000000"/>
          <w:szCs w:val="21"/>
        </w:rPr>
      </w:pPr>
      <w:r>
        <w:rPr>
          <w:rFonts w:hint="eastAsia"/>
          <w:color w:val="000000"/>
          <w:szCs w:val="21"/>
        </w:rPr>
        <w:t xml:space="preserve">      "thumbnail": "string"</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"podcasts": [</w:t>
      </w:r>
    </w:p>
    <w:p w:rsidR="009563EE" w:rsidRDefault="00685E50">
      <w:pPr>
        <w:widowControl/>
        <w:jc w:val="left"/>
        <w:rPr>
          <w:color w:val="000000"/>
          <w:szCs w:val="21"/>
        </w:rPr>
      </w:pPr>
      <w:r>
        <w:rPr>
          <w:rFonts w:hint="eastAsia"/>
          <w:color w:val="000000"/>
          <w:szCs w:val="21"/>
        </w:rPr>
        <w:t xml:space="preserve">    "string"</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"previousContentId": "string",</w:t>
      </w:r>
    </w:p>
    <w:p w:rsidR="009563EE" w:rsidRDefault="00685E50">
      <w:pPr>
        <w:widowControl/>
        <w:jc w:val="left"/>
        <w:rPr>
          <w:color w:val="000000"/>
          <w:szCs w:val="21"/>
        </w:rPr>
      </w:pPr>
      <w:r>
        <w:rPr>
          <w:rFonts w:hint="eastAsia"/>
          <w:color w:val="000000"/>
          <w:szCs w:val="21"/>
        </w:rPr>
        <w:t xml:space="preserve">  "publishDate": "2018-10-31T01:52:43.872Z",</w:t>
      </w:r>
    </w:p>
    <w:p w:rsidR="009563EE" w:rsidRDefault="00685E50">
      <w:pPr>
        <w:widowControl/>
        <w:jc w:val="left"/>
        <w:rPr>
          <w:color w:val="000000"/>
          <w:szCs w:val="21"/>
        </w:rPr>
      </w:pPr>
      <w:r>
        <w:rPr>
          <w:rFonts w:hint="eastAsia"/>
          <w:color w:val="000000"/>
          <w:szCs w:val="21"/>
        </w:rPr>
        <w:t xml:space="preserve">  "publishEnd": "2018-10-31T01:52:43.872Z",</w:t>
      </w:r>
    </w:p>
    <w:p w:rsidR="009563EE" w:rsidRDefault="00685E50">
      <w:pPr>
        <w:widowControl/>
        <w:jc w:val="left"/>
        <w:rPr>
          <w:color w:val="000000"/>
          <w:szCs w:val="21"/>
        </w:rPr>
      </w:pPr>
      <w:r>
        <w:rPr>
          <w:rFonts w:hint="eastAsia"/>
          <w:color w:val="000000"/>
          <w:szCs w:val="21"/>
        </w:rPr>
        <w:t xml:space="preserve">  "publishOn": "2018-10-31T01:52:43.872Z",</w:t>
      </w:r>
    </w:p>
    <w:p w:rsidR="009563EE" w:rsidRDefault="00685E50">
      <w:pPr>
        <w:widowControl/>
        <w:jc w:val="left"/>
        <w:rPr>
          <w:color w:val="000000"/>
          <w:szCs w:val="21"/>
        </w:rPr>
      </w:pPr>
      <w:r>
        <w:rPr>
          <w:rFonts w:hint="eastAsia"/>
          <w:color w:val="000000"/>
          <w:szCs w:val="21"/>
        </w:rPr>
        <w:t xml:space="preserve">  "readNumber": 0,</w:t>
      </w:r>
    </w:p>
    <w:p w:rsidR="009563EE" w:rsidRDefault="00685E50">
      <w:pPr>
        <w:widowControl/>
        <w:jc w:val="left"/>
        <w:rPr>
          <w:color w:val="000000"/>
          <w:szCs w:val="21"/>
        </w:rPr>
      </w:pPr>
      <w:r>
        <w:rPr>
          <w:rFonts w:hint="eastAsia"/>
          <w:color w:val="000000"/>
          <w:szCs w:val="21"/>
        </w:rPr>
        <w:t xml:space="preserve">  "reviewOn": "2018-10-31T01:52:43.872Z",</w:t>
      </w:r>
    </w:p>
    <w:p w:rsidR="009563EE" w:rsidRDefault="00685E50">
      <w:pPr>
        <w:widowControl/>
        <w:jc w:val="left"/>
        <w:rPr>
          <w:color w:val="000000"/>
          <w:szCs w:val="21"/>
        </w:rPr>
      </w:pPr>
      <w:r>
        <w:rPr>
          <w:rFonts w:hint="eastAsia"/>
          <w:color w:val="000000"/>
          <w:szCs w:val="21"/>
        </w:rPr>
        <w:t xml:space="preserve">  "sponsorId": "string",</w:t>
      </w:r>
    </w:p>
    <w:p w:rsidR="009563EE" w:rsidRDefault="00685E50">
      <w:pPr>
        <w:widowControl/>
        <w:jc w:val="left"/>
        <w:rPr>
          <w:color w:val="000000"/>
          <w:szCs w:val="21"/>
        </w:rPr>
      </w:pPr>
      <w:r>
        <w:rPr>
          <w:rFonts w:hint="eastAsia"/>
          <w:color w:val="000000"/>
          <w:szCs w:val="21"/>
        </w:rPr>
        <w:t xml:space="preserve">  "s</w:t>
      </w:r>
      <w:r>
        <w:rPr>
          <w:rFonts w:hint="eastAsia"/>
          <w:color w:val="000000"/>
          <w:szCs w:val="21"/>
        </w:rPr>
        <w:t>ponsorName": "string",</w:t>
      </w:r>
    </w:p>
    <w:p w:rsidR="009563EE" w:rsidRDefault="00685E50">
      <w:pPr>
        <w:widowControl/>
        <w:jc w:val="left"/>
        <w:rPr>
          <w:color w:val="000000"/>
          <w:szCs w:val="21"/>
        </w:rPr>
      </w:pPr>
      <w:r>
        <w:rPr>
          <w:rFonts w:hint="eastAsia"/>
          <w:color w:val="000000"/>
          <w:szCs w:val="21"/>
        </w:rPr>
        <w:t xml:space="preserve">  "status": 0,</w:t>
      </w:r>
    </w:p>
    <w:p w:rsidR="009563EE" w:rsidRDefault="00685E50">
      <w:pPr>
        <w:widowControl/>
        <w:jc w:val="left"/>
        <w:rPr>
          <w:color w:val="000000"/>
          <w:szCs w:val="21"/>
        </w:rPr>
      </w:pPr>
      <w:r>
        <w:rPr>
          <w:rFonts w:hint="eastAsia"/>
          <w:color w:val="000000"/>
          <w:szCs w:val="21"/>
        </w:rPr>
        <w:t xml:space="preserve">  "subTitle": "string",</w:t>
      </w:r>
    </w:p>
    <w:p w:rsidR="009563EE" w:rsidRDefault="00685E50">
      <w:pPr>
        <w:widowControl/>
        <w:jc w:val="left"/>
        <w:rPr>
          <w:color w:val="000000"/>
          <w:szCs w:val="21"/>
        </w:rPr>
      </w:pPr>
      <w:r>
        <w:rPr>
          <w:rFonts w:hint="eastAsia"/>
          <w:color w:val="000000"/>
          <w:szCs w:val="21"/>
        </w:rPr>
        <w:t xml:space="preserve">  "title": "string",</w:t>
      </w:r>
    </w:p>
    <w:p w:rsidR="009563EE" w:rsidRDefault="00685E50">
      <w:pPr>
        <w:widowControl/>
        <w:jc w:val="left"/>
        <w:rPr>
          <w:color w:val="000000"/>
          <w:szCs w:val="21"/>
        </w:rPr>
      </w:pPr>
      <w:r>
        <w:rPr>
          <w:rFonts w:hint="eastAsia"/>
          <w:color w:val="000000"/>
          <w:szCs w:val="21"/>
        </w:rPr>
        <w:t xml:space="preserve">  "videos": [</w:t>
      </w:r>
    </w:p>
    <w:p w:rsidR="009563EE" w:rsidRDefault="00685E50">
      <w:pPr>
        <w:widowControl/>
        <w:jc w:val="left"/>
        <w:rPr>
          <w:color w:val="000000"/>
          <w:szCs w:val="21"/>
        </w:rPr>
      </w:pPr>
      <w:r>
        <w:rPr>
          <w:rFonts w:hint="eastAsia"/>
          <w:color w:val="000000"/>
          <w:szCs w:val="21"/>
        </w:rPr>
        <w:t xml:space="preserve">    "string"</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w:t>
      </w:r>
    </w:p>
    <w:p w:rsidR="009563EE" w:rsidRDefault="00685E50">
      <w:pPr>
        <w:widowControl/>
        <w:jc w:val="left"/>
        <w:rPr>
          <w:rFonts w:ascii="Consolas" w:eastAsia="宋体" w:hAnsi="Consolas"/>
          <w:color w:val="0000C0"/>
          <w:sz w:val="20"/>
          <w:shd w:val="clear" w:color="auto" w:fill="F0D8A8"/>
        </w:rPr>
      </w:pPr>
      <w:r>
        <w:rPr>
          <w:rFonts w:ascii="Consolas" w:eastAsia="Consolas" w:hAnsi="Consolas" w:hint="eastAsia"/>
          <w:color w:val="0000C0"/>
          <w:sz w:val="20"/>
          <w:shd w:val="clear" w:color="auto" w:fill="F0D8A8"/>
        </w:rPr>
        <w:t>relativeTopics</w:t>
      </w:r>
      <w:r>
        <w:rPr>
          <w:rFonts w:ascii="Consolas" w:eastAsia="宋体" w:hAnsi="Consolas" w:hint="eastAsia"/>
          <w:color w:val="0000C0"/>
          <w:sz w:val="20"/>
          <w:shd w:val="clear" w:color="auto" w:fill="F0D8A8"/>
        </w:rPr>
        <w:t>:[]//contentIds,</w:t>
      </w:r>
    </w:p>
    <w:p w:rsidR="009563EE" w:rsidRDefault="00685E50">
      <w:pPr>
        <w:widowControl/>
        <w:jc w:val="left"/>
        <w:rPr>
          <w:del w:id="9" w:author="admin" w:date="2019-01-14T14:56:00Z"/>
          <w:color w:val="FF0000"/>
          <w:szCs w:val="21"/>
        </w:rPr>
      </w:pPr>
      <w:r>
        <w:rPr>
          <w:color w:val="FF0000"/>
          <w:szCs w:val="21"/>
        </w:rPr>
        <w:t xml:space="preserve">     </w:t>
      </w:r>
      <w:del w:id="10" w:author="admin" w:date="2019-01-14T14:56:00Z">
        <w:r>
          <w:rPr>
            <w:color w:val="FF0000"/>
            <w:szCs w:val="21"/>
          </w:rPr>
          <w:delText xml:space="preserve">  "visualEssays": [</w:delText>
        </w:r>
      </w:del>
    </w:p>
    <w:p w:rsidR="009563EE" w:rsidRDefault="00685E50">
      <w:pPr>
        <w:widowControl/>
        <w:jc w:val="left"/>
        <w:rPr>
          <w:del w:id="11" w:author="admin" w:date="2019-01-14T14:56:00Z"/>
          <w:color w:val="FF0000"/>
          <w:szCs w:val="21"/>
        </w:rPr>
      </w:pPr>
      <w:del w:id="12" w:author="admin" w:date="2019-01-14T14:56:00Z">
        <w:r>
          <w:rPr>
            <w:color w:val="FF0000"/>
            <w:szCs w:val="21"/>
          </w:rPr>
          <w:delText xml:space="preserve">    {</w:delText>
        </w:r>
      </w:del>
    </w:p>
    <w:p w:rsidR="009563EE" w:rsidRDefault="00685E50">
      <w:pPr>
        <w:widowControl/>
        <w:jc w:val="left"/>
        <w:rPr>
          <w:del w:id="13" w:author="admin" w:date="2019-01-14T14:56:00Z"/>
          <w:color w:val="FF0000"/>
          <w:szCs w:val="21"/>
        </w:rPr>
      </w:pPr>
      <w:del w:id="14" w:author="admin" w:date="2019-01-14T14:56:00Z">
        <w:r>
          <w:rPr>
            <w:color w:val="FF0000"/>
            <w:szCs w:val="21"/>
          </w:rPr>
          <w:delText xml:space="preserve">      "authorDetails": "string",</w:delText>
        </w:r>
      </w:del>
    </w:p>
    <w:p w:rsidR="009563EE" w:rsidRDefault="00685E50">
      <w:pPr>
        <w:widowControl/>
        <w:jc w:val="left"/>
        <w:rPr>
          <w:del w:id="15" w:author="admin" w:date="2019-01-14T14:56:00Z"/>
          <w:color w:val="FF0000"/>
          <w:szCs w:val="21"/>
        </w:rPr>
      </w:pPr>
      <w:del w:id="16" w:author="admin" w:date="2019-01-14T14:56:00Z">
        <w:r>
          <w:rPr>
            <w:color w:val="FF0000"/>
            <w:szCs w:val="21"/>
          </w:rPr>
          <w:delText xml:space="preserve">      "authorImage": {</w:delText>
        </w:r>
      </w:del>
    </w:p>
    <w:p w:rsidR="009563EE" w:rsidRDefault="00685E50">
      <w:pPr>
        <w:widowControl/>
        <w:jc w:val="left"/>
        <w:rPr>
          <w:del w:id="17" w:author="admin" w:date="2019-01-14T14:56:00Z"/>
          <w:color w:val="FF0000"/>
          <w:szCs w:val="21"/>
        </w:rPr>
      </w:pPr>
      <w:del w:id="18" w:author="admin" w:date="2019-01-14T14:56:00Z">
        <w:r>
          <w:rPr>
            <w:color w:val="FF0000"/>
            <w:szCs w:val="21"/>
          </w:rPr>
          <w:delText xml:space="preserve">        "</w:delText>
        </w:r>
        <w:r>
          <w:rPr>
            <w:color w:val="FF0000"/>
            <w:szCs w:val="21"/>
          </w:rPr>
          <w:delText>alternateText": "string",</w:delText>
        </w:r>
      </w:del>
    </w:p>
    <w:p w:rsidR="009563EE" w:rsidRDefault="00685E50">
      <w:pPr>
        <w:widowControl/>
        <w:jc w:val="left"/>
        <w:rPr>
          <w:del w:id="19" w:author="admin" w:date="2019-01-14T14:56:00Z"/>
          <w:color w:val="FF0000"/>
          <w:szCs w:val="21"/>
        </w:rPr>
      </w:pPr>
      <w:del w:id="20" w:author="admin" w:date="2019-01-14T14:56:00Z">
        <w:r>
          <w:rPr>
            <w:color w:val="FF0000"/>
            <w:szCs w:val="21"/>
          </w:rPr>
          <w:delText xml:space="preserve">        "caption": "string",</w:delText>
        </w:r>
      </w:del>
    </w:p>
    <w:p w:rsidR="009563EE" w:rsidRDefault="00685E50">
      <w:pPr>
        <w:widowControl/>
        <w:jc w:val="left"/>
        <w:rPr>
          <w:del w:id="21" w:author="admin" w:date="2019-01-14T14:56:00Z"/>
          <w:color w:val="FF0000"/>
          <w:szCs w:val="21"/>
        </w:rPr>
      </w:pPr>
      <w:del w:id="22" w:author="admin" w:date="2019-01-14T14:56:00Z">
        <w:r>
          <w:rPr>
            <w:color w:val="FF0000"/>
            <w:szCs w:val="21"/>
          </w:rPr>
          <w:delText xml:space="preserve">        "originalID": "string",</w:delText>
        </w:r>
      </w:del>
    </w:p>
    <w:p w:rsidR="009563EE" w:rsidRDefault="00685E50">
      <w:pPr>
        <w:widowControl/>
        <w:jc w:val="left"/>
        <w:rPr>
          <w:del w:id="23" w:author="admin" w:date="2019-01-14T14:56:00Z"/>
          <w:color w:val="FF0000"/>
          <w:szCs w:val="21"/>
        </w:rPr>
      </w:pPr>
      <w:del w:id="24" w:author="admin" w:date="2019-01-14T14:56:00Z">
        <w:r>
          <w:rPr>
            <w:color w:val="FF0000"/>
            <w:szCs w:val="21"/>
          </w:rPr>
          <w:delText xml:space="preserve">        "originalUrl": "string",</w:delText>
        </w:r>
      </w:del>
    </w:p>
    <w:p w:rsidR="009563EE" w:rsidRDefault="00685E50">
      <w:pPr>
        <w:widowControl/>
        <w:jc w:val="left"/>
        <w:rPr>
          <w:del w:id="25" w:author="admin" w:date="2019-01-14T14:56:00Z"/>
          <w:color w:val="FF0000"/>
          <w:szCs w:val="21"/>
        </w:rPr>
      </w:pPr>
      <w:del w:id="26" w:author="admin" w:date="2019-01-14T14:56:00Z">
        <w:r>
          <w:rPr>
            <w:color w:val="FF0000"/>
            <w:szCs w:val="21"/>
          </w:rPr>
          <w:delText xml:space="preserve">        "thumbnailID": "string",</w:delText>
        </w:r>
      </w:del>
    </w:p>
    <w:p w:rsidR="009563EE" w:rsidRDefault="00685E50">
      <w:pPr>
        <w:widowControl/>
        <w:jc w:val="left"/>
        <w:rPr>
          <w:del w:id="27" w:author="admin" w:date="2019-01-14T14:56:00Z"/>
          <w:color w:val="FF0000"/>
          <w:szCs w:val="21"/>
        </w:rPr>
      </w:pPr>
      <w:del w:id="28" w:author="admin" w:date="2019-01-14T14:56:00Z">
        <w:r>
          <w:rPr>
            <w:color w:val="FF0000"/>
            <w:szCs w:val="21"/>
          </w:rPr>
          <w:delText xml:space="preserve">        "thumbnailUrl": "string",</w:delText>
        </w:r>
      </w:del>
    </w:p>
    <w:p w:rsidR="009563EE" w:rsidRDefault="00685E50">
      <w:pPr>
        <w:widowControl/>
        <w:jc w:val="left"/>
        <w:rPr>
          <w:del w:id="29" w:author="admin" w:date="2019-01-14T14:56:00Z"/>
          <w:color w:val="FF0000"/>
          <w:szCs w:val="21"/>
        </w:rPr>
      </w:pPr>
      <w:del w:id="30" w:author="admin" w:date="2019-01-14T14:56:00Z">
        <w:r>
          <w:rPr>
            <w:color w:val="FF0000"/>
            <w:szCs w:val="21"/>
          </w:rPr>
          <w:delText xml:space="preserve">        "title": "string"</w:delText>
        </w:r>
      </w:del>
    </w:p>
    <w:p w:rsidR="009563EE" w:rsidRDefault="00685E50">
      <w:pPr>
        <w:widowControl/>
        <w:jc w:val="left"/>
        <w:rPr>
          <w:del w:id="31" w:author="admin" w:date="2019-01-14T14:56:00Z"/>
          <w:color w:val="FF0000"/>
          <w:szCs w:val="21"/>
        </w:rPr>
      </w:pPr>
      <w:del w:id="32" w:author="admin" w:date="2019-01-14T14:56:00Z">
        <w:r>
          <w:rPr>
            <w:color w:val="FF0000"/>
            <w:szCs w:val="21"/>
          </w:rPr>
          <w:delText xml:space="preserve">      },</w:delText>
        </w:r>
      </w:del>
    </w:p>
    <w:p w:rsidR="009563EE" w:rsidRDefault="00685E50">
      <w:pPr>
        <w:widowControl/>
        <w:jc w:val="left"/>
        <w:rPr>
          <w:del w:id="33" w:author="admin" w:date="2019-01-14T14:56:00Z"/>
          <w:color w:val="FF0000"/>
          <w:szCs w:val="21"/>
        </w:rPr>
      </w:pPr>
      <w:del w:id="34" w:author="admin" w:date="2019-01-14T14:56:00Z">
        <w:r>
          <w:rPr>
            <w:color w:val="FF0000"/>
            <w:szCs w:val="21"/>
          </w:rPr>
          <w:delText xml:space="preserve">      "authorName": "string",</w:delText>
        </w:r>
      </w:del>
    </w:p>
    <w:p w:rsidR="009563EE" w:rsidRDefault="009563EE">
      <w:pPr>
        <w:widowControl/>
        <w:jc w:val="left"/>
        <w:rPr>
          <w:del w:id="35" w:author="admin" w:date="2019-01-14T14:56:00Z"/>
          <w:color w:val="FF0000"/>
          <w:szCs w:val="21"/>
        </w:rPr>
      </w:pPr>
    </w:p>
    <w:p w:rsidR="009563EE" w:rsidRDefault="00685E50">
      <w:pPr>
        <w:widowControl/>
        <w:jc w:val="left"/>
        <w:rPr>
          <w:del w:id="36" w:author="admin" w:date="2019-01-14T14:56:00Z"/>
          <w:color w:val="FF0000"/>
          <w:szCs w:val="21"/>
        </w:rPr>
      </w:pPr>
      <w:del w:id="37" w:author="admin" w:date="2019-01-14T14:56:00Z">
        <w:r>
          <w:rPr>
            <w:color w:val="FF0000"/>
            <w:szCs w:val="21"/>
          </w:rPr>
          <w:delText xml:space="preserve">   </w:delText>
        </w:r>
        <w:r>
          <w:rPr>
            <w:color w:val="FF0000"/>
            <w:szCs w:val="21"/>
          </w:rPr>
          <w:delText xml:space="preserve">   "description": "string",</w:delText>
        </w:r>
      </w:del>
    </w:p>
    <w:p w:rsidR="009563EE" w:rsidRDefault="00685E50">
      <w:pPr>
        <w:widowControl/>
        <w:jc w:val="left"/>
        <w:rPr>
          <w:del w:id="38" w:author="admin" w:date="2019-01-14T14:56:00Z"/>
          <w:color w:val="FF0000"/>
          <w:szCs w:val="21"/>
        </w:rPr>
      </w:pPr>
      <w:del w:id="39" w:author="admin" w:date="2019-01-14T14:56:00Z">
        <w:r>
          <w:rPr>
            <w:color w:val="FF0000"/>
            <w:szCs w:val="21"/>
          </w:rPr>
          <w:delText xml:space="preserve">      "title": "string",</w:delText>
        </w:r>
      </w:del>
    </w:p>
    <w:p w:rsidR="009563EE" w:rsidRDefault="00685E50">
      <w:pPr>
        <w:widowControl/>
        <w:jc w:val="left"/>
        <w:rPr>
          <w:del w:id="40" w:author="admin" w:date="2019-01-14T14:56:00Z"/>
          <w:color w:val="FF0000"/>
          <w:szCs w:val="21"/>
        </w:rPr>
      </w:pPr>
      <w:del w:id="41" w:author="admin" w:date="2019-01-14T14:56:00Z">
        <w:r>
          <w:rPr>
            <w:color w:val="FF0000"/>
            <w:szCs w:val="21"/>
          </w:rPr>
          <w:delText xml:space="preserve">      "visualEssayImages": [</w:delText>
        </w:r>
      </w:del>
    </w:p>
    <w:p w:rsidR="009563EE" w:rsidRDefault="00685E50">
      <w:pPr>
        <w:widowControl/>
        <w:jc w:val="left"/>
        <w:rPr>
          <w:del w:id="42" w:author="admin" w:date="2019-01-14T14:56:00Z"/>
          <w:color w:val="FF0000"/>
          <w:szCs w:val="21"/>
        </w:rPr>
      </w:pPr>
      <w:del w:id="43" w:author="admin" w:date="2019-01-14T14:56:00Z">
        <w:r>
          <w:rPr>
            <w:color w:val="FF0000"/>
            <w:szCs w:val="21"/>
          </w:rPr>
          <w:tab/>
        </w:r>
        <w:r>
          <w:rPr>
            <w:color w:val="FF0000"/>
            <w:szCs w:val="21"/>
          </w:rPr>
          <w:tab/>
          <w:delText>{</w:delText>
        </w:r>
      </w:del>
    </w:p>
    <w:p w:rsidR="009563EE" w:rsidRDefault="00685E50">
      <w:pPr>
        <w:widowControl/>
        <w:jc w:val="left"/>
        <w:rPr>
          <w:del w:id="44" w:author="admin" w:date="2019-01-14T14:56:00Z"/>
          <w:color w:val="FF0000"/>
          <w:szCs w:val="21"/>
        </w:rPr>
      </w:pPr>
      <w:del w:id="45" w:author="admin" w:date="2019-01-14T14:56:00Z">
        <w:r>
          <w:rPr>
            <w:color w:val="FF0000"/>
            <w:szCs w:val="21"/>
          </w:rPr>
          <w:delText xml:space="preserve">          "alternateText": "string1",</w:delText>
        </w:r>
      </w:del>
    </w:p>
    <w:p w:rsidR="009563EE" w:rsidRDefault="00685E50">
      <w:pPr>
        <w:widowControl/>
        <w:jc w:val="left"/>
        <w:rPr>
          <w:del w:id="46" w:author="admin" w:date="2019-01-14T14:56:00Z"/>
          <w:color w:val="FF0000"/>
          <w:szCs w:val="21"/>
        </w:rPr>
      </w:pPr>
      <w:del w:id="47" w:author="admin" w:date="2019-01-14T14:56:00Z">
        <w:r>
          <w:rPr>
            <w:color w:val="FF0000"/>
            <w:szCs w:val="21"/>
          </w:rPr>
          <w:delText xml:space="preserve">          "caption": "string1",</w:delText>
        </w:r>
      </w:del>
    </w:p>
    <w:p w:rsidR="009563EE" w:rsidRDefault="00685E50">
      <w:pPr>
        <w:widowControl/>
        <w:jc w:val="left"/>
        <w:rPr>
          <w:del w:id="48" w:author="admin" w:date="2019-01-14T14:56:00Z"/>
          <w:color w:val="FF0000"/>
          <w:szCs w:val="21"/>
        </w:rPr>
      </w:pPr>
      <w:del w:id="49" w:author="admin" w:date="2019-01-14T14:56:00Z">
        <w:r>
          <w:rPr>
            <w:color w:val="FF0000"/>
            <w:szCs w:val="21"/>
          </w:rPr>
          <w:delText xml:space="preserve">          "originalID": "string1",</w:delText>
        </w:r>
      </w:del>
    </w:p>
    <w:p w:rsidR="009563EE" w:rsidRDefault="00685E50">
      <w:pPr>
        <w:widowControl/>
        <w:jc w:val="left"/>
        <w:rPr>
          <w:del w:id="50" w:author="admin" w:date="2019-01-14T14:56:00Z"/>
          <w:color w:val="FF0000"/>
          <w:szCs w:val="21"/>
        </w:rPr>
      </w:pPr>
      <w:del w:id="51" w:author="admin" w:date="2019-01-14T14:56:00Z">
        <w:r>
          <w:rPr>
            <w:color w:val="FF0000"/>
            <w:szCs w:val="21"/>
          </w:rPr>
          <w:delText xml:space="preserve">          "originalUrl": "string1",</w:delText>
        </w:r>
      </w:del>
    </w:p>
    <w:p w:rsidR="009563EE" w:rsidRDefault="00685E50">
      <w:pPr>
        <w:widowControl/>
        <w:jc w:val="left"/>
        <w:rPr>
          <w:del w:id="52" w:author="admin" w:date="2019-01-14T14:56:00Z"/>
          <w:color w:val="FF0000"/>
          <w:szCs w:val="21"/>
        </w:rPr>
      </w:pPr>
      <w:del w:id="53" w:author="admin" w:date="2019-01-14T14:56:00Z">
        <w:r>
          <w:rPr>
            <w:color w:val="FF0000"/>
            <w:szCs w:val="21"/>
          </w:rPr>
          <w:delText xml:space="preserve">          "thumbnailID": "str</w:delText>
        </w:r>
        <w:r>
          <w:rPr>
            <w:color w:val="FF0000"/>
            <w:szCs w:val="21"/>
          </w:rPr>
          <w:delText>ing1",</w:delText>
        </w:r>
      </w:del>
    </w:p>
    <w:p w:rsidR="009563EE" w:rsidRDefault="00685E50">
      <w:pPr>
        <w:widowControl/>
        <w:jc w:val="left"/>
        <w:rPr>
          <w:del w:id="54" w:author="admin" w:date="2019-01-14T14:56:00Z"/>
          <w:color w:val="FF0000"/>
          <w:szCs w:val="21"/>
        </w:rPr>
      </w:pPr>
      <w:del w:id="55" w:author="admin" w:date="2019-01-14T14:56:00Z">
        <w:r>
          <w:rPr>
            <w:color w:val="FF0000"/>
            <w:szCs w:val="21"/>
          </w:rPr>
          <w:delText xml:space="preserve">          "thumbnailUrl": "string1",</w:delText>
        </w:r>
      </w:del>
    </w:p>
    <w:p w:rsidR="009563EE" w:rsidRDefault="00685E50">
      <w:pPr>
        <w:widowControl/>
        <w:jc w:val="left"/>
        <w:rPr>
          <w:del w:id="56" w:author="admin" w:date="2019-01-14T14:56:00Z"/>
          <w:color w:val="FF0000"/>
          <w:szCs w:val="21"/>
        </w:rPr>
      </w:pPr>
      <w:del w:id="57" w:author="admin" w:date="2019-01-14T14:56:00Z">
        <w:r>
          <w:rPr>
            <w:color w:val="FF0000"/>
            <w:szCs w:val="21"/>
          </w:rPr>
          <w:delText xml:space="preserve">          "title": "string1"</w:delText>
        </w:r>
      </w:del>
    </w:p>
    <w:p w:rsidR="009563EE" w:rsidRDefault="00685E50">
      <w:pPr>
        <w:widowControl/>
        <w:jc w:val="left"/>
        <w:rPr>
          <w:del w:id="58" w:author="admin" w:date="2019-01-14T14:56:00Z"/>
          <w:color w:val="FF0000"/>
          <w:szCs w:val="21"/>
        </w:rPr>
      </w:pPr>
      <w:del w:id="59" w:author="admin" w:date="2019-01-14T14:56:00Z">
        <w:r>
          <w:rPr>
            <w:color w:val="FF0000"/>
            <w:szCs w:val="21"/>
          </w:rPr>
          <w:delText xml:space="preserve">        }</w:delText>
        </w:r>
      </w:del>
    </w:p>
    <w:p w:rsidR="009563EE" w:rsidRDefault="00685E50">
      <w:pPr>
        <w:widowControl/>
        <w:jc w:val="left"/>
        <w:rPr>
          <w:del w:id="60" w:author="admin" w:date="2019-01-14T14:56:00Z"/>
          <w:color w:val="FF0000"/>
          <w:szCs w:val="21"/>
        </w:rPr>
      </w:pPr>
      <w:del w:id="61" w:author="admin" w:date="2019-01-14T14:56:00Z">
        <w:r>
          <w:rPr>
            <w:color w:val="FF0000"/>
            <w:szCs w:val="21"/>
          </w:rPr>
          <w:delText xml:space="preserve">      ]</w:delText>
        </w:r>
      </w:del>
    </w:p>
    <w:p w:rsidR="009563EE" w:rsidRDefault="00685E50">
      <w:pPr>
        <w:widowControl/>
        <w:jc w:val="left"/>
        <w:rPr>
          <w:del w:id="62" w:author="admin" w:date="2019-01-14T14:56:00Z"/>
          <w:color w:val="FF0000"/>
          <w:szCs w:val="21"/>
        </w:rPr>
      </w:pPr>
      <w:del w:id="63" w:author="admin" w:date="2019-01-14T14:56:00Z">
        <w:r>
          <w:rPr>
            <w:color w:val="FF0000"/>
            <w:szCs w:val="21"/>
          </w:rPr>
          <w:delText xml:space="preserve">    }</w:delText>
        </w:r>
      </w:del>
    </w:p>
    <w:p w:rsidR="009563EE" w:rsidRDefault="00685E50">
      <w:pPr>
        <w:widowControl/>
        <w:jc w:val="left"/>
        <w:rPr>
          <w:color w:val="FF0000"/>
          <w:szCs w:val="21"/>
        </w:rPr>
      </w:pPr>
      <w:del w:id="64" w:author="admin" w:date="2019-01-14T14:56:00Z">
        <w:r>
          <w:rPr>
            <w:color w:val="FF0000"/>
            <w:szCs w:val="21"/>
          </w:rPr>
          <w:delText xml:space="preserve">  ]</w:delText>
        </w:r>
      </w:del>
    </w:p>
    <w:p w:rsidR="009563EE" w:rsidRDefault="00685E50">
      <w:pPr>
        <w:widowControl/>
        <w:jc w:val="left"/>
        <w:rPr>
          <w:color w:val="000000"/>
          <w:szCs w:val="21"/>
        </w:rPr>
      </w:pPr>
      <w:r>
        <w:rPr>
          <w:color w:val="000000"/>
          <w:szCs w:val="21"/>
        </w:rPr>
        <w:t>}</w:t>
      </w:r>
    </w:p>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Data</w:t>
            </w:r>
            <w:r>
              <w:rPr>
                <w:rFonts w:ascii="宋体" w:hAnsi="宋体" w:cs="宋体" w:hint="eastAsia"/>
                <w:color w:val="000000"/>
                <w:sz w:val="22"/>
              </w:rPr>
              <w:t>为返回数据</w:t>
            </w:r>
          </w:p>
        </w:tc>
      </w:tr>
    </w:tbl>
    <w:p w:rsidR="009563EE" w:rsidRDefault="00685E50">
      <w:pPr>
        <w:pStyle w:val="1"/>
        <w:numPr>
          <w:ilvl w:val="0"/>
          <w:numId w:val="1"/>
        </w:numPr>
      </w:pPr>
      <w:r>
        <w:rPr>
          <w:rFonts w:hint="eastAsia"/>
        </w:rPr>
        <w:t>查询发布并且有效媒体列表（</w:t>
      </w:r>
      <w:r>
        <w:rPr>
          <w:rFonts w:hint="eastAsia"/>
        </w:rPr>
        <w:t>CMS_001_01\CMS_001_10</w:t>
      </w:r>
      <w:r>
        <w:rPr>
          <w:rFonts w:hint="eastAsia"/>
        </w:rPr>
        <w:t>）</w:t>
      </w:r>
    </w:p>
    <w:p w:rsidR="009563EE" w:rsidRDefault="00685E50">
      <w:pPr>
        <w:ind w:firstLine="420"/>
      </w:pPr>
      <w:r>
        <w:rPr>
          <w:rFonts w:hint="eastAsia"/>
        </w:rPr>
        <w:t>根据内容类别，或者专业类别查询出内容列表。</w:t>
      </w:r>
    </w:p>
    <w:p w:rsidR="009563EE" w:rsidRDefault="00685E50">
      <w:pPr>
        <w:ind w:firstLine="420"/>
      </w:pPr>
      <w:r>
        <w:rPr>
          <w:rFonts w:hint="eastAsia"/>
        </w:rPr>
        <w:t>Email</w:t>
      </w:r>
      <w:r>
        <w:rPr>
          <w:rFonts w:hint="eastAsia"/>
        </w:rPr>
        <w:t>为个人查询所用。</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color w:val="000000"/>
          <w:sz w:val="28"/>
        </w:rPr>
      </w:pPr>
      <w:hyperlink w:history="1">
        <w:r>
          <w:rPr>
            <w:rFonts w:ascii="Consolas" w:eastAsia="Consolas" w:hAnsi="Consolas" w:hint="eastAsia"/>
            <w:color w:val="2A00FF"/>
            <w:sz w:val="20"/>
            <w:shd w:val="clear" w:color="auto" w:fill="E8F2FE"/>
          </w:rPr>
          <w:t>http://{IP}:{port}/{service_name}/v1/</w:t>
        </w:r>
        <w:r>
          <w:rPr>
            <w:rFonts w:ascii="Consolas" w:eastAsia="宋体" w:hAnsi="Consolas" w:hint="eastAsia"/>
            <w:color w:val="2A00FF"/>
            <w:sz w:val="20"/>
            <w:shd w:val="clear" w:color="auto" w:fill="E8F2FE"/>
          </w:rPr>
          <w:t>c</w:t>
        </w:r>
        <w:r>
          <w:rPr>
            <w:rFonts w:ascii="Consolas" w:eastAsia="Consolas" w:hAnsi="Consolas" w:hint="eastAsia"/>
            <w:color w:val="2A00FF"/>
            <w:sz w:val="20"/>
            <w:shd w:val="clear" w:color="auto" w:fill="E8F2FE"/>
          </w:rPr>
          <w:t>ontent/findAllContent</w:t>
        </w:r>
      </w:hyperlink>
      <w:r>
        <w:rPr>
          <w:rFonts w:ascii="Consolas" w:eastAsia="Consolas" w:hAnsi="Consolas" w:hint="eastAsia"/>
          <w:color w:val="2A00FF"/>
          <w:sz w:val="20"/>
          <w:shd w:val="clear" w:color="auto" w:fill="E8F2FE"/>
        </w:rPr>
        <w:t>s</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用户邮箱</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文章类型</w:t>
            </w:r>
            <w:r>
              <w:rPr>
                <w:rFonts w:ascii="宋体" w:hAnsi="宋体" w:cs="宋体" w:hint="eastAsia"/>
                <w:color w:val="00000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 xml:space="preserve">String </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分类</w:t>
            </w:r>
            <w:r>
              <w:rPr>
                <w:rFonts w:ascii="宋体" w:hAnsi="宋体" w:cs="宋体" w:hint="eastAsia"/>
                <w:color w:val="00000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B050"/>
                <w:sz w:val="22"/>
              </w:rPr>
              <w:t>sponsor</w:t>
            </w:r>
            <w:r>
              <w:rPr>
                <w:rFonts w:ascii="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B050"/>
                <w:sz w:val="22"/>
              </w:rPr>
              <w:t>赞助商</w:t>
            </w:r>
            <w:r>
              <w:rPr>
                <w:rFonts w:ascii="宋体" w:hAnsi="宋体" w:cs="宋体" w:hint="eastAsia"/>
                <w:color w:val="00B05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E8F2FE"/>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跳过多少条</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展示多少条</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hint="eastAsia"/>
                <w:color w:val="000000"/>
                <w:szCs w:val="21"/>
              </w:rPr>
              <w:t>authorId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作者</w:t>
            </w:r>
            <w:r>
              <w:rPr>
                <w:rFonts w:ascii="宋体" w:hAnsi="宋体" w:cs="宋体" w:hint="eastAsia"/>
                <w:color w:val="00B05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color w:val="000000"/>
                <w:szCs w:val="21"/>
              </w:rPr>
            </w:pPr>
            <w:r>
              <w:rPr>
                <w:rFonts w:ascii="宋体" w:hAnsi="宋体" w:cs="宋体" w:hint="eastAsia"/>
                <w:color w:val="00B050"/>
                <w:sz w:val="22"/>
              </w:rPr>
              <w:t>title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标题</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E8F2FE"/>
              </w:rPr>
              <w:t>isFeatured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Consolas" w:eastAsia="Consolas" w:hAnsi="Consolas" w:hint="eastAsia"/>
                <w:color w:val="000000"/>
                <w:sz w:val="20"/>
                <w:shd w:val="clear" w:color="auto" w:fill="D4D4D4"/>
              </w:rPr>
              <w:t>Boolean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Consolas" w:eastAsia="Consolas" w:hAnsi="Consolas" w:hint="eastAsia"/>
                <w:color w:val="0000C0"/>
                <w:sz w:val="20"/>
                <w:shd w:val="clear" w:color="auto" w:fill="E8F2FE"/>
              </w:rPr>
              <w:t>isFeatured</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ind w:left="420" w:firstLine="420"/>
        <w:rPr>
          <w:rFonts w:ascii="Consolas" w:hAnsi="Consolas"/>
          <w:color w:val="2A00FF"/>
          <w:sz w:val="20"/>
          <w:shd w:val="clear" w:color="auto" w:fill="E8F2FE"/>
        </w:rPr>
      </w:pPr>
      <w:r>
        <w:rPr>
          <w:rFonts w:ascii="Consolas" w:hAnsi="Consolas"/>
          <w:color w:val="2A00FF"/>
          <w:sz w:val="20"/>
          <w:shd w:val="clear" w:color="auto" w:fill="E8F2FE"/>
        </w:rPr>
        <w:t xml:space="preserve">Note: </w:t>
      </w:r>
      <w:r>
        <w:rPr>
          <w:rFonts w:ascii="Consolas" w:hAnsi="Consolas" w:hint="eastAsia"/>
          <w:color w:val="2A00FF"/>
          <w:sz w:val="20"/>
          <w:shd w:val="clear" w:color="auto" w:fill="E8F2FE"/>
        </w:rPr>
        <w:t>按</w:t>
      </w:r>
      <w:r>
        <w:rPr>
          <w:rFonts w:ascii="Consolas" w:hAnsi="Consolas" w:hint="eastAsia"/>
          <w:color w:val="2A00FF"/>
          <w:sz w:val="20"/>
          <w:shd w:val="clear" w:color="auto" w:fill="E8F2FE"/>
        </w:rPr>
        <w:t>P</w:t>
      </w:r>
      <w:r>
        <w:rPr>
          <w:rFonts w:ascii="Consolas" w:hAnsi="Consolas"/>
          <w:color w:val="2A00FF"/>
          <w:sz w:val="20"/>
          <w:shd w:val="clear" w:color="auto" w:fill="E8F2FE"/>
        </w:rPr>
        <w:t xml:space="preserve">UBLISH_DATE </w:t>
      </w:r>
      <w:r>
        <w:rPr>
          <w:rFonts w:ascii="Consolas" w:hAnsi="Consolas" w:hint="eastAsia"/>
          <w:color w:val="2A00FF"/>
          <w:sz w:val="20"/>
          <w:shd w:val="clear" w:color="auto" w:fill="E8F2FE"/>
        </w:rPr>
        <w:t>倒排。</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Data</w:t>
            </w:r>
            <w:r>
              <w:rPr>
                <w:rFonts w:ascii="宋体" w:hAnsi="宋体" w:cs="宋体" w:hint="eastAsia"/>
                <w:color w:val="000000"/>
                <w:sz w:val="22"/>
              </w:rPr>
              <w:t>为返回数据</w:t>
            </w:r>
          </w:p>
        </w:tc>
      </w:tr>
    </w:tbl>
    <w:p w:rsidR="009563EE" w:rsidRDefault="00685E50">
      <w:pPr>
        <w:tabs>
          <w:tab w:val="center" w:pos="892"/>
        </w:tabs>
        <w:rPr>
          <w:rFonts w:ascii="宋体" w:hAnsi="宋体" w:cs="宋体"/>
          <w:b/>
          <w:color w:val="000000"/>
          <w:sz w:val="22"/>
        </w:rPr>
      </w:pPr>
      <w:r>
        <w:rPr>
          <w:rFonts w:ascii="宋体" w:hAnsi="宋体" w:cs="宋体" w:hint="eastAsia"/>
          <w:b/>
          <w:color w:val="000000"/>
          <w:sz w:val="22"/>
        </w:rPr>
        <w:tab/>
        <w:t>Json</w:t>
      </w:r>
      <w:r>
        <w:rPr>
          <w:rFonts w:ascii="宋体" w:hAnsi="宋体" w:cs="宋体" w:hint="eastAsia"/>
          <w:b/>
          <w:color w:val="000000"/>
          <w:sz w:val="22"/>
        </w:rPr>
        <w:t>数据：</w:t>
      </w:r>
    </w:p>
    <w:p w:rsidR="009563EE" w:rsidRDefault="00685E50">
      <w:pPr>
        <w:ind w:firstLine="420"/>
        <w:rPr>
          <w:color w:val="000000"/>
          <w:szCs w:val="21"/>
        </w:rPr>
      </w:pPr>
      <w:r>
        <w:rPr>
          <w:rFonts w:hint="eastAsia"/>
          <w:color w:val="000000"/>
          <w:szCs w:val="21"/>
        </w:rPr>
        <w:t>[</w:t>
      </w:r>
    </w:p>
    <w:p w:rsidR="009563EE" w:rsidRDefault="00685E50">
      <w:pPr>
        <w:ind w:left="420" w:firstLine="420"/>
        <w:rPr>
          <w:color w:val="000000"/>
          <w:szCs w:val="21"/>
        </w:rPr>
      </w:pPr>
      <w:r>
        <w:rPr>
          <w:rFonts w:hint="eastAsia"/>
          <w:color w:val="000000"/>
          <w:szCs w:val="21"/>
        </w:rPr>
        <w:t>{</w:t>
      </w:r>
    </w:p>
    <w:p w:rsidR="009563EE" w:rsidRDefault="00685E50">
      <w:pPr>
        <w:ind w:left="840" w:firstLine="420"/>
        <w:rPr>
          <w:rFonts w:ascii="Consolas" w:eastAsia="Consolas" w:hAnsi="Consolas" w:cs="Consolas"/>
          <w:color w:val="000000"/>
          <w:sz w:val="19"/>
          <w:szCs w:val="19"/>
          <w:shd w:val="clear" w:color="auto" w:fill="FCF6DB"/>
        </w:rPr>
      </w:pPr>
      <w:r>
        <w:rPr>
          <w:rFonts w:hint="eastAsia"/>
          <w:color w:val="000000"/>
          <w:szCs w:val="21"/>
        </w:rPr>
        <w:t xml:space="preserve"> </w:t>
      </w: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categoryId": "485",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"sponsorId": "501",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w:t>
      </w:r>
      <w:r>
        <w:rPr>
          <w:rFonts w:ascii="Consolas" w:eastAsia="Consolas" w:hAnsi="Consolas" w:cs="Consolas" w:hint="eastAsia"/>
          <w:color w:val="000000"/>
          <w:sz w:val="19"/>
          <w:szCs w:val="19"/>
          <w:shd w:val="clear" w:color="auto" w:fill="FCF6DB"/>
        </w:rPr>
        <w:t>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"http://dsod.aikontec.com/content-service/v1/file/downloadFileByObjectId?objectId=5be286d90e88c63418a8ce2f",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w:t>
      </w:r>
      <w:r>
        <w:rPr>
          <w:rFonts w:ascii="Consolas" w:eastAsia="Consolas" w:hAnsi="Consolas" w:cs="Consolas" w:hint="eastAsia"/>
          <w:color w:val="000000"/>
          <w:sz w:val="19"/>
          <w:szCs w:val="19"/>
          <w:shd w:val="clear" w:color="auto" w:fill="FCF6DB"/>
        </w:rPr>
        <w:t>e/v1/file/downloadFileByObjectId?objectId=5be286d90e88c63418a8ce2c"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"thumbnailUrl": "http://dsod.aikontec.com/content-service/v1/file/downloadFileByObjectId?objectId=5be0f7209a080605ac428369",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"originalUrl": "</w:t>
      </w:r>
      <w:r>
        <w:rPr>
          <w:rFonts w:ascii="Consolas" w:eastAsia="Consolas" w:hAnsi="Consolas" w:cs="Consolas"/>
          <w:color w:val="000000"/>
          <w:sz w:val="19"/>
          <w:szCs w:val="19"/>
          <w:shd w:val="clear" w:color="auto" w:fill="FCF6DB"/>
        </w:rPr>
        <w:t xml:space="preserve">http://dsod.aikontec.com/content-service/v1/file/downloadFileByObjectId?objectId=5be0f7209a080605ac428366"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w:t>
      </w:r>
      <w:r>
        <w:rPr>
          <w:rFonts w:ascii="Consolas" w:eastAsia="Consolas" w:hAnsi="Consolas" w:cs="Consolas"/>
          <w:color w:val="000000"/>
          <w:sz w:val="19"/>
          <w:szCs w:val="19"/>
          <w:shd w:val="clear" w:color="auto" w:fill="FCF6DB"/>
        </w:rPr>
        <w:t xml:space="preserve">odcasts":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"avgCommentRating":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publishDate": 1539302400000,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w:t>
      </w:r>
      <w:r>
        <w:rPr>
          <w:rFonts w:ascii="Consolas" w:eastAsia="Consolas" w:hAnsi="Consolas" w:cs="Consolas"/>
          <w:color w:val="000000"/>
          <w:sz w:val="19"/>
          <w:szCs w:val="19"/>
          <w:shd w:val="clear" w:color="auto" w:fill="FCF6DB"/>
        </w:rPr>
        <w:t>&lt;p&gt;Being the boss is not always easy, but it is rewarding once you become an effective leader. There are certain principles to good leadership, and if you follow them diligently, you will reach your full potential. This blog post features five recommendati</w:t>
      </w:r>
      <w:r>
        <w:rPr>
          <w:rFonts w:ascii="Consolas" w:eastAsia="Consolas" w:hAnsi="Consolas" w:cs="Consolas"/>
          <w:color w:val="000000"/>
          <w:sz w:val="19"/>
          <w:szCs w:val="19"/>
          <w:shd w:val="clear" w:color="auto" w:fill="FCF6DB"/>
        </w:rPr>
        <w:t xml:space="preserve">ons for being a leader in your DSO-supported practice.  &lt;/p&gt;\n",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9563EE" w:rsidRDefault="00685E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9563EE" w:rsidRDefault="00685E50">
      <w:pPr>
        <w:ind w:firstLine="420"/>
        <w:rPr>
          <w:color w:val="000000"/>
          <w:szCs w:val="21"/>
        </w:rPr>
      </w:pPr>
      <w:r>
        <w:rPr>
          <w:rFonts w:hint="eastAsia"/>
          <w:color w:val="000000"/>
          <w:szCs w:val="21"/>
        </w:rPr>
        <w:t>]</w:t>
      </w:r>
    </w:p>
    <w:p w:rsidR="009563EE" w:rsidRDefault="009563EE"/>
    <w:p w:rsidR="009563EE" w:rsidRDefault="00685E50">
      <w:pPr>
        <w:pStyle w:val="1"/>
        <w:numPr>
          <w:ilvl w:val="0"/>
          <w:numId w:val="1"/>
        </w:numPr>
      </w:pPr>
      <w:r>
        <w:rPr>
          <w:rFonts w:hint="eastAsia"/>
        </w:rPr>
        <w:t>查询公共媒体列表（</w:t>
      </w:r>
      <w:r>
        <w:rPr>
          <w:rFonts w:hint="eastAsia"/>
        </w:rPr>
        <w:t>CMS_001_01\CMS_001_10</w:t>
      </w:r>
      <w:r>
        <w:rPr>
          <w:rFonts w:hint="eastAsia"/>
        </w:rPr>
        <w:t>）</w:t>
      </w:r>
    </w:p>
    <w:p w:rsidR="009563EE" w:rsidRDefault="00685E50">
      <w:pPr>
        <w:ind w:firstLine="420"/>
      </w:pPr>
      <w:r>
        <w:rPr>
          <w:rFonts w:hint="eastAsia"/>
          <w:color w:val="FF0000"/>
          <w:sz w:val="28"/>
          <w:szCs w:val="28"/>
        </w:rPr>
        <w:t>此接口只查询</w:t>
      </w:r>
      <w:r>
        <w:rPr>
          <w:rFonts w:hint="eastAsia"/>
          <w:color w:val="FF0000"/>
          <w:sz w:val="28"/>
          <w:szCs w:val="28"/>
        </w:rPr>
        <w:t>public</w:t>
      </w:r>
      <w:r>
        <w:rPr>
          <w:rFonts w:hint="eastAsia"/>
          <w:color w:val="FF0000"/>
          <w:sz w:val="28"/>
          <w:szCs w:val="28"/>
        </w:rPr>
        <w:t>文章</w:t>
      </w:r>
    </w:p>
    <w:p w:rsidR="009563EE" w:rsidRDefault="00685E50">
      <w:pPr>
        <w:ind w:firstLine="420"/>
      </w:pPr>
      <w:r>
        <w:rPr>
          <w:rFonts w:hint="eastAsia"/>
        </w:rPr>
        <w:t>根据内容类别，或者专业类别查询出内容列表。</w:t>
      </w:r>
    </w:p>
    <w:p w:rsidR="009563EE" w:rsidRDefault="00685E50">
      <w:pPr>
        <w:ind w:firstLine="420"/>
      </w:pPr>
      <w:r>
        <w:rPr>
          <w:rFonts w:hint="eastAsia"/>
        </w:rPr>
        <w:t>Email</w:t>
      </w:r>
      <w:r>
        <w:rPr>
          <w:rFonts w:hint="eastAsia"/>
        </w:rPr>
        <w:t>为个人查询所用。</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color w:val="000000"/>
          <w:sz w:val="28"/>
        </w:rPr>
      </w:pPr>
      <w:hyperlink w:history="1">
        <w:r>
          <w:rPr>
            <w:rFonts w:ascii="Consolas" w:eastAsia="Consolas" w:hAnsi="Consolas" w:hint="eastAsia"/>
            <w:color w:val="2A00FF"/>
            <w:sz w:val="20"/>
            <w:shd w:val="clear" w:color="auto" w:fill="E8F2FE"/>
          </w:rPr>
          <w:t>http://{IP}:{port}/{service_name}/v1/</w:t>
        </w:r>
        <w:r>
          <w:rPr>
            <w:rFonts w:ascii="Consolas" w:eastAsia="宋体" w:hAnsi="Consolas" w:hint="eastAsia"/>
            <w:color w:val="2A00FF"/>
            <w:sz w:val="20"/>
            <w:shd w:val="clear" w:color="auto" w:fill="E8F2FE"/>
          </w:rPr>
          <w:t>c</w:t>
        </w:r>
        <w:r>
          <w:rPr>
            <w:rFonts w:ascii="Consolas" w:eastAsia="Consolas" w:hAnsi="Consolas" w:hint="eastAsia"/>
            <w:color w:val="2A00FF"/>
            <w:sz w:val="20"/>
            <w:shd w:val="clear" w:color="auto" w:fill="E8F2FE"/>
          </w:rPr>
          <w:t>ontent</w:t>
        </w:r>
        <w:r>
          <w:rPr>
            <w:rFonts w:ascii="Consolas" w:eastAsia="宋体" w:hAnsi="Consolas" w:hint="eastAsia"/>
            <w:color w:val="2A00FF"/>
            <w:sz w:val="20"/>
            <w:shd w:val="clear" w:color="auto" w:fill="E8F2FE"/>
          </w:rPr>
          <w:t>/</w:t>
        </w:r>
        <w:r>
          <w:rPr>
            <w:rFonts w:ascii="Consolas" w:eastAsia="Consolas" w:hAnsi="Consolas" w:hint="eastAsia"/>
            <w:color w:val="2A00FF"/>
            <w:sz w:val="20"/>
            <w:shd w:val="clear" w:color="auto" w:fill="E8F2FE"/>
          </w:rPr>
          <w:t>public/findAllContent</w:t>
        </w:r>
      </w:hyperlink>
      <w:r>
        <w:rPr>
          <w:rFonts w:ascii="Consolas" w:eastAsia="Consolas" w:hAnsi="Consolas" w:hint="eastAsia"/>
          <w:color w:val="2A00FF"/>
          <w:sz w:val="20"/>
          <w:shd w:val="clear" w:color="auto" w:fill="E8F2FE"/>
        </w:rPr>
        <w:t>s</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用户邮箱</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文章类型</w:t>
            </w:r>
            <w:r>
              <w:rPr>
                <w:rFonts w:ascii="宋体" w:hAnsi="宋体" w:cs="宋体" w:hint="eastAsia"/>
                <w:color w:val="00000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lastRenderedPageBreak/>
              <w:t>categoryId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 xml:space="preserve">String </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分类</w:t>
            </w:r>
            <w:r>
              <w:rPr>
                <w:rFonts w:ascii="宋体" w:hAnsi="宋体" w:cs="宋体" w:hint="eastAsia"/>
                <w:color w:val="00000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B050"/>
                <w:sz w:val="22"/>
              </w:rPr>
              <w:t>sponsor</w:t>
            </w:r>
            <w:r>
              <w:rPr>
                <w:rFonts w:ascii="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B050"/>
                <w:sz w:val="22"/>
              </w:rPr>
              <w:t>赞助商</w:t>
            </w:r>
            <w:r>
              <w:rPr>
                <w:rFonts w:ascii="宋体" w:hAnsi="宋体" w:cs="宋体" w:hint="eastAsia"/>
                <w:color w:val="00B05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title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标题</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E8F2FE"/>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跳过多少条</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展示多少条</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hint="eastAsia"/>
                <w:color w:val="000000"/>
                <w:szCs w:val="21"/>
              </w:rPr>
              <w:t>authorId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作者</w:t>
            </w:r>
            <w:r>
              <w:rPr>
                <w:rFonts w:ascii="宋体" w:hAnsi="宋体" w:cs="宋体" w:hint="eastAsia"/>
                <w:color w:val="00B05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color w:val="000000"/>
                <w:szCs w:val="21"/>
              </w:rPr>
            </w:pPr>
            <w:r>
              <w:rPr>
                <w:rFonts w:ascii="Consolas" w:eastAsia="Consolas" w:hAnsi="Consolas" w:hint="eastAsia"/>
                <w:color w:val="0000C0"/>
                <w:sz w:val="20"/>
                <w:shd w:val="clear" w:color="auto" w:fill="E8F2FE"/>
              </w:rPr>
              <w:t>isFeatured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Consolas" w:eastAsia="Consolas" w:hAnsi="Consolas" w:hint="eastAsia"/>
                <w:color w:val="000000"/>
                <w:sz w:val="20"/>
                <w:shd w:val="clear" w:color="auto" w:fill="D4D4D4"/>
              </w:rPr>
              <w:t>Boolean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Consolas" w:eastAsia="Consolas" w:hAnsi="Consolas" w:hint="eastAsia"/>
                <w:color w:val="0000C0"/>
                <w:sz w:val="20"/>
                <w:shd w:val="clear" w:color="auto" w:fill="E8F2FE"/>
              </w:rPr>
              <w:t>isFeatured</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9563EE" w:rsidRDefault="00685E50">
      <w:pPr>
        <w:ind w:left="420" w:firstLine="420"/>
        <w:rPr>
          <w:rFonts w:ascii="Consolas" w:hAnsi="Consolas"/>
          <w:color w:val="2A00FF"/>
          <w:sz w:val="20"/>
          <w:shd w:val="clear" w:color="auto" w:fill="E8F2FE"/>
        </w:rPr>
      </w:pPr>
      <w:r>
        <w:rPr>
          <w:rFonts w:ascii="Consolas" w:hAnsi="Consolas"/>
          <w:color w:val="2A00FF"/>
          <w:sz w:val="20"/>
          <w:shd w:val="clear" w:color="auto" w:fill="E8F2FE"/>
        </w:rPr>
        <w:lastRenderedPageBreak/>
        <w:t xml:space="preserve">Note: </w:t>
      </w:r>
      <w:r>
        <w:rPr>
          <w:rFonts w:ascii="Consolas" w:hAnsi="Consolas" w:hint="eastAsia"/>
          <w:color w:val="2A00FF"/>
          <w:sz w:val="20"/>
          <w:shd w:val="clear" w:color="auto" w:fill="E8F2FE"/>
        </w:rPr>
        <w:t>按</w:t>
      </w:r>
      <w:r>
        <w:rPr>
          <w:rFonts w:ascii="Consolas" w:hAnsi="Consolas" w:hint="eastAsia"/>
          <w:color w:val="2A00FF"/>
          <w:sz w:val="20"/>
          <w:shd w:val="clear" w:color="auto" w:fill="E8F2FE"/>
        </w:rPr>
        <w:t>P</w:t>
      </w:r>
      <w:r>
        <w:rPr>
          <w:rFonts w:ascii="Consolas" w:hAnsi="Consolas"/>
          <w:color w:val="2A00FF"/>
          <w:sz w:val="20"/>
          <w:shd w:val="clear" w:color="auto" w:fill="E8F2FE"/>
        </w:rPr>
        <w:t xml:space="preserve">UBLISH_DATE </w:t>
      </w:r>
      <w:r>
        <w:rPr>
          <w:rFonts w:ascii="Consolas" w:hAnsi="Consolas" w:hint="eastAsia"/>
          <w:color w:val="2A00FF"/>
          <w:sz w:val="20"/>
          <w:shd w:val="clear" w:color="auto" w:fill="E8F2FE"/>
        </w:rPr>
        <w:t>倒排。</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Data</w:t>
            </w:r>
            <w:r>
              <w:rPr>
                <w:rFonts w:ascii="宋体" w:hAnsi="宋体" w:cs="宋体" w:hint="eastAsia"/>
                <w:color w:val="000000"/>
                <w:sz w:val="22"/>
              </w:rPr>
              <w:t>为返回数据</w:t>
            </w:r>
          </w:p>
        </w:tc>
      </w:tr>
    </w:tbl>
    <w:p w:rsidR="009563EE" w:rsidRDefault="00685E50">
      <w:pPr>
        <w:tabs>
          <w:tab w:val="center" w:pos="892"/>
        </w:tabs>
        <w:rPr>
          <w:rFonts w:ascii="宋体" w:hAnsi="宋体" w:cs="宋体"/>
          <w:b/>
          <w:color w:val="000000"/>
          <w:sz w:val="22"/>
        </w:rPr>
      </w:pPr>
      <w:r>
        <w:rPr>
          <w:rFonts w:ascii="宋体" w:hAnsi="宋体" w:cs="宋体" w:hint="eastAsia"/>
          <w:b/>
          <w:color w:val="000000"/>
          <w:sz w:val="22"/>
        </w:rPr>
        <w:tab/>
        <w:t>Json</w:t>
      </w:r>
      <w:r>
        <w:rPr>
          <w:rFonts w:ascii="宋体" w:hAnsi="宋体" w:cs="宋体" w:hint="eastAsia"/>
          <w:b/>
          <w:color w:val="000000"/>
          <w:sz w:val="22"/>
        </w:rPr>
        <w:t>数据：</w:t>
      </w:r>
    </w:p>
    <w:p w:rsidR="009563EE" w:rsidRDefault="00685E50">
      <w:pPr>
        <w:ind w:firstLine="420"/>
        <w:rPr>
          <w:color w:val="000000"/>
          <w:szCs w:val="21"/>
        </w:rPr>
      </w:pPr>
      <w:r>
        <w:rPr>
          <w:rFonts w:hint="eastAsia"/>
          <w:color w:val="000000"/>
          <w:szCs w:val="21"/>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"id": "</w:t>
      </w:r>
      <w:r>
        <w:rPr>
          <w:rFonts w:ascii="Consolas" w:eastAsia="Consolas" w:hAnsi="Consolas" w:cs="Consolas"/>
          <w:color w:val="000000"/>
          <w:sz w:val="19"/>
          <w:szCs w:val="19"/>
          <w:shd w:val="clear" w:color="auto" w:fill="FCF6DB"/>
        </w:rPr>
        <w:t xml:space="preserve">5be0f7209a080605ac42836a",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authorPhotoUrl":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w:t>
      </w:r>
      <w:r>
        <w:rPr>
          <w:rFonts w:ascii="Consolas" w:eastAsia="Consolas" w:hAnsi="Consolas" w:cs="Consolas" w:hint="eastAsia"/>
          <w:color w:val="000000"/>
          <w:sz w:val="19"/>
          <w:szCs w:val="19"/>
          <w:shd w:val="clear" w:color="auto" w:fill="FCF6DB"/>
        </w:rPr>
        <w:t>ailUrl": "http://dsod.aikontec.com/content-service/v1/file/downloadFileByObjectId?objectId=5be286d90e88c63418a8ce2</w:t>
      </w:r>
      <w:r>
        <w:rPr>
          <w:rFonts w:ascii="Consolas" w:eastAsia="Consolas" w:hAnsi="Consolas" w:cs="Consolas" w:hint="eastAsia"/>
          <w:color w:val="000000"/>
          <w:sz w:val="19"/>
          <w:szCs w:val="19"/>
          <w:shd w:val="clear" w:color="auto" w:fill="FCF6DB"/>
        </w:rPr>
        <w:lastRenderedPageBreak/>
        <w:t>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"http://dsod.aikontec.com/content-service/v1/file/downloadFileByObjectId?objectId=5be286d90e88c63418a8ce2c"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"pho</w:t>
      </w:r>
      <w:r>
        <w:rPr>
          <w:rFonts w:ascii="Consolas" w:eastAsia="Consolas" w:hAnsi="Consolas" w:cs="Consolas"/>
          <w:color w:val="000000"/>
          <w:sz w:val="19"/>
          <w:szCs w:val="19"/>
          <w:shd w:val="clear" w:color="auto" w:fill="FCF6DB"/>
        </w:rPr>
        <w:t xml:space="preserve">toUrls":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"thumbnailUrl": "http://dsod.aikontec.com/content-service/v1/file/downloadFileByObjectId?objectId=5be0f7209a080605ac428369",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"originalUrl": "http://dsod.aikontec.com/content-service/v1/file/downloadFileByObjectId?objectId=5be0f7209a080605ac</w:t>
      </w:r>
      <w:r>
        <w:rPr>
          <w:rFonts w:ascii="Consolas" w:eastAsia="Consolas" w:hAnsi="Consolas" w:cs="Consolas"/>
          <w:color w:val="000000"/>
          <w:sz w:val="19"/>
          <w:szCs w:val="19"/>
          <w:shd w:val="clear" w:color="auto" w:fill="FCF6DB"/>
        </w:rPr>
        <w:t xml:space="preserve">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"isPublishNow"</w:t>
      </w:r>
      <w:r>
        <w:rPr>
          <w:rFonts w:ascii="Consolas" w:eastAsia="Consolas" w:hAnsi="Consolas" w:cs="Consolas"/>
          <w:color w:val="000000"/>
          <w:sz w:val="19"/>
          <w:szCs w:val="19"/>
          <w:shd w:val="clear" w:color="auto" w:fill="FCF6DB"/>
        </w:rPr>
        <w:t xml:space="preserve">: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1539302400000,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publishEnd": 1572998400000,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w:t>
      </w:r>
      <w:r>
        <w:rPr>
          <w:rFonts w:ascii="Consolas" w:eastAsia="Consolas" w:hAnsi="Consolas" w:cs="Consolas"/>
          <w:color w:val="000000"/>
          <w:sz w:val="19"/>
          <w:szCs w:val="19"/>
          <w:shd w:val="clear" w:color="auto" w:fill="FCF6DB"/>
        </w:rPr>
        <w:t xml:space="preserve">Being the boss is </w:t>
      </w:r>
      <w:r>
        <w:rPr>
          <w:rFonts w:ascii="Consolas" w:eastAsia="Consolas" w:hAnsi="Consolas" w:cs="Consolas"/>
          <w:color w:val="000000"/>
          <w:sz w:val="19"/>
          <w:szCs w:val="19"/>
          <w:shd w:val="clear" w:color="auto" w:fill="FCF6DB"/>
        </w:rPr>
        <w:lastRenderedPageBreak/>
        <w:t>not always easy, but it is rewarding once you become an effective leader. There are certain principles to good leadership, and if you follow them diligently, you will reach your full potential. This blog post features five recommendations</w:t>
      </w:r>
      <w:r>
        <w:rPr>
          <w:rFonts w:ascii="Consolas" w:eastAsia="Consolas" w:hAnsi="Consolas" w:cs="Consolas"/>
          <w:color w:val="000000"/>
          <w:sz w:val="19"/>
          <w:szCs w:val="19"/>
          <w:shd w:val="clear" w:color="auto" w:fill="FCF6DB"/>
        </w:rPr>
        <w:t xml:space="preserve"> for being a leader in your DSO-supported practice.  &lt;/p&gt;\n",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9563EE" w:rsidRDefault="00685E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9563EE" w:rsidRDefault="00685E50">
      <w:pPr>
        <w:ind w:firstLine="420"/>
        <w:rPr>
          <w:color w:val="000000"/>
          <w:szCs w:val="21"/>
        </w:rPr>
      </w:pPr>
      <w:r>
        <w:rPr>
          <w:rFonts w:hint="eastAsia"/>
          <w:color w:val="000000"/>
          <w:szCs w:val="21"/>
        </w:rPr>
        <w:t>]</w:t>
      </w:r>
    </w:p>
    <w:p w:rsidR="009563EE" w:rsidRDefault="009563EE"/>
    <w:p w:rsidR="009563EE" w:rsidRDefault="00685E50">
      <w:pPr>
        <w:pStyle w:val="1"/>
        <w:numPr>
          <w:ilvl w:val="0"/>
          <w:numId w:val="1"/>
        </w:numPr>
      </w:pPr>
      <w:r>
        <w:rPr>
          <w:rFonts w:hint="eastAsia"/>
        </w:rPr>
        <w:t>查询公共媒体列表，按照热点文章排序返回（</w:t>
      </w:r>
      <w:r>
        <w:rPr>
          <w:rFonts w:hint="eastAsia"/>
        </w:rPr>
        <w:t>CMS_001_01\CMS_001_10</w:t>
      </w:r>
      <w:r>
        <w:rPr>
          <w:rFonts w:hint="eastAsia"/>
        </w:rPr>
        <w:t>）</w:t>
      </w:r>
    </w:p>
    <w:p w:rsidR="009563EE" w:rsidRDefault="00685E50">
      <w:pPr>
        <w:ind w:firstLine="420"/>
      </w:pPr>
      <w:r>
        <w:rPr>
          <w:rFonts w:hint="eastAsia"/>
        </w:rPr>
        <w:t>根据内容类别，或者专业类别查询出内容列表。</w:t>
      </w:r>
    </w:p>
    <w:p w:rsidR="009563EE" w:rsidRDefault="00685E50">
      <w:pPr>
        <w:ind w:firstLine="420"/>
      </w:pPr>
      <w:r>
        <w:rPr>
          <w:rFonts w:hint="eastAsia"/>
        </w:rPr>
        <w:t>Email</w:t>
      </w:r>
      <w:r>
        <w:rPr>
          <w:rFonts w:hint="eastAsia"/>
        </w:rPr>
        <w:t>为个人查询所用。</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color w:val="000000"/>
          <w:sz w:val="28"/>
        </w:rPr>
      </w:pPr>
      <w:hyperlink w:history="1">
        <w:r>
          <w:rPr>
            <w:rFonts w:ascii="Consolas" w:eastAsia="Consolas" w:hAnsi="Consolas" w:hint="eastAsia"/>
            <w:color w:val="2A00FF"/>
            <w:sz w:val="20"/>
            <w:shd w:val="clear" w:color="auto" w:fill="E8F2FE"/>
          </w:rPr>
          <w:t>http://{IP}:{port}/{service_name}/v1/</w:t>
        </w:r>
        <w:r>
          <w:rPr>
            <w:rFonts w:ascii="Consolas" w:eastAsia="宋体" w:hAnsi="Consolas" w:hint="eastAsia"/>
            <w:color w:val="2A00FF"/>
            <w:sz w:val="20"/>
            <w:shd w:val="clear" w:color="auto" w:fill="E8F2FE"/>
          </w:rPr>
          <w:t>c</w:t>
        </w:r>
        <w:r>
          <w:rPr>
            <w:rFonts w:ascii="Consolas" w:eastAsia="Consolas" w:hAnsi="Consolas" w:hint="eastAsia"/>
            <w:color w:val="2A00FF"/>
            <w:sz w:val="20"/>
            <w:shd w:val="clear" w:color="auto" w:fill="E8F2FE"/>
          </w:rPr>
          <w:t>ontent</w:t>
        </w:r>
        <w:r>
          <w:rPr>
            <w:rFonts w:ascii="Consolas" w:eastAsia="宋体" w:hAnsi="Consolas" w:hint="eastAsia"/>
            <w:color w:val="2A00FF"/>
            <w:sz w:val="20"/>
            <w:shd w:val="clear" w:color="auto" w:fill="E8F2FE"/>
          </w:rPr>
          <w:t>/</w:t>
        </w:r>
        <w:r>
          <w:rPr>
            <w:rFonts w:ascii="Consolas" w:eastAsia="Consolas" w:hAnsi="Consolas" w:hint="eastAsia"/>
            <w:color w:val="2A00FF"/>
            <w:sz w:val="20"/>
            <w:shd w:val="clear" w:color="auto" w:fill="E8F2FE"/>
          </w:rPr>
          <w:t>public/</w:t>
        </w:r>
        <w:r>
          <w:rPr>
            <w:rFonts w:ascii="Consolas" w:eastAsia="宋体" w:hAnsi="Consolas" w:hint="eastAsia"/>
            <w:color w:val="2A00FF"/>
            <w:sz w:val="20"/>
            <w:shd w:val="clear" w:color="auto" w:fill="E8F2FE"/>
          </w:rPr>
          <w:t>trending</w:t>
        </w:r>
      </w:hyperlink>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用户邮箱</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文章类型</w:t>
            </w:r>
            <w:r>
              <w:rPr>
                <w:rFonts w:ascii="宋体" w:hAnsi="宋体" w:cs="宋体" w:hint="eastAsia"/>
                <w:color w:val="00000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 xml:space="preserve">String </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分类</w:t>
            </w:r>
            <w:r>
              <w:rPr>
                <w:rFonts w:ascii="宋体" w:hAnsi="宋体" w:cs="宋体" w:hint="eastAsia"/>
                <w:color w:val="00000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B050"/>
                <w:sz w:val="22"/>
              </w:rPr>
              <w:t>sponsor</w:t>
            </w:r>
            <w:r>
              <w:rPr>
                <w:rFonts w:ascii="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B050"/>
                <w:sz w:val="22"/>
              </w:rPr>
              <w:t>赞助商</w:t>
            </w:r>
            <w:r>
              <w:rPr>
                <w:rFonts w:ascii="宋体" w:hAnsi="宋体" w:cs="宋体" w:hint="eastAsia"/>
                <w:color w:val="00B05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title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标题</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E8F2FE"/>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跳过多少条</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展示多少条</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hint="eastAsia"/>
                <w:color w:val="000000"/>
                <w:szCs w:val="21"/>
              </w:rPr>
              <w:t>authorId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作者</w:t>
            </w:r>
            <w:r>
              <w:rPr>
                <w:rFonts w:ascii="宋体" w:hAnsi="宋体" w:cs="宋体" w:hint="eastAsia"/>
                <w:color w:val="00B05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color w:val="000000"/>
                <w:szCs w:val="21"/>
              </w:rPr>
            </w:pPr>
            <w:r>
              <w:rPr>
                <w:rFonts w:ascii="Consolas" w:eastAsia="Consolas" w:hAnsi="Consolas" w:hint="eastAsia"/>
                <w:color w:val="0000C0"/>
                <w:sz w:val="20"/>
                <w:shd w:val="clear" w:color="auto" w:fill="E8F2FE"/>
              </w:rPr>
              <w:t>isFeatured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Consolas" w:eastAsia="Consolas" w:hAnsi="Consolas" w:hint="eastAsia"/>
                <w:color w:val="000000"/>
                <w:sz w:val="20"/>
                <w:shd w:val="clear" w:color="auto" w:fill="D4D4D4"/>
              </w:rPr>
              <w:t>Boolean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Consolas" w:eastAsia="Consolas" w:hAnsi="Consolas" w:hint="eastAsia"/>
                <w:color w:val="0000C0"/>
                <w:sz w:val="20"/>
                <w:shd w:val="clear" w:color="auto" w:fill="E8F2FE"/>
              </w:rPr>
              <w:t>isFeatured</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ind w:left="420" w:firstLine="420"/>
        <w:rPr>
          <w:rFonts w:ascii="Consolas" w:hAnsi="Consolas"/>
          <w:color w:val="2A00FF"/>
          <w:sz w:val="20"/>
          <w:shd w:val="clear" w:color="auto" w:fill="E8F2FE"/>
        </w:rPr>
      </w:pPr>
      <w:r>
        <w:rPr>
          <w:rFonts w:ascii="Consolas" w:hAnsi="Consolas"/>
          <w:color w:val="2A00FF"/>
          <w:sz w:val="20"/>
          <w:shd w:val="clear" w:color="auto" w:fill="E8F2FE"/>
        </w:rPr>
        <w:t xml:space="preserve">Note: </w:t>
      </w:r>
      <w:r>
        <w:rPr>
          <w:rFonts w:ascii="Consolas" w:hAnsi="Consolas" w:hint="eastAsia"/>
          <w:color w:val="2A00FF"/>
          <w:sz w:val="20"/>
          <w:shd w:val="clear" w:color="auto" w:fill="E8F2FE"/>
        </w:rPr>
        <w:t>按</w:t>
      </w:r>
      <w:r>
        <w:rPr>
          <w:rFonts w:ascii="Consolas" w:hAnsi="Consolas" w:hint="eastAsia"/>
          <w:color w:val="2A00FF"/>
          <w:sz w:val="20"/>
          <w:shd w:val="clear" w:color="auto" w:fill="E8F2FE"/>
        </w:rPr>
        <w:t>readNumber</w:t>
      </w:r>
      <w:r>
        <w:rPr>
          <w:rFonts w:ascii="Consolas" w:hAnsi="Consolas"/>
          <w:color w:val="2A00FF"/>
          <w:sz w:val="20"/>
          <w:shd w:val="clear" w:color="auto" w:fill="E8F2FE"/>
        </w:rPr>
        <w:t xml:space="preserve"> </w:t>
      </w:r>
      <w:r>
        <w:rPr>
          <w:rFonts w:ascii="Consolas" w:hAnsi="Consolas" w:hint="eastAsia"/>
          <w:color w:val="2A00FF"/>
          <w:sz w:val="20"/>
          <w:shd w:val="clear" w:color="auto" w:fill="E8F2FE"/>
        </w:rPr>
        <w:t>倒排。</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Data</w:t>
            </w:r>
            <w:r>
              <w:rPr>
                <w:rFonts w:ascii="宋体" w:hAnsi="宋体" w:cs="宋体" w:hint="eastAsia"/>
                <w:color w:val="000000"/>
                <w:sz w:val="22"/>
              </w:rPr>
              <w:t>为返回数据</w:t>
            </w:r>
          </w:p>
        </w:tc>
      </w:tr>
    </w:tbl>
    <w:p w:rsidR="009563EE" w:rsidRDefault="00685E50">
      <w:pPr>
        <w:tabs>
          <w:tab w:val="center" w:pos="892"/>
        </w:tabs>
        <w:rPr>
          <w:rFonts w:ascii="宋体" w:hAnsi="宋体" w:cs="宋体"/>
          <w:b/>
          <w:color w:val="000000"/>
          <w:sz w:val="22"/>
        </w:rPr>
      </w:pPr>
      <w:r>
        <w:rPr>
          <w:rFonts w:ascii="宋体" w:hAnsi="宋体" w:cs="宋体" w:hint="eastAsia"/>
          <w:b/>
          <w:color w:val="000000"/>
          <w:sz w:val="22"/>
        </w:rPr>
        <w:tab/>
        <w:t>Json</w:t>
      </w:r>
      <w:r>
        <w:rPr>
          <w:rFonts w:ascii="宋体" w:hAnsi="宋体" w:cs="宋体" w:hint="eastAsia"/>
          <w:b/>
          <w:color w:val="000000"/>
          <w:sz w:val="22"/>
        </w:rPr>
        <w:t>数据：</w:t>
      </w:r>
    </w:p>
    <w:p w:rsidR="009563EE" w:rsidRDefault="00685E50">
      <w:pPr>
        <w:ind w:firstLine="420"/>
        <w:rPr>
          <w:color w:val="000000"/>
          <w:szCs w:val="21"/>
        </w:rPr>
      </w:pPr>
      <w:r>
        <w:rPr>
          <w:rFonts w:hint="eastAsia"/>
          <w:color w:val="000000"/>
          <w:szCs w:val="21"/>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w:t>
      </w:r>
      <w:r>
        <w:rPr>
          <w:rFonts w:ascii="Consolas" w:eastAsia="Consolas" w:hAnsi="Consolas" w:cs="Consolas"/>
          <w:color w:val="000000"/>
          <w:sz w:val="19"/>
          <w:szCs w:val="19"/>
          <w:shd w:val="clear" w:color="auto" w:fill="FCF6DB"/>
        </w:rPr>
        <w:t xml:space="preserve">"support@dsodentist.com",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"contentTypeName": "</w:t>
      </w:r>
      <w:r>
        <w:rPr>
          <w:rFonts w:ascii="Consolas" w:eastAsia="Consolas" w:hAnsi="Consolas" w:cs="Consolas"/>
          <w:color w:val="000000"/>
          <w:sz w:val="19"/>
          <w:szCs w:val="19"/>
          <w:shd w:val="clear" w:color="auto" w:fill="FCF6DB"/>
        </w:rPr>
        <w:t xml:space="preserve">Articles",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w:t>
      </w:r>
      <w:r>
        <w:rPr>
          <w:rFonts w:ascii="Consolas" w:eastAsia="Consolas" w:hAnsi="Consolas" w:cs="Consolas" w:hint="eastAsia"/>
          <w:color w:val="000000"/>
          <w:sz w:val="19"/>
          <w:szCs w:val="19"/>
          <w:shd w:val="clear" w:color="auto" w:fill="FCF6DB"/>
        </w:rPr>
        <w:t>ervice/v1/file/downloadFileByObjectId?objectId=5be286d90e88c63418a8ce2f",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"http://dsod.aikontec.com/content-service/v1/file/downloadFileByObjectId?objectId=5be286d90e88c63418a8ce2c"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"thumbnailUrl": "http://dsod</w:t>
      </w:r>
      <w:r>
        <w:rPr>
          <w:rFonts w:ascii="Consolas" w:eastAsia="Consolas" w:hAnsi="Consolas" w:cs="Consolas"/>
          <w:color w:val="000000"/>
          <w:sz w:val="19"/>
          <w:szCs w:val="19"/>
          <w:shd w:val="clear" w:color="auto" w:fill="FCF6DB"/>
        </w:rPr>
        <w:t xml:space="preserve">.aikontec.com/content-service/v1/file/downloadFileByObjectId?objectId=5be0f7209a080605ac428369",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"originalUrl": "http://dsod.aikontec.com/content-service/v1/file/downloadFileByObjectId?objectId=5be0f7209a080605ac42836</w:t>
      </w:r>
      <w:r>
        <w:rPr>
          <w:rFonts w:ascii="Consolas" w:eastAsia="Consolas" w:hAnsi="Consolas" w:cs="Consolas"/>
          <w:color w:val="000000"/>
          <w:sz w:val="19"/>
          <w:szCs w:val="19"/>
          <w:shd w:val="clear" w:color="auto" w:fill="FCF6DB"/>
        </w:rPr>
        <w:lastRenderedPageBreak/>
        <w:t xml:space="preserve">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w:t>
      </w:r>
      <w:r>
        <w:rPr>
          <w:rFonts w:ascii="Consolas" w:eastAsia="Consolas" w:hAnsi="Consolas" w:cs="Consolas"/>
          <w:color w:val="000000"/>
          <w:sz w:val="19"/>
          <w:szCs w:val="19"/>
          <w:shd w:val="clear" w:color="auto" w:fill="FCF6DB"/>
        </w:rPr>
        <w:t xml:space="preserve">"5be0f7209a080605ac428369",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"nextContentId":</w:t>
      </w:r>
      <w:r>
        <w:rPr>
          <w:rFonts w:ascii="Consolas" w:eastAsia="Consolas" w:hAnsi="Consolas" w:cs="Consolas"/>
          <w:color w:val="000000"/>
          <w:sz w:val="19"/>
          <w:szCs w:val="19"/>
          <w:shd w:val="clear" w:color="auto" w:fill="FCF6DB"/>
        </w:rPr>
        <w:t xml:space="preserv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1539302400000,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subTitle":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w:t>
      </w:r>
      <w:r>
        <w:rPr>
          <w:rFonts w:ascii="Consolas" w:eastAsia="Consolas" w:hAnsi="Consolas" w:cs="Consolas"/>
          <w:color w:val="000000"/>
          <w:sz w:val="19"/>
          <w:szCs w:val="19"/>
          <w:shd w:val="clear" w:color="auto" w:fill="FCF6DB"/>
        </w:rPr>
        <w:t>Being the boss is not always easy, but it is rewarding once you become an effective leader. There are certain principles to good leadership, and if you follow them diligently, you will reach your full potential. This blog post features five recommendations</w:t>
      </w:r>
      <w:r>
        <w:rPr>
          <w:rFonts w:ascii="Consolas" w:eastAsia="Consolas" w:hAnsi="Consolas" w:cs="Consolas"/>
          <w:color w:val="000000"/>
          <w:sz w:val="19"/>
          <w:szCs w:val="19"/>
          <w:shd w:val="clear" w:color="auto" w:fill="FCF6DB"/>
        </w:rPr>
        <w:t xml:space="preserve"> for being a leader in your DSO-supported practice.  &lt;/p&gt;\n",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9563EE" w:rsidRDefault="00685E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9563EE" w:rsidRDefault="00685E50">
      <w:pPr>
        <w:ind w:firstLine="420"/>
        <w:rPr>
          <w:color w:val="000000"/>
          <w:szCs w:val="21"/>
        </w:rPr>
      </w:pPr>
      <w:r>
        <w:rPr>
          <w:rFonts w:hint="eastAsia"/>
          <w:color w:val="000000"/>
          <w:szCs w:val="21"/>
        </w:rPr>
        <w:t>]</w:t>
      </w:r>
    </w:p>
    <w:p w:rsidR="009563EE" w:rsidRDefault="009563EE"/>
    <w:p w:rsidR="009563EE" w:rsidRDefault="00685E50">
      <w:pPr>
        <w:pStyle w:val="1"/>
        <w:numPr>
          <w:ilvl w:val="0"/>
          <w:numId w:val="1"/>
        </w:numPr>
      </w:pPr>
      <w:r>
        <w:rPr>
          <w:rFonts w:hint="eastAsia"/>
        </w:rPr>
        <w:lastRenderedPageBreak/>
        <w:t>查询全部媒体列表，按照热点文章排序返回（</w:t>
      </w:r>
      <w:r>
        <w:rPr>
          <w:rFonts w:hint="eastAsia"/>
        </w:rPr>
        <w:t>CMS_001_01\CMS_001_10</w:t>
      </w:r>
      <w:r>
        <w:rPr>
          <w:rFonts w:hint="eastAsia"/>
        </w:rPr>
        <w:t>）</w:t>
      </w:r>
    </w:p>
    <w:p w:rsidR="009563EE" w:rsidRDefault="00685E50">
      <w:pPr>
        <w:ind w:firstLine="420"/>
      </w:pPr>
      <w:r>
        <w:rPr>
          <w:rFonts w:hint="eastAsia"/>
        </w:rPr>
        <w:t>根据内容类别，或者专业类别查询出内容列表。</w:t>
      </w:r>
    </w:p>
    <w:p w:rsidR="009563EE" w:rsidRDefault="00685E50">
      <w:pPr>
        <w:ind w:firstLine="420"/>
      </w:pPr>
      <w:r>
        <w:rPr>
          <w:rFonts w:hint="eastAsia"/>
        </w:rPr>
        <w:t>Email</w:t>
      </w:r>
      <w:r>
        <w:rPr>
          <w:rFonts w:hint="eastAsia"/>
        </w:rPr>
        <w:t>为个人查询所用。</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color w:val="000000"/>
          <w:sz w:val="28"/>
        </w:rPr>
      </w:pPr>
      <w:hyperlink w:history="1">
        <w:r>
          <w:rPr>
            <w:rFonts w:ascii="Consolas" w:eastAsia="Consolas" w:hAnsi="Consolas" w:hint="eastAsia"/>
            <w:color w:val="2A00FF"/>
            <w:sz w:val="20"/>
            <w:shd w:val="clear" w:color="auto" w:fill="E8F2FE"/>
          </w:rPr>
          <w:t>http://{IP}:{port}/{service_name}/v1/</w:t>
        </w:r>
        <w:r>
          <w:rPr>
            <w:rFonts w:ascii="Consolas" w:eastAsia="宋体" w:hAnsi="Consolas" w:hint="eastAsia"/>
            <w:color w:val="2A00FF"/>
            <w:sz w:val="20"/>
            <w:shd w:val="clear" w:color="auto" w:fill="E8F2FE"/>
          </w:rPr>
          <w:t>c</w:t>
        </w:r>
        <w:r>
          <w:rPr>
            <w:rFonts w:ascii="Consolas" w:eastAsia="Consolas" w:hAnsi="Consolas" w:hint="eastAsia"/>
            <w:color w:val="2A00FF"/>
            <w:sz w:val="20"/>
            <w:shd w:val="clear" w:color="auto" w:fill="E8F2FE"/>
          </w:rPr>
          <w:t>ontent/</w:t>
        </w:r>
        <w:r>
          <w:rPr>
            <w:rFonts w:ascii="Consolas" w:eastAsia="宋体" w:hAnsi="Consolas" w:hint="eastAsia"/>
            <w:color w:val="2A00FF"/>
            <w:sz w:val="20"/>
            <w:shd w:val="clear" w:color="auto" w:fill="E8F2FE"/>
          </w:rPr>
          <w:t>trending</w:t>
        </w:r>
      </w:hyperlink>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用户邮箱</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文章类型</w:t>
            </w:r>
            <w:r>
              <w:rPr>
                <w:rFonts w:ascii="宋体" w:hAnsi="宋体" w:cs="宋体" w:hint="eastAsia"/>
                <w:color w:val="00000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 xml:space="preserve">String </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分类</w:t>
            </w:r>
            <w:r>
              <w:rPr>
                <w:rFonts w:ascii="宋体" w:hAnsi="宋体" w:cs="宋体" w:hint="eastAsia"/>
                <w:color w:val="00000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B050"/>
                <w:sz w:val="22"/>
              </w:rPr>
              <w:t>sponsor</w:t>
            </w:r>
            <w:r>
              <w:rPr>
                <w:rFonts w:ascii="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B050"/>
                <w:sz w:val="22"/>
              </w:rPr>
              <w:t>赞助商</w:t>
            </w:r>
            <w:r>
              <w:rPr>
                <w:rFonts w:ascii="宋体" w:hAnsi="宋体" w:cs="宋体" w:hint="eastAsia"/>
                <w:color w:val="00B05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title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标题</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E8F2FE"/>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跳过多少条</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展示多少条</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hint="eastAsia"/>
                <w:color w:val="000000"/>
                <w:szCs w:val="21"/>
              </w:rPr>
              <w:t>authorId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作者</w:t>
            </w:r>
            <w:r>
              <w:rPr>
                <w:rFonts w:ascii="宋体" w:hAnsi="宋体" w:cs="宋体" w:hint="eastAsia"/>
                <w:color w:val="00B05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color w:val="000000"/>
                <w:szCs w:val="21"/>
              </w:rPr>
            </w:pPr>
            <w:r>
              <w:rPr>
                <w:rFonts w:ascii="Consolas" w:eastAsia="Consolas" w:hAnsi="Consolas" w:hint="eastAsia"/>
                <w:color w:val="0000C0"/>
                <w:sz w:val="20"/>
                <w:shd w:val="clear" w:color="auto" w:fill="E8F2FE"/>
              </w:rPr>
              <w:t>isFeatured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Consolas" w:eastAsia="Consolas" w:hAnsi="Consolas" w:hint="eastAsia"/>
                <w:color w:val="000000"/>
                <w:sz w:val="20"/>
                <w:shd w:val="clear" w:color="auto" w:fill="D4D4D4"/>
              </w:rPr>
              <w:t>Boolean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Consolas" w:eastAsia="Consolas" w:hAnsi="Consolas" w:hint="eastAsia"/>
                <w:color w:val="0000C0"/>
                <w:sz w:val="20"/>
                <w:shd w:val="clear" w:color="auto" w:fill="E8F2FE"/>
              </w:rPr>
              <w:t>isFeatured</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ind w:left="420" w:firstLine="420"/>
        <w:rPr>
          <w:rFonts w:ascii="Consolas" w:hAnsi="Consolas"/>
          <w:color w:val="2A00FF"/>
          <w:sz w:val="20"/>
          <w:shd w:val="clear" w:color="auto" w:fill="E8F2FE"/>
        </w:rPr>
      </w:pPr>
      <w:r>
        <w:rPr>
          <w:rFonts w:ascii="Consolas" w:hAnsi="Consolas"/>
          <w:color w:val="2A00FF"/>
          <w:sz w:val="20"/>
          <w:shd w:val="clear" w:color="auto" w:fill="E8F2FE"/>
        </w:rPr>
        <w:t xml:space="preserve">Note: </w:t>
      </w:r>
      <w:r>
        <w:rPr>
          <w:rFonts w:ascii="Consolas" w:hAnsi="Consolas" w:hint="eastAsia"/>
          <w:color w:val="2A00FF"/>
          <w:sz w:val="20"/>
          <w:shd w:val="clear" w:color="auto" w:fill="E8F2FE"/>
        </w:rPr>
        <w:t>按</w:t>
      </w:r>
      <w:r>
        <w:rPr>
          <w:rFonts w:ascii="Consolas" w:hAnsi="Consolas" w:hint="eastAsia"/>
          <w:color w:val="2A00FF"/>
          <w:sz w:val="20"/>
          <w:shd w:val="clear" w:color="auto" w:fill="E8F2FE"/>
        </w:rPr>
        <w:t>readNumber</w:t>
      </w:r>
      <w:r>
        <w:rPr>
          <w:rFonts w:ascii="Consolas" w:hAnsi="Consolas"/>
          <w:color w:val="2A00FF"/>
          <w:sz w:val="20"/>
          <w:shd w:val="clear" w:color="auto" w:fill="E8F2FE"/>
        </w:rPr>
        <w:t xml:space="preserve"> </w:t>
      </w:r>
      <w:r>
        <w:rPr>
          <w:rFonts w:ascii="Consolas" w:hAnsi="Consolas" w:hint="eastAsia"/>
          <w:color w:val="2A00FF"/>
          <w:sz w:val="20"/>
          <w:shd w:val="clear" w:color="auto" w:fill="E8F2FE"/>
        </w:rPr>
        <w:t>倒排。</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Data</w:t>
            </w:r>
            <w:r>
              <w:rPr>
                <w:rFonts w:ascii="宋体" w:hAnsi="宋体" w:cs="宋体" w:hint="eastAsia"/>
                <w:color w:val="000000"/>
                <w:sz w:val="22"/>
              </w:rPr>
              <w:t>为返回数据</w:t>
            </w:r>
          </w:p>
        </w:tc>
      </w:tr>
    </w:tbl>
    <w:p w:rsidR="009563EE" w:rsidRDefault="00685E50">
      <w:pPr>
        <w:tabs>
          <w:tab w:val="center" w:pos="892"/>
        </w:tabs>
        <w:rPr>
          <w:rFonts w:ascii="宋体" w:hAnsi="宋体" w:cs="宋体"/>
          <w:b/>
          <w:color w:val="000000"/>
          <w:sz w:val="22"/>
        </w:rPr>
      </w:pPr>
      <w:r>
        <w:rPr>
          <w:rFonts w:ascii="宋体" w:hAnsi="宋体" w:cs="宋体" w:hint="eastAsia"/>
          <w:b/>
          <w:color w:val="000000"/>
          <w:sz w:val="22"/>
        </w:rPr>
        <w:tab/>
        <w:t>Json</w:t>
      </w:r>
      <w:r>
        <w:rPr>
          <w:rFonts w:ascii="宋体" w:hAnsi="宋体" w:cs="宋体" w:hint="eastAsia"/>
          <w:b/>
          <w:color w:val="000000"/>
          <w:sz w:val="22"/>
        </w:rPr>
        <w:t>数据：</w:t>
      </w:r>
    </w:p>
    <w:p w:rsidR="009563EE" w:rsidRDefault="00685E50">
      <w:pPr>
        <w:ind w:firstLine="420"/>
        <w:rPr>
          <w:color w:val="000000"/>
          <w:szCs w:val="21"/>
        </w:rPr>
      </w:pPr>
      <w:r>
        <w:rPr>
          <w:rFonts w:hint="eastAsia"/>
          <w:color w:val="000000"/>
          <w:szCs w:val="21"/>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"email": "</w:t>
      </w:r>
      <w:r>
        <w:rPr>
          <w:rFonts w:ascii="Consolas" w:eastAsia="Consolas" w:hAnsi="Consolas" w:cs="Consolas"/>
          <w:color w:val="000000"/>
          <w:sz w:val="19"/>
          <w:szCs w:val="19"/>
          <w:shd w:val="clear" w:color="auto" w:fill="FCF6DB"/>
        </w:rPr>
        <w:t xml:space="preserve">support@dsodentist.com",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"contentTypeName": "</w:t>
      </w:r>
      <w:r>
        <w:rPr>
          <w:rFonts w:ascii="Consolas" w:eastAsia="Consolas" w:hAnsi="Consolas" w:cs="Consolas"/>
          <w:color w:val="000000"/>
          <w:sz w:val="19"/>
          <w:szCs w:val="19"/>
          <w:shd w:val="clear" w:color="auto" w:fill="FCF6DB"/>
        </w:rPr>
        <w:t xml:space="preserve">Articles",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w:t>
      </w:r>
      <w:r>
        <w:rPr>
          <w:rFonts w:ascii="Consolas" w:eastAsia="Consolas" w:hAnsi="Consolas" w:cs="Consolas" w:hint="eastAsia"/>
          <w:color w:val="000000"/>
          <w:sz w:val="19"/>
          <w:szCs w:val="19"/>
          <w:shd w:val="clear" w:color="auto" w:fill="FCF6DB"/>
        </w:rPr>
        <w:t>ervice/v1/file/downloadFileByObjectId?objectId=5be286d90e88c63418a8ce2f",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"http://dsod.aikontec.com/content-service/v1/file/downloadFileByObjectId?objectId=5be286d90e88c63418a8ce2c"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"thumbnailUrl": "http://dsod</w:t>
      </w:r>
      <w:r>
        <w:rPr>
          <w:rFonts w:ascii="Consolas" w:eastAsia="Consolas" w:hAnsi="Consolas" w:cs="Consolas"/>
          <w:color w:val="000000"/>
          <w:sz w:val="19"/>
          <w:szCs w:val="19"/>
          <w:shd w:val="clear" w:color="auto" w:fill="FCF6DB"/>
        </w:rPr>
        <w:t xml:space="preserve">.aikontec.com/content-service/v1/file/downloadFileByObjectId?objectId=5be0f7209a080605ac428369",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"originalUrl": "http://dsod.aikontec.com/content-service/v1/file/downloadFileByObjectId?objectId=5be0f7209a080605ac428366"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w:t>
      </w:r>
      <w:r>
        <w:rPr>
          <w:rFonts w:ascii="Consolas" w:eastAsia="Consolas" w:hAnsi="Consolas" w:cs="Consolas"/>
          <w:color w:val="000000"/>
          <w:sz w:val="19"/>
          <w:szCs w:val="19"/>
          <w:shd w:val="clear" w:color="auto" w:fill="FCF6DB"/>
        </w:rPr>
        <w:t xml:space="preserve">"5be0f7209a080605ac428369",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"podcastUrls":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"nextContentId":</w:t>
      </w:r>
      <w:r>
        <w:rPr>
          <w:rFonts w:ascii="Consolas" w:eastAsia="Consolas" w:hAnsi="Consolas" w:cs="Consolas"/>
          <w:color w:val="000000"/>
          <w:sz w:val="19"/>
          <w:szCs w:val="19"/>
          <w:shd w:val="clear" w:color="auto" w:fill="FCF6DB"/>
        </w:rPr>
        <w:t xml:space="preserv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1539302400000,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subTitle":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w:t>
      </w:r>
      <w:r>
        <w:rPr>
          <w:rFonts w:ascii="Consolas" w:eastAsia="Consolas" w:hAnsi="Consolas" w:cs="Consolas"/>
          <w:color w:val="000000"/>
          <w:sz w:val="19"/>
          <w:szCs w:val="19"/>
          <w:shd w:val="clear" w:color="auto" w:fill="FCF6DB"/>
        </w:rPr>
        <w:t>Being the boss is not always easy, but it is rewarding once you become an effective leader. There are certain principles to good leadership, and if you follow them diligently, you will reach your full potential. This blog post features five recommendations</w:t>
      </w:r>
      <w:r>
        <w:rPr>
          <w:rFonts w:ascii="Consolas" w:eastAsia="Consolas" w:hAnsi="Consolas" w:cs="Consolas"/>
          <w:color w:val="000000"/>
          <w:sz w:val="19"/>
          <w:szCs w:val="19"/>
          <w:shd w:val="clear" w:color="auto" w:fill="FCF6DB"/>
        </w:rPr>
        <w:t xml:space="preserve"> for being a leader in your DSO-supported practice.  &lt;/p&gt;\n",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9563EE" w:rsidRDefault="00685E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9563EE" w:rsidRDefault="00685E50">
      <w:pPr>
        <w:ind w:firstLine="420"/>
        <w:rPr>
          <w:color w:val="000000"/>
          <w:szCs w:val="21"/>
        </w:rPr>
      </w:pPr>
      <w:r>
        <w:rPr>
          <w:rFonts w:hint="eastAsia"/>
          <w:color w:val="000000"/>
          <w:szCs w:val="21"/>
        </w:rPr>
        <w:t>]</w:t>
      </w:r>
    </w:p>
    <w:p w:rsidR="009563EE" w:rsidRDefault="009563EE"/>
    <w:p w:rsidR="009563EE" w:rsidRDefault="009563EE"/>
    <w:p w:rsidR="009563EE" w:rsidRDefault="009563EE"/>
    <w:p w:rsidR="009563EE" w:rsidRDefault="009563EE"/>
    <w:p w:rsidR="009563EE" w:rsidRDefault="00685E50">
      <w:pPr>
        <w:pStyle w:val="1"/>
        <w:numPr>
          <w:ilvl w:val="0"/>
          <w:numId w:val="1"/>
        </w:numPr>
      </w:pPr>
      <w:r>
        <w:rPr>
          <w:rFonts w:hint="eastAsia"/>
        </w:rPr>
        <w:t>查询媒体详情（</w:t>
      </w:r>
      <w:r>
        <w:rPr>
          <w:rFonts w:hint="eastAsia"/>
        </w:rPr>
        <w:t>CMS_002_01/CMS_002_02</w:t>
      </w:r>
      <w:r>
        <w:rPr>
          <w:rFonts w:hint="eastAsia"/>
        </w:rPr>
        <w:t>）</w:t>
      </w:r>
    </w:p>
    <w:p w:rsidR="009563EE" w:rsidRDefault="00685E50">
      <w:pPr>
        <w:tabs>
          <w:tab w:val="center" w:pos="892"/>
        </w:tabs>
        <w:ind w:leftChars="135" w:left="283"/>
        <w:rPr>
          <w:rFonts w:ascii="微软雅黑" w:eastAsia="微软雅黑" w:hAnsi="微软雅黑" w:cs="宋体"/>
          <w:b/>
          <w:color w:val="FF0000"/>
          <w:sz w:val="22"/>
        </w:rPr>
      </w:pPr>
      <w:r>
        <w:rPr>
          <w:rFonts w:ascii="微软雅黑" w:eastAsia="微软雅黑" w:hAnsi="微软雅黑" w:cs="宋体" w:hint="eastAsia"/>
          <w:b/>
          <w:color w:val="FF0000"/>
          <w:sz w:val="22"/>
        </w:rPr>
        <w:t>详情接口，带</w:t>
      </w:r>
      <w:r>
        <w:rPr>
          <w:rFonts w:ascii="微软雅黑" w:eastAsia="微软雅黑" w:hAnsi="微软雅黑" w:cs="宋体" w:hint="eastAsia"/>
          <w:b/>
          <w:color w:val="FF0000"/>
          <w:sz w:val="22"/>
        </w:rPr>
        <w:t>3</w:t>
      </w:r>
      <w:r>
        <w:rPr>
          <w:rFonts w:ascii="微软雅黑" w:eastAsia="微软雅黑" w:hAnsi="微软雅黑" w:cs="宋体" w:hint="eastAsia"/>
          <w:b/>
          <w:color w:val="FF0000"/>
          <w:sz w:val="22"/>
        </w:rPr>
        <w:t>条</w:t>
      </w:r>
      <w:r>
        <w:rPr>
          <w:rFonts w:ascii="微软雅黑" w:eastAsia="微软雅黑" w:hAnsi="微软雅黑" w:cs="宋体" w:hint="eastAsia"/>
          <w:b/>
          <w:color w:val="FF0000"/>
          <w:sz w:val="22"/>
        </w:rPr>
        <w:t>comment</w:t>
      </w:r>
      <w:r>
        <w:rPr>
          <w:rFonts w:ascii="微软雅黑" w:eastAsia="微软雅黑" w:hAnsi="微软雅黑" w:cs="宋体" w:hint="eastAsia"/>
          <w:b/>
          <w:color w:val="FF0000"/>
          <w:sz w:val="22"/>
        </w:rPr>
        <w:t>评论数据</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color w:val="000000"/>
          <w:sz w:val="28"/>
        </w:rPr>
      </w:pPr>
      <w:hyperlink w:history="1">
        <w:r>
          <w:rPr>
            <w:rFonts w:ascii="Consolas" w:eastAsia="Consolas" w:hAnsi="Consolas" w:hint="eastAsia"/>
            <w:color w:val="2A00FF"/>
            <w:sz w:val="20"/>
            <w:shd w:val="clear" w:color="auto" w:fill="E8F2FE"/>
          </w:rPr>
          <w:t>http://{IP}:{port}/{service_name}/v1/</w:t>
        </w:r>
        <w:r>
          <w:rPr>
            <w:rFonts w:ascii="Consolas" w:eastAsia="宋体" w:hAnsi="Consolas" w:hint="eastAsia"/>
            <w:color w:val="2A00FF"/>
            <w:sz w:val="20"/>
            <w:shd w:val="clear" w:color="auto" w:fill="E8F2FE"/>
          </w:rPr>
          <w:t>c</w:t>
        </w:r>
        <w:r>
          <w:rPr>
            <w:rFonts w:ascii="Consolas" w:eastAsia="Consolas" w:hAnsi="Consolas" w:hint="eastAsia"/>
            <w:color w:val="2A00FF"/>
            <w:sz w:val="20"/>
            <w:shd w:val="clear" w:color="auto" w:fill="E8F2FE"/>
          </w:rPr>
          <w:t>ontent/find</w:t>
        </w:r>
        <w:r>
          <w:rPr>
            <w:rFonts w:ascii="Consolas" w:eastAsia="宋体" w:hAnsi="Consolas" w:hint="eastAsia"/>
            <w:color w:val="2A00FF"/>
            <w:sz w:val="20"/>
            <w:shd w:val="clear" w:color="auto" w:fill="E8F2FE"/>
          </w:rPr>
          <w:t>One</w:t>
        </w:r>
        <w:r>
          <w:rPr>
            <w:rFonts w:ascii="Consolas" w:eastAsia="Consolas" w:hAnsi="Consolas" w:hint="eastAsia"/>
            <w:color w:val="2A00FF"/>
            <w:sz w:val="20"/>
            <w:shd w:val="clear" w:color="auto" w:fill="E8F2FE"/>
          </w:rPr>
          <w:t>Content</w:t>
        </w:r>
        <w:r>
          <w:rPr>
            <w:rFonts w:ascii="Consolas" w:eastAsia="宋体" w:hAnsi="Consolas" w:hint="eastAsia"/>
            <w:color w:val="2A00FF"/>
            <w:sz w:val="20"/>
            <w:shd w:val="clear" w:color="auto" w:fill="E8F2FE"/>
          </w:rPr>
          <w:t>s</w:t>
        </w:r>
      </w:hyperlink>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Type : </w:t>
      </w:r>
      <w:r>
        <w:rPr>
          <w:rFonts w:ascii="微软雅黑" w:eastAsia="微软雅黑" w:hAnsi="微软雅黑" w:cs="宋体" w:hint="eastAsia"/>
          <w:b/>
          <w:color w:val="000000"/>
          <w:sz w:val="22"/>
        </w:rPr>
        <w:t>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lastRenderedPageBreak/>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id</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Content id</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Data</w:t>
            </w:r>
            <w:r>
              <w:rPr>
                <w:rFonts w:ascii="宋体" w:hAnsi="宋体" w:cs="宋体" w:hint="eastAsia"/>
                <w:color w:val="000000"/>
                <w:sz w:val="22"/>
              </w:rPr>
              <w:t>为返回数据</w:t>
            </w:r>
          </w:p>
        </w:tc>
      </w:tr>
    </w:tbl>
    <w:p w:rsidR="009563EE" w:rsidRDefault="009563EE">
      <w:pPr>
        <w:ind w:firstLine="420"/>
        <w:rPr>
          <w:rFonts w:ascii="宋体" w:hAnsi="宋体" w:cs="宋体"/>
          <w:b/>
          <w:color w:val="000000"/>
          <w:sz w:val="22"/>
        </w:rPr>
      </w:pPr>
    </w:p>
    <w:p w:rsidR="009563EE" w:rsidRDefault="009563EE">
      <w:pPr>
        <w:rPr>
          <w:rFonts w:ascii="宋体" w:hAnsi="宋体" w:cs="宋体"/>
          <w:b/>
          <w:color w:val="000000"/>
          <w:sz w:val="22"/>
        </w:rPr>
      </w:pPr>
    </w:p>
    <w:p w:rsidR="009563EE" w:rsidRDefault="009563EE">
      <w:pPr>
        <w:ind w:firstLine="420"/>
        <w:rPr>
          <w:rFonts w:ascii="宋体" w:hAnsi="宋体" w:cs="宋体"/>
          <w:b/>
          <w:color w:val="000000"/>
          <w:sz w:val="22"/>
        </w:rPr>
      </w:pPr>
    </w:p>
    <w:p w:rsidR="009563EE" w:rsidRDefault="00685E50">
      <w:pPr>
        <w:ind w:firstLine="420"/>
        <w:rPr>
          <w:color w:val="000000"/>
          <w:sz w:val="28"/>
        </w:rPr>
      </w:pPr>
      <w:r>
        <w:rPr>
          <w:rFonts w:ascii="宋体" w:hAnsi="宋体" w:cs="宋体" w:hint="eastAsia"/>
          <w:b/>
          <w:color w:val="000000"/>
          <w:sz w:val="22"/>
        </w:rPr>
        <w:t>Json</w:t>
      </w:r>
      <w:r>
        <w:rPr>
          <w:rFonts w:ascii="宋体" w:hAnsi="宋体" w:cs="宋体" w:hint="eastAsia"/>
          <w:b/>
          <w:color w:val="000000"/>
          <w:sz w:val="22"/>
        </w:rPr>
        <w:t>数据：</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"id": "</w:t>
      </w:r>
      <w:r>
        <w:rPr>
          <w:rFonts w:ascii="Consolas" w:eastAsia="Consolas" w:hAnsi="Consolas" w:cs="Consolas"/>
          <w:color w:val="000000"/>
          <w:sz w:val="19"/>
          <w:szCs w:val="19"/>
          <w:shd w:val="clear" w:color="auto" w:fill="FCF6DB"/>
        </w:rPr>
        <w:t xml:space="preserve">5be0f7209a080605ac42836a",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"authorPhotoUr</w:t>
      </w:r>
      <w:r>
        <w:rPr>
          <w:rFonts w:ascii="Consolas" w:eastAsia="Consolas" w:hAnsi="Consolas" w:cs="Consolas"/>
          <w:color w:val="000000"/>
          <w:sz w:val="19"/>
          <w:szCs w:val="19"/>
          <w:shd w:val="clear" w:color="auto" w:fill="FCF6DB"/>
        </w:rPr>
        <w:t xml:space="preserve">l":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w:t>
      </w:r>
      <w:r>
        <w:rPr>
          <w:rFonts w:ascii="Consolas" w:eastAsia="Consolas" w:hAnsi="Consolas" w:cs="Consolas" w:hint="eastAsia"/>
          <w:color w:val="000000"/>
          <w:sz w:val="19"/>
          <w:szCs w:val="19"/>
          <w:shd w:val="clear" w:color="auto" w:fill="FCF6DB"/>
        </w:rPr>
        <w:t>http://dsod.aikontec.com/content-service/v1/file/downloadFileByObjectId?objectId=5be286d90e88c63418a8ce2f",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w:t>
      </w:r>
      <w:r>
        <w:rPr>
          <w:rFonts w:ascii="Consolas" w:eastAsia="Consolas" w:hAnsi="Consolas" w:cs="Consolas" w:hint="eastAsia"/>
          <w:color w:val="000000"/>
          <w:sz w:val="19"/>
          <w:szCs w:val="19"/>
          <w:shd w:val="clear" w:color="auto" w:fill="FCF6DB"/>
        </w:rPr>
        <w:lastRenderedPageBreak/>
        <w:t>service/v1/file/downloadFileByObjectId?objectId=5be286d90e88c63418a8ce2c"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"photoUrls": [</w:t>
      </w: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"thumbnailUrl": "http://dsod.aikontec.com/content-service/v1/file/downloadFileByObjectId?objectId=5be0f7209a080605ac428369",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"originalUrl": "http://dsod.aikontec.com/content-service/v1/file/downloadFileByObjectId?objectId=5be0f7209a080605ac428366"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"isBo</w:t>
      </w:r>
      <w:r>
        <w:rPr>
          <w:rFonts w:ascii="Consolas" w:eastAsia="Consolas" w:hAnsi="Consolas" w:cs="Consolas"/>
          <w:color w:val="000000"/>
          <w:sz w:val="19"/>
          <w:szCs w:val="19"/>
          <w:shd w:val="clear" w:color="auto" w:fill="FCF6DB"/>
        </w:rPr>
        <w:t xml:space="preserve">okmark":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1539302400000,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"publishEnd"</w:t>
      </w:r>
      <w:r>
        <w:rPr>
          <w:rFonts w:ascii="Consolas" w:eastAsia="Consolas" w:hAnsi="Consolas" w:cs="Consolas"/>
          <w:color w:val="000000"/>
          <w:sz w:val="19"/>
          <w:szCs w:val="19"/>
          <w:shd w:val="clear" w:color="auto" w:fill="FCF6DB"/>
        </w:rPr>
        <w:t xml:space="preserve">: 1572998400000,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w:t>
      </w:r>
      <w:r>
        <w:rPr>
          <w:rFonts w:ascii="Consolas" w:eastAsia="Consolas" w:hAnsi="Consolas" w:cs="Consolas"/>
          <w:color w:val="000000"/>
          <w:sz w:val="19"/>
          <w:szCs w:val="19"/>
          <w:shd w:val="clear" w:color="auto" w:fill="FCF6DB"/>
        </w:rPr>
        <w:t xml:space="preserve">Being the boss is not always easy, but it is rewarding once you become an effective leader. There are certain principles to good leadership, and </w:t>
      </w:r>
      <w:r>
        <w:rPr>
          <w:rFonts w:ascii="Consolas" w:eastAsia="Consolas" w:hAnsi="Consolas" w:cs="Consolas"/>
          <w:color w:val="000000"/>
          <w:sz w:val="19"/>
          <w:szCs w:val="19"/>
          <w:shd w:val="clear" w:color="auto" w:fill="FCF6DB"/>
        </w:rPr>
        <w:lastRenderedPageBreak/>
        <w:t>if you follow them diligently, you will reach your full potential. This blog post features five recommendations</w:t>
      </w:r>
      <w:r>
        <w:rPr>
          <w:rFonts w:ascii="Consolas" w:eastAsia="Consolas" w:hAnsi="Consolas" w:cs="Consolas"/>
          <w:color w:val="000000"/>
          <w:sz w:val="19"/>
          <w:szCs w:val="19"/>
          <w:shd w:val="clear" w:color="auto" w:fill="FCF6DB"/>
        </w:rPr>
        <w:t xml:space="preserve"> for being a leader in your DSO-supported practice.  &lt;/p&gt;\n",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"visualEssays":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"title":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"description":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"authorName":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"authorDetails":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"createTime": null,</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"authorImage":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"title":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"alternateText":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"caption":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"thumbnailID":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"originalID":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"thumbnailUrl": "http://dsod.aikontec.com</w:t>
      </w:r>
      <w:r>
        <w:rPr>
          <w:rFonts w:ascii="Consolas" w:eastAsia="Consolas" w:hAnsi="Consolas" w:cs="Consolas"/>
          <w:color w:val="FF0000"/>
          <w:sz w:val="19"/>
          <w:szCs w:val="19"/>
          <w:shd w:val="clear" w:color="auto" w:fill="FCF6DB"/>
        </w:rPr>
        <w:t>/content-service/v1/file/downloadFileByObjectId?objectId=string",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"originalUrl": "http://dsod.aikontec.com/content-service/v1/file/downloadFileByObjectId?objectId=string"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"visualEssayImages":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r>
        <w:rPr>
          <w:rFonts w:ascii="Consolas" w:eastAsia="Consolas" w:hAnsi="Consolas" w:cs="Consolas"/>
          <w:color w:val="FF0000"/>
          <w:sz w:val="19"/>
          <w:szCs w:val="19"/>
          <w:shd w:val="clear" w:color="auto" w:fill="FCF6DB"/>
        </w:rPr>
        <w:t xml:space="preserve"> "title":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"alternateText":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"caption":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"thumbnailID":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"originalID":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"thumbnailUrl": "</w:t>
      </w:r>
      <w:r>
        <w:rPr>
          <w:rFonts w:ascii="Consolas" w:eastAsia="Consolas" w:hAnsi="Consolas" w:cs="Consolas"/>
          <w:color w:val="FF0000"/>
          <w:sz w:val="19"/>
          <w:szCs w:val="19"/>
          <w:shd w:val="clear" w:color="auto" w:fill="FCF6DB"/>
        </w:rPr>
        <w:t>http://dsod.aikontec.com/content-service/v1/file/downloadFileByObjectId?objectId=string",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"originalUrl": "http://dsod.aikontec.com/content-service/v1/file/downloadFileByObjectId?objectId=string"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w:t>
      </w:r>
      <w:r>
        <w:rPr>
          <w:rFonts w:ascii="Consolas" w:eastAsia="Consolas" w:hAnsi="Consolas" w:cs="Consolas" w:hint="eastAsia"/>
          <w:color w:val="000000"/>
          <w:sz w:val="19"/>
          <w:szCs w:val="19"/>
          <w:shd w:val="clear" w:color="auto" w:fill="FCF6DB"/>
        </w:rPr>
        <w:t>comment":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"email" : "email",</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"commentRating": "</w:t>
      </w:r>
      <w:r>
        <w:rPr>
          <w:rFonts w:ascii="Consolas" w:eastAsia="Consolas" w:hAnsi="Consolas" w:cs="Consolas" w:hint="eastAsia"/>
          <w:color w:val="000000"/>
          <w:sz w:val="19"/>
          <w:szCs w:val="19"/>
          <w:shd w:val="clear" w:color="auto" w:fill="FCF6DB"/>
        </w:rPr>
        <w:t>评论分数</w:t>
      </w:r>
      <w:r>
        <w:rPr>
          <w:rFonts w:ascii="Consolas" w:eastAsia="Consolas" w:hAnsi="Consolas" w:cs="Consolas" w:hint="eastAsia"/>
          <w:color w:val="000000"/>
          <w:sz w:val="19"/>
          <w:szCs w:val="19"/>
          <w:shd w:val="clear" w:color="auto" w:fill="FCF6DB"/>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"commentText": "</w:t>
      </w:r>
      <w:r>
        <w:rPr>
          <w:rFonts w:ascii="Consolas" w:eastAsia="Consolas" w:hAnsi="Consolas" w:cs="Consolas" w:hint="eastAsia"/>
          <w:color w:val="000000"/>
          <w:sz w:val="19"/>
          <w:szCs w:val="19"/>
          <w:shd w:val="clear" w:color="auto" w:fill="FCF6DB"/>
        </w:rPr>
        <w:t>评论内容</w:t>
      </w:r>
      <w:r>
        <w:rPr>
          <w:rFonts w:ascii="Consolas" w:eastAsia="Consolas" w:hAnsi="Consolas" w:cs="Consolas" w:hint="eastAsia"/>
          <w:color w:val="000000"/>
          <w:sz w:val="19"/>
          <w:szCs w:val="19"/>
          <w:shd w:val="clear" w:color="auto" w:fill="FCF6DB"/>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"createTime": "</w:t>
      </w:r>
      <w:r>
        <w:rPr>
          <w:rFonts w:ascii="Consolas" w:eastAsia="Consolas" w:hAnsi="Consolas" w:cs="Consolas" w:hint="eastAsia"/>
          <w:color w:val="000000"/>
          <w:sz w:val="19"/>
          <w:szCs w:val="19"/>
          <w:shd w:val="clear" w:color="auto" w:fill="FCF6DB"/>
        </w:rPr>
        <w:t>创建时间</w:t>
      </w:r>
      <w:r>
        <w:rPr>
          <w:rFonts w:ascii="Consolas" w:eastAsia="Consolas" w:hAnsi="Consolas" w:cs="Consolas" w:hint="eastAsia"/>
          <w:color w:val="000000"/>
          <w:sz w:val="19"/>
          <w:szCs w:val="19"/>
          <w:shd w:val="clear" w:color="auto" w:fill="FCF6DB"/>
        </w:rPr>
        <w:t>"</w:t>
      </w:r>
    </w:p>
    <w:p w:rsidR="009563EE" w:rsidRDefault="009563EE">
      <w:pPr>
        <w:ind w:left="840" w:firstLine="420"/>
        <w:rPr>
          <w:rFonts w:ascii="Consolas" w:eastAsia="Consolas" w:hAnsi="Consolas" w:cs="Consolas"/>
          <w:color w:val="000000"/>
          <w:sz w:val="19"/>
          <w:szCs w:val="19"/>
          <w:shd w:val="clear" w:color="auto" w:fill="FCF6DB"/>
        </w:rPr>
      </w:pP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w:t>
      </w:r>
    </w:p>
    <w:p w:rsidR="009563EE" w:rsidRDefault="009563EE">
      <w:pPr>
        <w:ind w:left="420" w:firstLine="420"/>
        <w:rPr>
          <w:color w:val="000000"/>
          <w:szCs w:val="21"/>
        </w:rPr>
      </w:pPr>
    </w:p>
    <w:p w:rsidR="009563EE" w:rsidRDefault="00685E50">
      <w:pPr>
        <w:ind w:left="420" w:firstLine="420"/>
        <w:rPr>
          <w:color w:val="000000"/>
          <w:szCs w:val="21"/>
        </w:rPr>
      </w:pPr>
      <w:r>
        <w:rPr>
          <w:rFonts w:hint="eastAsia"/>
          <w:color w:val="000000"/>
          <w:szCs w:val="21"/>
        </w:rPr>
        <w:t>}</w:t>
      </w:r>
    </w:p>
    <w:p w:rsidR="009563EE" w:rsidRDefault="00685E50">
      <w:pPr>
        <w:pStyle w:val="1"/>
        <w:numPr>
          <w:ilvl w:val="0"/>
          <w:numId w:val="1"/>
        </w:numPr>
      </w:pPr>
      <w:r>
        <w:rPr>
          <w:rFonts w:hint="eastAsia"/>
        </w:rPr>
        <w:t>查询公共媒体详情（</w:t>
      </w:r>
      <w:r>
        <w:rPr>
          <w:rFonts w:hint="eastAsia"/>
        </w:rPr>
        <w:t>CMS_002_01/CMS_002_02</w:t>
      </w:r>
      <w:r>
        <w:rPr>
          <w:rFonts w:hint="eastAsia"/>
        </w:rPr>
        <w:t>）</w:t>
      </w:r>
    </w:p>
    <w:p w:rsidR="009563EE" w:rsidRDefault="00685E50">
      <w:pPr>
        <w:tabs>
          <w:tab w:val="center" w:pos="892"/>
        </w:tabs>
        <w:ind w:leftChars="135" w:left="283"/>
        <w:rPr>
          <w:rFonts w:ascii="微软雅黑" w:eastAsia="微软雅黑" w:hAnsi="微软雅黑" w:cs="宋体"/>
          <w:b/>
          <w:color w:val="FF0000"/>
          <w:sz w:val="22"/>
        </w:rPr>
      </w:pPr>
      <w:r>
        <w:rPr>
          <w:rFonts w:ascii="微软雅黑" w:eastAsia="微软雅黑" w:hAnsi="微软雅黑" w:cs="宋体" w:hint="eastAsia"/>
          <w:b/>
          <w:color w:val="FF0000"/>
          <w:sz w:val="22"/>
        </w:rPr>
        <w:t>详情接口，带</w:t>
      </w:r>
      <w:r>
        <w:rPr>
          <w:rFonts w:ascii="微软雅黑" w:eastAsia="微软雅黑" w:hAnsi="微软雅黑" w:cs="宋体" w:hint="eastAsia"/>
          <w:b/>
          <w:color w:val="FF0000"/>
          <w:sz w:val="22"/>
        </w:rPr>
        <w:t>3</w:t>
      </w:r>
      <w:r>
        <w:rPr>
          <w:rFonts w:ascii="微软雅黑" w:eastAsia="微软雅黑" w:hAnsi="微软雅黑" w:cs="宋体" w:hint="eastAsia"/>
          <w:b/>
          <w:color w:val="FF0000"/>
          <w:sz w:val="22"/>
        </w:rPr>
        <w:t>条</w:t>
      </w:r>
      <w:r>
        <w:rPr>
          <w:rFonts w:ascii="微软雅黑" w:eastAsia="微软雅黑" w:hAnsi="微软雅黑" w:cs="宋体" w:hint="eastAsia"/>
          <w:b/>
          <w:color w:val="FF0000"/>
          <w:sz w:val="22"/>
        </w:rPr>
        <w:t>comment</w:t>
      </w:r>
      <w:r>
        <w:rPr>
          <w:rFonts w:ascii="微软雅黑" w:eastAsia="微软雅黑" w:hAnsi="微软雅黑" w:cs="宋体" w:hint="eastAsia"/>
          <w:b/>
          <w:color w:val="FF0000"/>
          <w:sz w:val="22"/>
        </w:rPr>
        <w:t>评论数据</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color w:val="000000"/>
          <w:sz w:val="28"/>
        </w:rPr>
      </w:pPr>
      <w:hyperlink w:history="1">
        <w:r>
          <w:rPr>
            <w:rFonts w:ascii="Consolas" w:eastAsia="Consolas" w:hAnsi="Consolas" w:hint="eastAsia"/>
            <w:color w:val="2A00FF"/>
            <w:sz w:val="20"/>
            <w:shd w:val="clear" w:color="auto" w:fill="E8F2FE"/>
          </w:rPr>
          <w:t>http://{IP}:{port}/{service_name}/v1/</w:t>
        </w:r>
        <w:r>
          <w:rPr>
            <w:rFonts w:ascii="Consolas" w:eastAsia="宋体" w:hAnsi="Consolas" w:hint="eastAsia"/>
            <w:color w:val="2A00FF"/>
            <w:sz w:val="20"/>
            <w:shd w:val="clear" w:color="auto" w:fill="E8F2FE"/>
          </w:rPr>
          <w:t>c</w:t>
        </w:r>
        <w:r>
          <w:rPr>
            <w:rFonts w:ascii="Consolas" w:eastAsia="Consolas" w:hAnsi="Consolas" w:hint="eastAsia"/>
            <w:color w:val="2A00FF"/>
            <w:sz w:val="20"/>
            <w:shd w:val="clear" w:color="auto" w:fill="E8F2FE"/>
          </w:rPr>
          <w:t>ontent</w:t>
        </w:r>
        <w:r>
          <w:rPr>
            <w:rFonts w:ascii="Consolas" w:eastAsia="宋体" w:hAnsi="Consolas" w:hint="eastAsia"/>
            <w:color w:val="2A00FF"/>
            <w:sz w:val="20"/>
            <w:shd w:val="clear" w:color="auto" w:fill="E8F2FE"/>
          </w:rPr>
          <w:t>/public</w:t>
        </w:r>
        <w:r>
          <w:rPr>
            <w:rFonts w:ascii="Consolas" w:eastAsia="Consolas" w:hAnsi="Consolas" w:hint="eastAsia"/>
            <w:color w:val="2A00FF"/>
            <w:sz w:val="20"/>
            <w:shd w:val="clear" w:color="auto" w:fill="E8F2FE"/>
          </w:rPr>
          <w:t>/find</w:t>
        </w:r>
        <w:r>
          <w:rPr>
            <w:rFonts w:ascii="Consolas" w:eastAsia="宋体" w:hAnsi="Consolas" w:hint="eastAsia"/>
            <w:color w:val="2A00FF"/>
            <w:sz w:val="20"/>
            <w:shd w:val="clear" w:color="auto" w:fill="E8F2FE"/>
          </w:rPr>
          <w:t>One</w:t>
        </w:r>
        <w:r>
          <w:rPr>
            <w:rFonts w:ascii="Consolas" w:eastAsia="Consolas" w:hAnsi="Consolas" w:hint="eastAsia"/>
            <w:color w:val="2A00FF"/>
            <w:sz w:val="20"/>
            <w:shd w:val="clear" w:color="auto" w:fill="E8F2FE"/>
          </w:rPr>
          <w:t>Content</w:t>
        </w:r>
        <w:r>
          <w:rPr>
            <w:rFonts w:ascii="Consolas" w:eastAsia="宋体" w:hAnsi="Consolas" w:hint="eastAsia"/>
            <w:color w:val="2A00FF"/>
            <w:sz w:val="20"/>
            <w:shd w:val="clear" w:color="auto" w:fill="E8F2FE"/>
          </w:rPr>
          <w:t>s</w:t>
        </w:r>
      </w:hyperlink>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w:t>
      </w:r>
      <w:r>
        <w:rPr>
          <w:rFonts w:ascii="微软雅黑" w:eastAsia="微软雅黑" w:hAnsi="微软雅黑" w:cs="宋体" w:hint="eastAsia"/>
          <w:b/>
          <w:color w:val="000000"/>
          <w:sz w:val="22"/>
        </w:rPr>
        <w:t xml:space="preserve">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id</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Content id</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Data</w:t>
            </w:r>
            <w:r>
              <w:rPr>
                <w:rFonts w:ascii="宋体" w:hAnsi="宋体" w:cs="宋体" w:hint="eastAsia"/>
                <w:color w:val="000000"/>
                <w:sz w:val="22"/>
              </w:rPr>
              <w:t>为返回数据</w:t>
            </w:r>
          </w:p>
        </w:tc>
      </w:tr>
    </w:tbl>
    <w:p w:rsidR="009563EE" w:rsidRDefault="009563EE">
      <w:pPr>
        <w:ind w:firstLine="420"/>
        <w:rPr>
          <w:rFonts w:ascii="宋体" w:hAnsi="宋体" w:cs="宋体"/>
          <w:b/>
          <w:color w:val="000000"/>
          <w:sz w:val="22"/>
        </w:rPr>
      </w:pPr>
    </w:p>
    <w:p w:rsidR="009563EE" w:rsidRDefault="009563EE">
      <w:pPr>
        <w:rPr>
          <w:rFonts w:ascii="宋体" w:hAnsi="宋体" w:cs="宋体"/>
          <w:b/>
          <w:color w:val="000000"/>
          <w:sz w:val="22"/>
        </w:rPr>
      </w:pPr>
    </w:p>
    <w:p w:rsidR="009563EE" w:rsidRDefault="009563EE">
      <w:pPr>
        <w:ind w:firstLine="420"/>
        <w:rPr>
          <w:rFonts w:ascii="宋体" w:hAnsi="宋体" w:cs="宋体"/>
          <w:b/>
          <w:color w:val="000000"/>
          <w:sz w:val="22"/>
        </w:rPr>
      </w:pPr>
    </w:p>
    <w:p w:rsidR="009563EE" w:rsidRDefault="00685E50">
      <w:pPr>
        <w:ind w:firstLine="420"/>
        <w:rPr>
          <w:color w:val="000000"/>
          <w:sz w:val="28"/>
        </w:rPr>
      </w:pPr>
      <w:r>
        <w:rPr>
          <w:rFonts w:ascii="宋体" w:hAnsi="宋体" w:cs="宋体" w:hint="eastAsia"/>
          <w:b/>
          <w:color w:val="000000"/>
          <w:sz w:val="22"/>
        </w:rPr>
        <w:t>Json</w:t>
      </w:r>
      <w:r>
        <w:rPr>
          <w:rFonts w:ascii="宋体" w:hAnsi="宋体" w:cs="宋体" w:hint="eastAsia"/>
          <w:b/>
          <w:color w:val="000000"/>
          <w:sz w:val="22"/>
        </w:rPr>
        <w:t>数据：</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"id": "</w:t>
      </w:r>
      <w:r>
        <w:rPr>
          <w:rFonts w:ascii="Consolas" w:eastAsia="Consolas" w:hAnsi="Consolas" w:cs="Consolas"/>
          <w:color w:val="000000"/>
          <w:sz w:val="19"/>
          <w:szCs w:val="19"/>
          <w:shd w:val="clear" w:color="auto" w:fill="FCF6DB"/>
        </w:rPr>
        <w:t xml:space="preserve">5be0f7209a080605ac42836a",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"authorPhotoUr</w:t>
      </w:r>
      <w:r>
        <w:rPr>
          <w:rFonts w:ascii="Consolas" w:eastAsia="Consolas" w:hAnsi="Consolas" w:cs="Consolas"/>
          <w:color w:val="000000"/>
          <w:sz w:val="19"/>
          <w:szCs w:val="19"/>
          <w:shd w:val="clear" w:color="auto" w:fill="FCF6DB"/>
        </w:rPr>
        <w:t xml:space="preserve">l":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w:t>
      </w:r>
      <w:r>
        <w:rPr>
          <w:rFonts w:ascii="Consolas" w:eastAsia="Consolas" w:hAnsi="Consolas" w:cs="Consolas" w:hint="eastAsia"/>
          <w:color w:val="000000"/>
          <w:sz w:val="19"/>
          <w:szCs w:val="19"/>
          <w:shd w:val="clear" w:color="auto" w:fill="FCF6DB"/>
        </w:rPr>
        <w:t>http://dsod.aikontec.com/content-service/v1/file/downloadFileByObjectId?objectId=5be286d90e88c63418a8ce2f",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"http://dsod.aikontec.com/content-service/v1/file/downloadFileByObjectId?objectId=5be286d90e88c63418a8ce2c"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"photoUrls": [</w:t>
      </w: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"thumbnailUrl": "http://dsod.aikontec.com/content-service/v1/file/downloadFileByObjectId?objectId=5be0f7209a080605ac428369",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"originalUrl": "http://dsod.aikontec.com/content-service/v1/file/downloadFileByObjectId?objectId=5be0f7209a080605ac428366"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"isBo</w:t>
      </w:r>
      <w:r>
        <w:rPr>
          <w:rFonts w:ascii="Consolas" w:eastAsia="Consolas" w:hAnsi="Consolas" w:cs="Consolas"/>
          <w:color w:val="000000"/>
          <w:sz w:val="19"/>
          <w:szCs w:val="19"/>
          <w:shd w:val="clear" w:color="auto" w:fill="FCF6DB"/>
        </w:rPr>
        <w:t xml:space="preserve">okmark":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"publishDate": 1539302400000,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"publishEnd"</w:t>
      </w:r>
      <w:r>
        <w:rPr>
          <w:rFonts w:ascii="Consolas" w:eastAsia="Consolas" w:hAnsi="Consolas" w:cs="Consolas"/>
          <w:color w:val="000000"/>
          <w:sz w:val="19"/>
          <w:szCs w:val="19"/>
          <w:shd w:val="clear" w:color="auto" w:fill="FCF6DB"/>
        </w:rPr>
        <w:t xml:space="preserve">: 1572998400000,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w:t>
      </w:r>
      <w:r>
        <w:rPr>
          <w:rFonts w:ascii="Consolas" w:eastAsia="Consolas" w:hAnsi="Consolas" w:cs="Consolas"/>
          <w:color w:val="000000"/>
          <w:sz w:val="19"/>
          <w:szCs w:val="19"/>
          <w:shd w:val="clear" w:color="auto" w:fill="FCF6DB"/>
        </w:rPr>
        <w:t>Being the boss is not always easy, but it is rewarding once you become an effective leader. There are certain principles to good leadership, and if you follow them diligently, you will reach your full potential. This blog post features five recommendations</w:t>
      </w:r>
      <w:r>
        <w:rPr>
          <w:rFonts w:ascii="Consolas" w:eastAsia="Consolas" w:hAnsi="Consolas" w:cs="Consolas"/>
          <w:color w:val="000000"/>
          <w:sz w:val="19"/>
          <w:szCs w:val="19"/>
          <w:shd w:val="clear" w:color="auto" w:fill="FCF6DB"/>
        </w:rPr>
        <w:t xml:space="preserve"> for being a leader in your DSO-supported practice.  &lt;/p&gt;\n",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"visualEssays":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"title":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"description":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"authorName":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"authorDetails":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"createTime": null,</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"authorImage":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"title":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"alternateText":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"caption":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"thumbnailID":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"originalID":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"thumbnailUrl": "http://dsod.aikontec.com</w:t>
      </w:r>
      <w:r>
        <w:rPr>
          <w:rFonts w:ascii="Consolas" w:eastAsia="Consolas" w:hAnsi="Consolas" w:cs="Consolas"/>
          <w:color w:val="FF0000"/>
          <w:sz w:val="19"/>
          <w:szCs w:val="19"/>
          <w:shd w:val="clear" w:color="auto" w:fill="FCF6DB"/>
        </w:rPr>
        <w:t>/content-service/v1/file/downloadFileByObjectId?objectId=string",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"originalUrl": "http://dsod.aikontec.com/content-service/v1/file/downloadFileByObjectId?objectId=string"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"visualEssayImages":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r>
        <w:rPr>
          <w:rFonts w:ascii="Consolas" w:eastAsia="Consolas" w:hAnsi="Consolas" w:cs="Consolas"/>
          <w:color w:val="FF0000"/>
          <w:sz w:val="19"/>
          <w:szCs w:val="19"/>
          <w:shd w:val="clear" w:color="auto" w:fill="FCF6DB"/>
        </w:rPr>
        <w:t xml:space="preserve"> "title":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"alternateText":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"caption":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"thumbnailID":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"originalID": "string",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"thumbnailUrl": "</w:t>
      </w:r>
      <w:r>
        <w:rPr>
          <w:rFonts w:ascii="Consolas" w:eastAsia="Consolas" w:hAnsi="Consolas" w:cs="Consolas"/>
          <w:color w:val="FF0000"/>
          <w:sz w:val="19"/>
          <w:szCs w:val="19"/>
          <w:shd w:val="clear" w:color="auto" w:fill="FCF6DB"/>
        </w:rPr>
        <w:t>http://dsod.aikontec.com/content-service/v1/file/downloadFileByObjectId?objectId=string",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"originalUrl": "http://dsod.aikontec.com/content-</w:t>
      </w:r>
      <w:r>
        <w:rPr>
          <w:rFonts w:ascii="Consolas" w:eastAsia="Consolas" w:hAnsi="Consolas" w:cs="Consolas"/>
          <w:color w:val="FF0000"/>
          <w:sz w:val="19"/>
          <w:szCs w:val="19"/>
          <w:shd w:val="clear" w:color="auto" w:fill="FCF6DB"/>
        </w:rPr>
        <w:lastRenderedPageBreak/>
        <w:t>service/v1/file/downloadFileByObjectId?objectId=string"</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FF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FF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w:t>
      </w:r>
      <w:r>
        <w:rPr>
          <w:rFonts w:ascii="Consolas" w:eastAsia="Consolas" w:hAnsi="Consolas" w:cs="Consolas" w:hint="eastAsia"/>
          <w:color w:val="000000"/>
          <w:sz w:val="19"/>
          <w:szCs w:val="19"/>
          <w:shd w:val="clear" w:color="auto" w:fill="FCF6DB"/>
        </w:rPr>
        <w:t>comment":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"email" : "email",</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"commentRating": "</w:t>
      </w:r>
      <w:r>
        <w:rPr>
          <w:rFonts w:ascii="Consolas" w:eastAsia="Consolas" w:hAnsi="Consolas" w:cs="Consolas" w:hint="eastAsia"/>
          <w:color w:val="000000"/>
          <w:sz w:val="19"/>
          <w:szCs w:val="19"/>
          <w:shd w:val="clear" w:color="auto" w:fill="FCF6DB"/>
        </w:rPr>
        <w:t>评论分数</w:t>
      </w:r>
      <w:r>
        <w:rPr>
          <w:rFonts w:ascii="Consolas" w:eastAsia="Consolas" w:hAnsi="Consolas" w:cs="Consolas" w:hint="eastAsia"/>
          <w:color w:val="000000"/>
          <w:sz w:val="19"/>
          <w:szCs w:val="19"/>
          <w:shd w:val="clear" w:color="auto" w:fill="FCF6DB"/>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"commentText": "</w:t>
      </w:r>
      <w:r>
        <w:rPr>
          <w:rFonts w:ascii="Consolas" w:eastAsia="Consolas" w:hAnsi="Consolas" w:cs="Consolas" w:hint="eastAsia"/>
          <w:color w:val="000000"/>
          <w:sz w:val="19"/>
          <w:szCs w:val="19"/>
          <w:shd w:val="clear" w:color="auto" w:fill="FCF6DB"/>
        </w:rPr>
        <w:t>评论内容</w:t>
      </w:r>
      <w:r>
        <w:rPr>
          <w:rFonts w:ascii="Consolas" w:eastAsia="Consolas" w:hAnsi="Consolas" w:cs="Consolas" w:hint="eastAsia"/>
          <w:color w:val="000000"/>
          <w:sz w:val="19"/>
          <w:szCs w:val="19"/>
          <w:shd w:val="clear" w:color="auto" w:fill="FCF6DB"/>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"createTime": "</w:t>
      </w:r>
      <w:r>
        <w:rPr>
          <w:rFonts w:ascii="Consolas" w:eastAsia="Consolas" w:hAnsi="Consolas" w:cs="Consolas" w:hint="eastAsia"/>
          <w:color w:val="000000"/>
          <w:sz w:val="19"/>
          <w:szCs w:val="19"/>
          <w:shd w:val="clear" w:color="auto" w:fill="FCF6DB"/>
        </w:rPr>
        <w:t>创建时间</w:t>
      </w:r>
      <w:r>
        <w:rPr>
          <w:rFonts w:ascii="Consolas" w:eastAsia="Consolas" w:hAnsi="Consolas" w:cs="Consolas" w:hint="eastAsia"/>
          <w:color w:val="000000"/>
          <w:sz w:val="19"/>
          <w:szCs w:val="19"/>
          <w:shd w:val="clear" w:color="auto" w:fill="FCF6DB"/>
        </w:rPr>
        <w:t>"</w:t>
      </w:r>
    </w:p>
    <w:p w:rsidR="009563EE" w:rsidRDefault="009563EE">
      <w:pPr>
        <w:ind w:left="840" w:firstLine="420"/>
        <w:rPr>
          <w:rFonts w:ascii="Consolas" w:eastAsia="Consolas" w:hAnsi="Consolas" w:cs="Consolas"/>
          <w:color w:val="000000"/>
          <w:sz w:val="19"/>
          <w:szCs w:val="19"/>
          <w:shd w:val="clear" w:color="auto" w:fill="FCF6DB"/>
        </w:rPr>
      </w:pP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w:t>
      </w:r>
    </w:p>
    <w:p w:rsidR="009563EE" w:rsidRDefault="009563EE">
      <w:pPr>
        <w:ind w:left="420" w:firstLine="420"/>
        <w:rPr>
          <w:color w:val="000000"/>
          <w:szCs w:val="21"/>
        </w:rPr>
      </w:pPr>
    </w:p>
    <w:p w:rsidR="009563EE" w:rsidRDefault="00685E50">
      <w:pPr>
        <w:ind w:left="420" w:firstLine="420"/>
        <w:rPr>
          <w:color w:val="000000"/>
          <w:szCs w:val="21"/>
        </w:rPr>
      </w:pPr>
      <w:r>
        <w:rPr>
          <w:rFonts w:hint="eastAsia"/>
          <w:color w:val="000000"/>
          <w:szCs w:val="21"/>
        </w:rPr>
        <w:t>}</w:t>
      </w:r>
    </w:p>
    <w:p w:rsidR="009563EE" w:rsidRDefault="009563EE">
      <w:pPr>
        <w:ind w:firstLine="420"/>
        <w:rPr>
          <w:color w:val="000000"/>
          <w:sz w:val="28"/>
        </w:rPr>
      </w:pPr>
    </w:p>
    <w:p w:rsidR="009563EE" w:rsidRDefault="009563EE">
      <w:pPr>
        <w:ind w:firstLine="420"/>
        <w:rPr>
          <w:color w:val="000000"/>
          <w:sz w:val="28"/>
        </w:rPr>
      </w:pPr>
    </w:p>
    <w:p w:rsidR="009563EE" w:rsidRDefault="009563EE"/>
    <w:p w:rsidR="009563EE" w:rsidRDefault="00685E50">
      <w:pPr>
        <w:pStyle w:val="1"/>
        <w:numPr>
          <w:ilvl w:val="0"/>
          <w:numId w:val="1"/>
        </w:numPr>
      </w:pPr>
      <w:r>
        <w:rPr>
          <w:rFonts w:hint="eastAsia"/>
        </w:rPr>
        <w:t>全文搜索（</w:t>
      </w:r>
      <w:r>
        <w:rPr>
          <w:rFonts w:hint="eastAsia"/>
        </w:rPr>
        <w:t>CMS_001_11-A/CMS_001_12</w:t>
      </w:r>
      <w:r>
        <w:rPr>
          <w:rFonts w:hint="eastAsia"/>
        </w:rPr>
        <w:t>）</w:t>
      </w:r>
    </w:p>
    <w:p w:rsidR="009563EE" w:rsidRDefault="00685E50">
      <w:r>
        <w:rPr>
          <w:rFonts w:hint="eastAsia"/>
        </w:rPr>
        <w:t xml:space="preserve">   </w:t>
      </w:r>
      <w:r>
        <w:rPr>
          <w:rFonts w:hint="eastAsia"/>
          <w:color w:val="FF0000"/>
          <w:sz w:val="28"/>
          <w:szCs w:val="28"/>
        </w:rPr>
        <w:t>此接口搜索不包含</w:t>
      </w:r>
      <w:r>
        <w:rPr>
          <w:rFonts w:hint="eastAsia"/>
          <w:color w:val="FF0000"/>
          <w:sz w:val="28"/>
          <w:szCs w:val="28"/>
        </w:rPr>
        <w:t xml:space="preserve">title </w:t>
      </w:r>
      <w:r>
        <w:rPr>
          <w:rFonts w:hint="eastAsia"/>
          <w:color w:val="FF0000"/>
          <w:sz w:val="28"/>
          <w:szCs w:val="28"/>
        </w:rPr>
        <w:t>、</w:t>
      </w:r>
      <w:r>
        <w:rPr>
          <w:rFonts w:hint="eastAsia"/>
          <w:color w:val="FF0000"/>
          <w:sz w:val="28"/>
          <w:szCs w:val="28"/>
        </w:rPr>
        <w:t>content</w:t>
      </w:r>
      <w:r>
        <w:rPr>
          <w:rFonts w:hint="eastAsia"/>
          <w:color w:val="FF0000"/>
          <w:sz w:val="28"/>
          <w:szCs w:val="28"/>
        </w:rPr>
        <w:t>的搜索</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color w:val="000000"/>
          <w:sz w:val="28"/>
        </w:rPr>
      </w:pPr>
      <w:hyperlink w:history="1">
        <w:r>
          <w:rPr>
            <w:rFonts w:ascii="Consolas" w:eastAsia="Consolas" w:hAnsi="Consolas" w:hint="eastAsia"/>
            <w:color w:val="2A00FF"/>
            <w:sz w:val="20"/>
            <w:shd w:val="clear" w:color="auto" w:fill="E8F2FE"/>
          </w:rPr>
          <w:t>http://{IP}:{port}/{service_name}/v1/</w:t>
        </w:r>
        <w:r>
          <w:rPr>
            <w:rFonts w:ascii="Consolas" w:eastAsia="宋体" w:hAnsi="Consolas" w:hint="eastAsia"/>
            <w:color w:val="2A00FF"/>
            <w:sz w:val="20"/>
            <w:shd w:val="clear" w:color="auto" w:fill="E8F2FE"/>
          </w:rPr>
          <w:t>c</w:t>
        </w:r>
        <w:r>
          <w:rPr>
            <w:rFonts w:ascii="Consolas" w:eastAsia="Consolas" w:hAnsi="Consolas" w:hint="eastAsia"/>
            <w:color w:val="2A00FF"/>
            <w:sz w:val="20"/>
            <w:shd w:val="clear" w:color="auto" w:fill="E8F2FE"/>
          </w:rPr>
          <w:t>ontent/findAll</w:t>
        </w:r>
        <w:r>
          <w:rPr>
            <w:rFonts w:ascii="Consolas" w:eastAsia="宋体" w:hAnsi="Consolas" w:hint="eastAsia"/>
            <w:color w:val="2A00FF"/>
            <w:sz w:val="20"/>
            <w:shd w:val="clear" w:color="auto" w:fill="E8F2FE"/>
          </w:rPr>
          <w:t>BySearch</w:t>
        </w:r>
      </w:hyperlink>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searchValue</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hint="eastAsia"/>
                <w:noProof/>
              </w:rPr>
              <w:drawing>
                <wp:inline distT="0" distB="0" distL="114300" distR="114300">
                  <wp:extent cx="3582035" cy="933450"/>
                  <wp:effectExtent l="0" t="0" r="18415" b="0"/>
                  <wp:docPr id="3" name="图片 3" descr="1540430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40430158(1)"/>
                          <pic:cNvPicPr>
                            <a:picLocks noChangeAspect="1"/>
                          </pic:cNvPicPr>
                        </pic:nvPicPr>
                        <pic:blipFill>
                          <a:blip r:embed="rId10"/>
                          <a:stretch>
                            <a:fillRect/>
                          </a:stretch>
                        </pic:blipFill>
                        <pic:spPr>
                          <a:xfrm>
                            <a:off x="0" y="0"/>
                            <a:ext cx="3582035" cy="933450"/>
                          </a:xfrm>
                          <a:prstGeom prst="rect">
                            <a:avLst/>
                          </a:prstGeom>
                        </pic:spPr>
                      </pic:pic>
                    </a:graphicData>
                  </a:graphic>
                </wp:inline>
              </w:drawing>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hint="eastAsia"/>
                <w:color w:val="0000C0"/>
                <w:sz w:val="20"/>
                <w:shd w:val="clear" w:color="auto" w:fill="E8F2FE"/>
              </w:rPr>
              <w:t>skip</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B050"/>
                <w:sz w:val="22"/>
              </w:rPr>
              <w:t>跳过多少条</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B050"/>
                <w:sz w:val="22"/>
              </w:rPr>
              <w:lastRenderedPageBreak/>
              <w:t>limit</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B050"/>
                <w:sz w:val="22"/>
              </w:rPr>
              <w:t>展示多少条</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Data</w:t>
            </w:r>
            <w:r>
              <w:rPr>
                <w:rFonts w:ascii="宋体" w:hAnsi="宋体" w:cs="宋体" w:hint="eastAsia"/>
                <w:color w:val="000000"/>
                <w:sz w:val="22"/>
              </w:rPr>
              <w:t>为返回数据</w:t>
            </w:r>
          </w:p>
        </w:tc>
      </w:tr>
    </w:tbl>
    <w:p w:rsidR="009563EE" w:rsidRDefault="009563EE">
      <w:pPr>
        <w:rPr>
          <w:color w:val="000000"/>
          <w:sz w:val="28"/>
        </w:rPr>
      </w:pPr>
    </w:p>
    <w:p w:rsidR="009563EE" w:rsidRDefault="00685E50">
      <w:pPr>
        <w:ind w:firstLine="420"/>
        <w:rPr>
          <w:color w:val="000000"/>
          <w:sz w:val="28"/>
        </w:rPr>
      </w:pPr>
      <w:r>
        <w:rPr>
          <w:rFonts w:ascii="宋体" w:hAnsi="宋体" w:cs="宋体" w:hint="eastAsia"/>
          <w:b/>
          <w:color w:val="000000"/>
          <w:sz w:val="22"/>
        </w:rPr>
        <w:t>Json</w:t>
      </w:r>
      <w:r>
        <w:rPr>
          <w:rFonts w:ascii="宋体" w:hAnsi="宋体" w:cs="宋体" w:hint="eastAsia"/>
          <w:b/>
          <w:color w:val="000000"/>
          <w:sz w:val="22"/>
        </w:rPr>
        <w:t>数据：</w:t>
      </w:r>
    </w:p>
    <w:p w:rsidR="009563EE" w:rsidRDefault="00685E50">
      <w:pPr>
        <w:ind w:left="420" w:firstLine="420"/>
        <w:rPr>
          <w:color w:val="000000"/>
          <w:szCs w:val="21"/>
        </w:rPr>
      </w:pPr>
      <w:r>
        <w:rPr>
          <w:rFonts w:hint="eastAsia"/>
          <w:color w:val="000000"/>
          <w:szCs w:val="21"/>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"author"</w:t>
      </w:r>
      <w:r>
        <w:rPr>
          <w:rFonts w:ascii="Consolas" w:eastAsia="Consolas" w:hAnsi="Consolas" w:cs="Consolas"/>
          <w:color w:val="000000"/>
          <w:sz w:val="19"/>
          <w:szCs w:val="19"/>
          <w:shd w:val="clear" w:color="auto" w:fill="FCF6DB"/>
        </w:rPr>
        <w:t xml:space="preserv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"http://dsod.aikontec.com/content-service/v1/file/downloadFileByObjectId?objectId=5be286d90e88c63418a8ce2f",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"http://dsod.aikontec.com/content-service/v1/file/downloadFileByObjectId?objectId=5be286d90e88c63418a8ce2c"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"thumbnailUrl": "http://dsod.aikontec.com/content-</w:t>
      </w:r>
      <w:r>
        <w:rPr>
          <w:rFonts w:ascii="Consolas" w:eastAsia="Consolas" w:hAnsi="Consolas" w:cs="Consolas"/>
          <w:color w:val="000000"/>
          <w:sz w:val="19"/>
          <w:szCs w:val="19"/>
          <w:shd w:val="clear" w:color="auto" w:fill="FCF6DB"/>
        </w:rPr>
        <w:lastRenderedPageBreak/>
        <w:t xml:space="preserve">service/v1/file/downloadFileByObjectId?objectId=5be0f7209a080605ac428369",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"originalUrl": "</w:t>
      </w:r>
      <w:r>
        <w:rPr>
          <w:rFonts w:ascii="Consolas" w:eastAsia="Consolas" w:hAnsi="Consolas" w:cs="Consolas"/>
          <w:color w:val="000000"/>
          <w:sz w:val="19"/>
          <w:szCs w:val="19"/>
          <w:shd w:val="clear" w:color="auto" w:fill="FCF6DB"/>
        </w:rPr>
        <w:t xml:space="preserve">http://dsod.aikontec.com/content-service/v1/file/downloadFileByObjectId?objectId=5be0f7209a080605ac428366"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podcasts":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"publis</w:t>
      </w:r>
      <w:r>
        <w:rPr>
          <w:rFonts w:ascii="Consolas" w:eastAsia="Consolas" w:hAnsi="Consolas" w:cs="Consolas"/>
          <w:color w:val="000000"/>
          <w:sz w:val="19"/>
          <w:szCs w:val="19"/>
          <w:shd w:val="clear" w:color="auto" w:fill="FCF6DB"/>
        </w:rPr>
        <w:t xml:space="preserve">hDate": 1539302400000,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w:t>
      </w:r>
      <w:r>
        <w:rPr>
          <w:rFonts w:ascii="Consolas" w:eastAsia="Consolas" w:hAnsi="Consolas" w:cs="Consolas"/>
          <w:color w:val="000000"/>
          <w:sz w:val="19"/>
          <w:szCs w:val="19"/>
          <w:shd w:val="clear" w:color="auto" w:fill="FCF6DB"/>
        </w:rPr>
        <w:t>Being the boss is not always easy, but it is rewarding once you become an effective leader. There are certain principles to good leadership, and if you follow them diligently, you will reach your full potential. This blog post features five recommendations</w:t>
      </w:r>
      <w:r>
        <w:rPr>
          <w:rFonts w:ascii="Consolas" w:eastAsia="Consolas" w:hAnsi="Consolas" w:cs="Consolas"/>
          <w:color w:val="000000"/>
          <w:sz w:val="19"/>
          <w:szCs w:val="19"/>
          <w:shd w:val="clear" w:color="auto" w:fill="FCF6DB"/>
        </w:rPr>
        <w:t xml:space="preserve"> for being a leader in your DSO-supported practice.  &lt;/p&gt;\n",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9563EE" w:rsidRDefault="00685E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9563EE" w:rsidRDefault="00685E50">
      <w:pPr>
        <w:ind w:left="420" w:firstLine="420"/>
        <w:rPr>
          <w:color w:val="000000"/>
          <w:szCs w:val="21"/>
        </w:rPr>
      </w:pPr>
      <w:r>
        <w:rPr>
          <w:rFonts w:hint="eastAsia"/>
          <w:color w:val="000000"/>
          <w:szCs w:val="21"/>
        </w:rPr>
        <w:t>]</w:t>
      </w:r>
    </w:p>
    <w:p w:rsidR="009563EE" w:rsidRDefault="009563EE">
      <w:pPr>
        <w:ind w:left="420" w:firstLine="420"/>
        <w:rPr>
          <w:color w:val="000000"/>
          <w:szCs w:val="21"/>
        </w:rPr>
      </w:pPr>
    </w:p>
    <w:p w:rsidR="009563EE" w:rsidRDefault="009563EE">
      <w:pPr>
        <w:ind w:left="420" w:firstLine="420"/>
        <w:rPr>
          <w:color w:val="000000"/>
          <w:szCs w:val="21"/>
        </w:rPr>
      </w:pPr>
    </w:p>
    <w:p w:rsidR="009563EE" w:rsidRDefault="00685E50">
      <w:pPr>
        <w:pStyle w:val="1"/>
        <w:numPr>
          <w:ilvl w:val="0"/>
          <w:numId w:val="1"/>
        </w:numPr>
      </w:pPr>
      <w:r>
        <w:rPr>
          <w:rFonts w:hint="eastAsia"/>
        </w:rPr>
        <w:t>全文搜索（</w:t>
      </w:r>
      <w:r>
        <w:rPr>
          <w:rFonts w:hint="eastAsia"/>
        </w:rPr>
        <w:t>CMS_001_11-A/CMS_001_12</w:t>
      </w:r>
      <w:r>
        <w:rPr>
          <w:rFonts w:hint="eastAsia"/>
        </w:rPr>
        <w:t>）</w:t>
      </w:r>
    </w:p>
    <w:p w:rsidR="009563EE" w:rsidRDefault="00685E50">
      <w:r>
        <w:rPr>
          <w:rFonts w:hint="eastAsia"/>
        </w:rPr>
        <w:t xml:space="preserve">   </w:t>
      </w:r>
      <w:r>
        <w:rPr>
          <w:rFonts w:hint="eastAsia"/>
          <w:color w:val="FF0000"/>
          <w:sz w:val="28"/>
          <w:szCs w:val="28"/>
        </w:rPr>
        <w:t>此接口搜索包含</w:t>
      </w:r>
      <w:r>
        <w:rPr>
          <w:rFonts w:hint="eastAsia"/>
          <w:color w:val="FF0000"/>
          <w:sz w:val="28"/>
          <w:szCs w:val="28"/>
        </w:rPr>
        <w:t xml:space="preserve">title </w:t>
      </w:r>
      <w:r>
        <w:rPr>
          <w:rFonts w:hint="eastAsia"/>
          <w:color w:val="FF0000"/>
          <w:sz w:val="28"/>
          <w:szCs w:val="28"/>
        </w:rPr>
        <w:t>、</w:t>
      </w:r>
      <w:r>
        <w:rPr>
          <w:rFonts w:hint="eastAsia"/>
          <w:color w:val="FF0000"/>
          <w:sz w:val="28"/>
          <w:szCs w:val="28"/>
        </w:rPr>
        <w:t>content</w:t>
      </w:r>
      <w:r>
        <w:rPr>
          <w:rFonts w:hint="eastAsia"/>
          <w:color w:val="FF0000"/>
          <w:sz w:val="28"/>
          <w:szCs w:val="28"/>
        </w:rPr>
        <w:t>的搜索</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rFonts w:eastAsia="宋体"/>
          <w:color w:val="000000"/>
          <w:sz w:val="28"/>
        </w:rPr>
      </w:pPr>
      <w:hyperlink w:history="1">
        <w:r>
          <w:rPr>
            <w:rFonts w:ascii="Consolas" w:eastAsia="Consolas" w:hAnsi="Consolas" w:hint="eastAsia"/>
            <w:color w:val="2A00FF"/>
            <w:sz w:val="20"/>
            <w:shd w:val="clear" w:color="auto" w:fill="E8F2FE"/>
          </w:rPr>
          <w:t>http://{IP}:{port}/{service_name}/v1/</w:t>
        </w:r>
        <w:r>
          <w:rPr>
            <w:rFonts w:ascii="Consolas" w:eastAsia="宋体" w:hAnsi="Consolas" w:hint="eastAsia"/>
            <w:color w:val="2A00FF"/>
            <w:sz w:val="20"/>
            <w:shd w:val="clear" w:color="auto" w:fill="E8F2FE"/>
          </w:rPr>
          <w:t>c</w:t>
        </w:r>
        <w:r>
          <w:rPr>
            <w:rFonts w:ascii="Consolas" w:eastAsia="Consolas" w:hAnsi="Consolas" w:hint="eastAsia"/>
            <w:color w:val="2A00FF"/>
            <w:sz w:val="20"/>
            <w:shd w:val="clear" w:color="auto" w:fill="E8F2FE"/>
          </w:rPr>
          <w:t>ontent/findAll</w:t>
        </w:r>
        <w:r>
          <w:rPr>
            <w:rFonts w:ascii="Consolas" w:eastAsia="宋体" w:hAnsi="Consolas" w:hint="eastAsia"/>
            <w:color w:val="2A00FF"/>
            <w:sz w:val="20"/>
            <w:shd w:val="clear" w:color="auto" w:fill="E8F2FE"/>
          </w:rPr>
          <w:t>By</w:t>
        </w:r>
      </w:hyperlink>
      <w:r>
        <w:rPr>
          <w:rFonts w:ascii="Consolas" w:eastAsia="宋体" w:hAnsi="Consolas" w:hint="eastAsia"/>
          <w:color w:val="2A00FF"/>
          <w:sz w:val="20"/>
          <w:shd w:val="clear" w:color="auto" w:fill="E8F2FE"/>
        </w:rPr>
        <w:t>Value</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w:t>
      </w:r>
      <w:r>
        <w:rPr>
          <w:rFonts w:ascii="微软雅黑" w:eastAsia="微软雅黑" w:hAnsi="微软雅黑" w:cs="宋体" w:hint="eastAsia"/>
          <w:b/>
          <w:color w:val="000000"/>
          <w:sz w:val="22"/>
        </w:rPr>
        <w:t xml:space="preserv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searchValue</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hint="eastAsia"/>
                <w:noProof/>
              </w:rPr>
              <w:drawing>
                <wp:inline distT="0" distB="0" distL="114300" distR="114300">
                  <wp:extent cx="3582035" cy="933450"/>
                  <wp:effectExtent l="0" t="0" r="18415" b="0"/>
                  <wp:docPr id="4" name="图片 4" descr="1540430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40430158(1)"/>
                          <pic:cNvPicPr>
                            <a:picLocks noChangeAspect="1"/>
                          </pic:cNvPicPr>
                        </pic:nvPicPr>
                        <pic:blipFill>
                          <a:blip r:embed="rId10"/>
                          <a:stretch>
                            <a:fillRect/>
                          </a:stretch>
                        </pic:blipFill>
                        <pic:spPr>
                          <a:xfrm>
                            <a:off x="0" y="0"/>
                            <a:ext cx="3582035" cy="933450"/>
                          </a:xfrm>
                          <a:prstGeom prst="rect">
                            <a:avLst/>
                          </a:prstGeom>
                        </pic:spPr>
                      </pic:pic>
                    </a:graphicData>
                  </a:graphic>
                </wp:inline>
              </w:drawing>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hint="eastAsia"/>
                <w:color w:val="0000C0"/>
                <w:sz w:val="20"/>
                <w:shd w:val="clear" w:color="auto" w:fill="E8F2FE"/>
              </w:rPr>
              <w:t>skip</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B050"/>
                <w:sz w:val="22"/>
              </w:rPr>
              <w:t>跳过多少条</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B050"/>
                <w:sz w:val="22"/>
              </w:rPr>
              <w:t>limit</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B050"/>
                <w:sz w:val="22"/>
              </w:rPr>
              <w:t>展示多少条</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Data</w:t>
            </w:r>
            <w:r>
              <w:rPr>
                <w:rFonts w:ascii="宋体" w:hAnsi="宋体" w:cs="宋体" w:hint="eastAsia"/>
                <w:color w:val="000000"/>
                <w:sz w:val="22"/>
              </w:rPr>
              <w:t>为返回数据</w:t>
            </w:r>
          </w:p>
        </w:tc>
      </w:tr>
    </w:tbl>
    <w:p w:rsidR="009563EE" w:rsidRDefault="009563EE">
      <w:pPr>
        <w:rPr>
          <w:color w:val="000000"/>
          <w:sz w:val="28"/>
        </w:rPr>
      </w:pPr>
    </w:p>
    <w:p w:rsidR="009563EE" w:rsidRDefault="00685E50">
      <w:pPr>
        <w:ind w:firstLine="420"/>
        <w:rPr>
          <w:color w:val="000000"/>
          <w:sz w:val="28"/>
        </w:rPr>
      </w:pPr>
      <w:r>
        <w:rPr>
          <w:rFonts w:ascii="宋体" w:hAnsi="宋体" w:cs="宋体" w:hint="eastAsia"/>
          <w:b/>
          <w:color w:val="000000"/>
          <w:sz w:val="22"/>
        </w:rPr>
        <w:t>Json</w:t>
      </w:r>
      <w:r>
        <w:rPr>
          <w:rFonts w:ascii="宋体" w:hAnsi="宋体" w:cs="宋体" w:hint="eastAsia"/>
          <w:b/>
          <w:color w:val="000000"/>
          <w:sz w:val="22"/>
        </w:rPr>
        <w:t>数据：</w:t>
      </w:r>
    </w:p>
    <w:p w:rsidR="009563EE" w:rsidRDefault="00685E50">
      <w:pPr>
        <w:ind w:left="420" w:firstLine="420"/>
        <w:rPr>
          <w:color w:val="000000"/>
          <w:szCs w:val="21"/>
        </w:rPr>
      </w:pPr>
      <w:r>
        <w:rPr>
          <w:rFonts w:hint="eastAsia"/>
          <w:color w:val="000000"/>
          <w:szCs w:val="21"/>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"title": "Be a Leader in Your DSO-Supported Practice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"author"</w:t>
      </w:r>
      <w:r>
        <w:rPr>
          <w:rFonts w:ascii="Consolas" w:eastAsia="Consolas" w:hAnsi="Consolas" w:cs="Consolas"/>
          <w:color w:val="000000"/>
          <w:sz w:val="19"/>
          <w:szCs w:val="19"/>
          <w:shd w:val="clear" w:color="auto" w:fill="FCF6DB"/>
        </w:rPr>
        <w:t xml:space="preserv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"http://dsod.aikontec.com/content-service/v1/file/downloadFileByObjectId?objectId=5be286d90e88c63418a8ce2f",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"http://dsod.aikontec.com/content-service/v1/file/downloadFileByObjectId?objectId=5be286d90e88c63418a8ce2c"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"thumbnailUrl": "http://dsod.aikontec.com/content-service/v1/file/downloadFileByObjectId?objectId=5be0f7209a080605ac428369",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"originalUrl": "</w:t>
      </w:r>
      <w:r>
        <w:rPr>
          <w:rFonts w:ascii="Consolas" w:eastAsia="Consolas" w:hAnsi="Consolas" w:cs="Consolas"/>
          <w:color w:val="000000"/>
          <w:sz w:val="19"/>
          <w:szCs w:val="19"/>
          <w:shd w:val="clear" w:color="auto" w:fill="FCF6DB"/>
        </w:rPr>
        <w:t xml:space="preserve">http://dsod.aikontec.com/content-service/v1/file/downloadFileByObjectId?objectId=5be0f7209a080605ac428366"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podcasts":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"isBookmark":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"publis</w:t>
      </w:r>
      <w:r>
        <w:rPr>
          <w:rFonts w:ascii="Consolas" w:eastAsia="Consolas" w:hAnsi="Consolas" w:cs="Consolas"/>
          <w:color w:val="000000"/>
          <w:sz w:val="19"/>
          <w:szCs w:val="19"/>
          <w:shd w:val="clear" w:color="auto" w:fill="FCF6DB"/>
        </w:rPr>
        <w:t xml:space="preserve">hDate": 1539302400000,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w:t>
      </w:r>
      <w:r>
        <w:rPr>
          <w:rFonts w:ascii="Consolas" w:eastAsia="Consolas" w:hAnsi="Consolas" w:cs="Consolas"/>
          <w:color w:val="000000"/>
          <w:sz w:val="19"/>
          <w:szCs w:val="19"/>
          <w:shd w:val="clear" w:color="auto" w:fill="FCF6DB"/>
        </w:rPr>
        <w:t>Being the boss is not always easy, but it is rewarding once you become an effective leader. There are certain principles to good leadership, and if you follow them diligently, you will reach your full potential. This blog post features five recommendations</w:t>
      </w:r>
      <w:r>
        <w:rPr>
          <w:rFonts w:ascii="Consolas" w:eastAsia="Consolas" w:hAnsi="Consolas" w:cs="Consolas"/>
          <w:color w:val="000000"/>
          <w:sz w:val="19"/>
          <w:szCs w:val="19"/>
          <w:shd w:val="clear" w:color="auto" w:fill="FCF6DB"/>
        </w:rPr>
        <w:t xml:space="preserve"> for being a leader in your DSO-supported practice.  &lt;/p&gt;\n",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9563EE" w:rsidRDefault="00685E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9563EE" w:rsidRDefault="00685E50">
      <w:pPr>
        <w:rPr>
          <w:color w:val="000000"/>
          <w:szCs w:val="21"/>
        </w:rPr>
      </w:pPr>
      <w:r>
        <w:rPr>
          <w:rFonts w:hint="eastAsia"/>
          <w:color w:val="000000"/>
          <w:szCs w:val="21"/>
        </w:rPr>
        <w:t>]</w:t>
      </w:r>
    </w:p>
    <w:p w:rsidR="009563EE" w:rsidRDefault="00685E50">
      <w:pPr>
        <w:pStyle w:val="1"/>
        <w:numPr>
          <w:ilvl w:val="0"/>
          <w:numId w:val="1"/>
        </w:numPr>
      </w:pPr>
      <w:r>
        <w:rPr>
          <w:rFonts w:hint="eastAsia"/>
        </w:rPr>
        <w:t>查询</w:t>
      </w:r>
      <w:r>
        <w:rPr>
          <w:rFonts w:hint="eastAsia"/>
        </w:rPr>
        <w:t>Category</w:t>
      </w:r>
      <w:r>
        <w:rPr>
          <w:rFonts w:hint="eastAsia"/>
        </w:rPr>
        <w:t>（</w:t>
      </w:r>
      <w:r>
        <w:rPr>
          <w:rFonts w:hint="eastAsia"/>
        </w:rPr>
        <w:t>CMS_001_15</w:t>
      </w:r>
      <w:r>
        <w:rPr>
          <w:rFonts w:hint="eastAsia"/>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color w:val="000000"/>
          <w:sz w:val="28"/>
        </w:rPr>
      </w:pPr>
      <w:hyperlink w:history="1">
        <w:r>
          <w:rPr>
            <w:rFonts w:ascii="Consolas" w:eastAsia="Consolas" w:hAnsi="Consolas" w:hint="eastAsia"/>
            <w:color w:val="2A00FF"/>
            <w:sz w:val="20"/>
            <w:shd w:val="clear" w:color="auto" w:fill="E8F2FE"/>
          </w:rPr>
          <w:t>http://{IP}:{port}/{service_name}/v1/category/findAllCategory</w:t>
        </w:r>
      </w:hyperlink>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9563EE">
            <w:pPr>
              <w:tabs>
                <w:tab w:val="center" w:pos="892"/>
              </w:tabs>
              <w:rPr>
                <w:rFonts w:ascii="宋体" w:hAnsi="宋体" w:cs="宋体"/>
                <w:color w:val="000000"/>
                <w:sz w:val="22"/>
              </w:rPr>
            </w:pPr>
          </w:p>
        </w:tc>
        <w:tc>
          <w:tcPr>
            <w:tcW w:w="1701" w:type="dxa"/>
            <w:tcBorders>
              <w:top w:val="nil"/>
              <w:left w:val="nil"/>
              <w:bottom w:val="single" w:sz="4" w:space="0" w:color="auto"/>
              <w:right w:val="single" w:sz="4" w:space="0" w:color="auto"/>
            </w:tcBorders>
            <w:shd w:val="clear" w:color="auto" w:fill="auto"/>
            <w:vAlign w:val="center"/>
          </w:tcPr>
          <w:p w:rsidR="009563EE" w:rsidRDefault="009563EE">
            <w:pPr>
              <w:rPr>
                <w:color w:val="000000"/>
                <w:sz w:val="22"/>
              </w:rPr>
            </w:pPr>
          </w:p>
        </w:tc>
        <w:tc>
          <w:tcPr>
            <w:tcW w:w="1134" w:type="dxa"/>
            <w:tcBorders>
              <w:top w:val="nil"/>
              <w:left w:val="nil"/>
              <w:bottom w:val="single" w:sz="4" w:space="0" w:color="auto"/>
              <w:right w:val="single" w:sz="4" w:space="0" w:color="auto"/>
            </w:tcBorders>
            <w:shd w:val="clear" w:color="auto" w:fill="auto"/>
            <w:vAlign w:val="center"/>
          </w:tcPr>
          <w:p w:rsidR="009563EE" w:rsidRDefault="009563EE">
            <w:pPr>
              <w:rPr>
                <w:color w:val="000000"/>
                <w:sz w:val="22"/>
              </w:rPr>
            </w:pPr>
          </w:p>
        </w:tc>
        <w:tc>
          <w:tcPr>
            <w:tcW w:w="4252" w:type="dxa"/>
            <w:tcBorders>
              <w:top w:val="nil"/>
              <w:left w:val="nil"/>
              <w:bottom w:val="single" w:sz="4" w:space="0" w:color="auto"/>
              <w:right w:val="single" w:sz="4" w:space="0" w:color="auto"/>
            </w:tcBorders>
            <w:shd w:val="clear" w:color="auto" w:fill="auto"/>
            <w:vAlign w:val="center"/>
          </w:tcPr>
          <w:p w:rsidR="009563EE" w:rsidRDefault="009563EE">
            <w:pPr>
              <w:rPr>
                <w:color w:val="000000"/>
                <w:sz w:val="22"/>
              </w:rPr>
            </w:pP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Data</w:t>
            </w:r>
            <w:r>
              <w:rPr>
                <w:rFonts w:ascii="宋体" w:hAnsi="宋体" w:cs="宋体" w:hint="eastAsia"/>
                <w:color w:val="000000"/>
                <w:sz w:val="22"/>
              </w:rPr>
              <w:t>为返回数据</w:t>
            </w:r>
          </w:p>
        </w:tc>
      </w:tr>
    </w:tbl>
    <w:p w:rsidR="009563EE" w:rsidRDefault="009563EE">
      <w:pPr>
        <w:rPr>
          <w:color w:val="000000"/>
          <w:sz w:val="28"/>
        </w:rPr>
      </w:pPr>
    </w:p>
    <w:p w:rsidR="009563EE" w:rsidRDefault="009563EE"/>
    <w:p w:rsidR="009563EE" w:rsidRDefault="00685E50">
      <w:pPr>
        <w:ind w:firstLine="420"/>
        <w:rPr>
          <w:color w:val="000000"/>
          <w:sz w:val="28"/>
        </w:rPr>
      </w:pPr>
      <w:r>
        <w:rPr>
          <w:rFonts w:ascii="宋体" w:hAnsi="宋体" w:cs="宋体" w:hint="eastAsia"/>
          <w:b/>
          <w:color w:val="000000"/>
          <w:sz w:val="22"/>
        </w:rPr>
        <w:t>Json</w:t>
      </w:r>
      <w:r>
        <w:rPr>
          <w:rFonts w:ascii="宋体" w:hAnsi="宋体" w:cs="宋体" w:hint="eastAsia"/>
          <w:b/>
          <w:color w:val="000000"/>
          <w:sz w:val="22"/>
        </w:rPr>
        <w:t>数据：</w:t>
      </w:r>
    </w:p>
    <w:p w:rsidR="009563EE" w:rsidRDefault="00685E50">
      <w:pPr>
        <w:ind w:left="420" w:firstLine="420"/>
        <w:rPr>
          <w:color w:val="000000"/>
          <w:szCs w:val="21"/>
        </w:rPr>
      </w:pPr>
      <w:r>
        <w:rPr>
          <w:rFonts w:hint="eastAsia"/>
          <w:color w:val="000000"/>
          <w:szCs w:val="21"/>
        </w:rPr>
        <w:t>[</w:t>
      </w:r>
    </w:p>
    <w:p w:rsidR="009563EE" w:rsidRDefault="00685E50">
      <w:pPr>
        <w:ind w:left="420" w:firstLine="420"/>
        <w:rPr>
          <w:color w:val="000000"/>
          <w:szCs w:val="21"/>
        </w:rPr>
      </w:pPr>
      <w:r>
        <w:rPr>
          <w:rFonts w:hint="eastAsia"/>
          <w:color w:val="000000"/>
          <w:szCs w:val="21"/>
        </w:rPr>
        <w:t xml:space="preserve">            {</w:t>
      </w:r>
    </w:p>
    <w:p w:rsidR="009563EE" w:rsidRDefault="00685E50">
      <w:pPr>
        <w:ind w:left="420" w:firstLine="420"/>
        <w:rPr>
          <w:color w:val="000000"/>
          <w:szCs w:val="21"/>
        </w:rPr>
      </w:pPr>
      <w:r>
        <w:rPr>
          <w:rFonts w:hint="eastAsia"/>
          <w:color w:val="000000"/>
          <w:szCs w:val="21"/>
        </w:rPr>
        <w:t xml:space="preserve">                "id": "id",</w:t>
      </w:r>
    </w:p>
    <w:p w:rsidR="009563EE" w:rsidRDefault="00685E50">
      <w:pPr>
        <w:ind w:left="420" w:firstLine="420"/>
        <w:rPr>
          <w:color w:val="000000"/>
          <w:szCs w:val="21"/>
        </w:rPr>
      </w:pPr>
      <w:r>
        <w:rPr>
          <w:rFonts w:hint="eastAsia"/>
          <w:color w:val="000000"/>
          <w:szCs w:val="21"/>
        </w:rPr>
        <w:t xml:space="preserve">                "name": "category name"</w:t>
      </w:r>
    </w:p>
    <w:p w:rsidR="009563EE" w:rsidRDefault="00685E50">
      <w:pPr>
        <w:ind w:left="420" w:firstLine="420"/>
        <w:rPr>
          <w:color w:val="000000"/>
          <w:szCs w:val="21"/>
        </w:rPr>
      </w:pPr>
      <w:r>
        <w:rPr>
          <w:rFonts w:hint="eastAsia"/>
          <w:color w:val="000000"/>
          <w:szCs w:val="21"/>
        </w:rPr>
        <w:t xml:space="preserve">            },...</w:t>
      </w:r>
    </w:p>
    <w:p w:rsidR="009563EE" w:rsidRDefault="00685E50">
      <w:pPr>
        <w:ind w:left="420" w:firstLine="420"/>
      </w:pPr>
      <w:r>
        <w:rPr>
          <w:rFonts w:hint="eastAsia"/>
          <w:color w:val="000000"/>
          <w:szCs w:val="21"/>
        </w:rPr>
        <w:t>]</w:t>
      </w:r>
    </w:p>
    <w:p w:rsidR="009563EE" w:rsidRDefault="009563EE"/>
    <w:p w:rsidR="009563EE" w:rsidRDefault="00685E50">
      <w:pPr>
        <w:pStyle w:val="1"/>
        <w:numPr>
          <w:ilvl w:val="0"/>
          <w:numId w:val="1"/>
        </w:numPr>
      </w:pPr>
      <w:r>
        <w:rPr>
          <w:rFonts w:hint="eastAsia"/>
        </w:rPr>
        <w:t>查询</w:t>
      </w:r>
      <w:r>
        <w:rPr>
          <w:rFonts w:hint="eastAsia"/>
        </w:rPr>
        <w:t>Content Type</w:t>
      </w:r>
      <w:r>
        <w:rPr>
          <w:rFonts w:hint="eastAsia"/>
        </w:rPr>
        <w:t>（</w:t>
      </w:r>
      <w:r>
        <w:rPr>
          <w:rFonts w:hint="eastAsia"/>
        </w:rPr>
        <w:t>CMS_004_03</w:t>
      </w:r>
      <w:r>
        <w:rPr>
          <w:rFonts w:hint="eastAsia"/>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color w:val="000000"/>
          <w:sz w:val="28"/>
        </w:rPr>
      </w:pPr>
      <w:hyperlink w:history="1">
        <w:r>
          <w:rPr>
            <w:rFonts w:ascii="Consolas" w:eastAsia="Consolas" w:hAnsi="Consolas" w:hint="eastAsia"/>
            <w:color w:val="2A00FF"/>
            <w:sz w:val="20"/>
            <w:shd w:val="clear" w:color="auto" w:fill="E8F2FE"/>
          </w:rPr>
          <w:t>http://{IP}:{port}/{service_name}/v1/category/findAll</w:t>
        </w:r>
        <w:r>
          <w:rPr>
            <w:rFonts w:ascii="Consolas" w:eastAsia="宋体" w:hAnsi="Consolas" w:hint="eastAsia"/>
            <w:color w:val="2A00FF"/>
            <w:sz w:val="20"/>
            <w:shd w:val="clear" w:color="auto" w:fill="E8F2FE"/>
          </w:rPr>
          <w:t>ContentType</w:t>
        </w:r>
      </w:hyperlink>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9563EE">
            <w:pPr>
              <w:tabs>
                <w:tab w:val="center" w:pos="892"/>
              </w:tabs>
              <w:rPr>
                <w:rFonts w:ascii="宋体" w:hAnsi="宋体" w:cs="宋体"/>
                <w:color w:val="000000"/>
                <w:sz w:val="22"/>
              </w:rPr>
            </w:pPr>
          </w:p>
        </w:tc>
        <w:tc>
          <w:tcPr>
            <w:tcW w:w="1701" w:type="dxa"/>
            <w:tcBorders>
              <w:top w:val="nil"/>
              <w:left w:val="nil"/>
              <w:bottom w:val="single" w:sz="4" w:space="0" w:color="auto"/>
              <w:right w:val="single" w:sz="4" w:space="0" w:color="auto"/>
            </w:tcBorders>
            <w:shd w:val="clear" w:color="auto" w:fill="auto"/>
            <w:vAlign w:val="center"/>
          </w:tcPr>
          <w:p w:rsidR="009563EE" w:rsidRDefault="009563EE">
            <w:pPr>
              <w:rPr>
                <w:color w:val="000000"/>
                <w:sz w:val="22"/>
              </w:rPr>
            </w:pPr>
          </w:p>
        </w:tc>
        <w:tc>
          <w:tcPr>
            <w:tcW w:w="1134" w:type="dxa"/>
            <w:tcBorders>
              <w:top w:val="nil"/>
              <w:left w:val="nil"/>
              <w:bottom w:val="single" w:sz="4" w:space="0" w:color="auto"/>
              <w:right w:val="single" w:sz="4" w:space="0" w:color="auto"/>
            </w:tcBorders>
            <w:shd w:val="clear" w:color="auto" w:fill="auto"/>
            <w:vAlign w:val="center"/>
          </w:tcPr>
          <w:p w:rsidR="009563EE" w:rsidRDefault="009563EE">
            <w:pPr>
              <w:rPr>
                <w:color w:val="000000"/>
                <w:sz w:val="22"/>
              </w:rPr>
            </w:pPr>
          </w:p>
        </w:tc>
        <w:tc>
          <w:tcPr>
            <w:tcW w:w="4252" w:type="dxa"/>
            <w:tcBorders>
              <w:top w:val="nil"/>
              <w:left w:val="nil"/>
              <w:bottom w:val="single" w:sz="4" w:space="0" w:color="auto"/>
              <w:right w:val="single" w:sz="4" w:space="0" w:color="auto"/>
            </w:tcBorders>
            <w:shd w:val="clear" w:color="auto" w:fill="auto"/>
            <w:vAlign w:val="center"/>
          </w:tcPr>
          <w:p w:rsidR="009563EE" w:rsidRDefault="009563EE">
            <w:pPr>
              <w:rPr>
                <w:color w:val="000000"/>
                <w:sz w:val="22"/>
              </w:rPr>
            </w:pP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lastRenderedPageBreak/>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Data</w:t>
            </w:r>
            <w:r>
              <w:rPr>
                <w:rFonts w:ascii="宋体" w:hAnsi="宋体" w:cs="宋体" w:hint="eastAsia"/>
                <w:color w:val="000000"/>
                <w:sz w:val="22"/>
              </w:rPr>
              <w:t>为返回数据</w:t>
            </w:r>
          </w:p>
        </w:tc>
      </w:tr>
    </w:tbl>
    <w:p w:rsidR="009563EE" w:rsidRDefault="009563EE">
      <w:pPr>
        <w:rPr>
          <w:color w:val="000000"/>
          <w:sz w:val="28"/>
        </w:rPr>
      </w:pPr>
    </w:p>
    <w:p w:rsidR="009563EE" w:rsidRDefault="009563EE"/>
    <w:p w:rsidR="009563EE" w:rsidRDefault="00685E50">
      <w:pPr>
        <w:ind w:firstLine="420"/>
        <w:rPr>
          <w:color w:val="000000"/>
          <w:sz w:val="28"/>
        </w:rPr>
      </w:pPr>
      <w:r>
        <w:rPr>
          <w:rFonts w:ascii="宋体" w:hAnsi="宋体" w:cs="宋体" w:hint="eastAsia"/>
          <w:b/>
          <w:color w:val="000000"/>
          <w:sz w:val="22"/>
        </w:rPr>
        <w:t>Json</w:t>
      </w:r>
      <w:r>
        <w:rPr>
          <w:rFonts w:ascii="宋体" w:hAnsi="宋体" w:cs="宋体" w:hint="eastAsia"/>
          <w:b/>
          <w:color w:val="000000"/>
          <w:sz w:val="22"/>
        </w:rPr>
        <w:t>数据：</w:t>
      </w:r>
    </w:p>
    <w:p w:rsidR="009563EE" w:rsidRDefault="00685E50">
      <w:pPr>
        <w:ind w:left="420" w:firstLine="420"/>
        <w:rPr>
          <w:color w:val="000000"/>
          <w:szCs w:val="21"/>
        </w:rPr>
      </w:pPr>
      <w:r>
        <w:rPr>
          <w:rFonts w:hint="eastAsia"/>
          <w:color w:val="000000"/>
          <w:szCs w:val="21"/>
        </w:rPr>
        <w:t>[</w:t>
      </w:r>
    </w:p>
    <w:p w:rsidR="009563EE" w:rsidRDefault="00685E50">
      <w:pPr>
        <w:ind w:left="420" w:firstLine="420"/>
        <w:rPr>
          <w:color w:val="000000"/>
          <w:szCs w:val="21"/>
        </w:rPr>
      </w:pPr>
      <w:r>
        <w:rPr>
          <w:rFonts w:hint="eastAsia"/>
          <w:color w:val="000000"/>
          <w:szCs w:val="21"/>
        </w:rPr>
        <w:t xml:space="preserve">            {</w:t>
      </w:r>
    </w:p>
    <w:p w:rsidR="009563EE" w:rsidRDefault="00685E50">
      <w:pPr>
        <w:ind w:left="420" w:firstLine="420"/>
        <w:rPr>
          <w:color w:val="000000"/>
          <w:szCs w:val="21"/>
        </w:rPr>
      </w:pPr>
      <w:r>
        <w:rPr>
          <w:rFonts w:hint="eastAsia"/>
          <w:color w:val="000000"/>
          <w:szCs w:val="21"/>
        </w:rPr>
        <w:t xml:space="preserve">                "id": "id",</w:t>
      </w:r>
    </w:p>
    <w:p w:rsidR="009563EE" w:rsidRDefault="00685E50">
      <w:pPr>
        <w:ind w:left="420" w:firstLine="420"/>
        <w:rPr>
          <w:color w:val="000000"/>
          <w:szCs w:val="21"/>
        </w:rPr>
      </w:pPr>
      <w:r>
        <w:rPr>
          <w:rFonts w:hint="eastAsia"/>
          <w:color w:val="000000"/>
          <w:szCs w:val="21"/>
        </w:rPr>
        <w:t xml:space="preserve">                "name": "content type"</w:t>
      </w:r>
    </w:p>
    <w:p w:rsidR="009563EE" w:rsidRDefault="00685E50">
      <w:pPr>
        <w:ind w:left="420" w:firstLine="420"/>
        <w:rPr>
          <w:color w:val="000000"/>
          <w:szCs w:val="21"/>
        </w:rPr>
      </w:pPr>
      <w:r>
        <w:rPr>
          <w:rFonts w:hint="eastAsia"/>
          <w:color w:val="000000"/>
          <w:szCs w:val="21"/>
        </w:rPr>
        <w:t xml:space="preserve">            },...</w:t>
      </w:r>
    </w:p>
    <w:p w:rsidR="009563EE" w:rsidRDefault="00685E50">
      <w:pPr>
        <w:ind w:left="420" w:firstLine="420"/>
        <w:rPr>
          <w:color w:val="000000"/>
          <w:szCs w:val="21"/>
        </w:rPr>
      </w:pPr>
      <w:r>
        <w:rPr>
          <w:rFonts w:hint="eastAsia"/>
          <w:color w:val="000000"/>
          <w:szCs w:val="21"/>
        </w:rPr>
        <w:t>]</w:t>
      </w:r>
    </w:p>
    <w:p w:rsidR="009563EE" w:rsidRDefault="009563EE"/>
    <w:p w:rsidR="009563EE" w:rsidRDefault="009563EE">
      <w:pPr>
        <w:ind w:firstLine="420"/>
        <w:rPr>
          <w:color w:val="000000"/>
          <w:sz w:val="28"/>
        </w:rPr>
      </w:pPr>
    </w:p>
    <w:p w:rsidR="009563EE" w:rsidRDefault="009563EE"/>
    <w:p w:rsidR="009563EE" w:rsidRDefault="00685E50">
      <w:pPr>
        <w:pStyle w:val="1"/>
        <w:numPr>
          <w:ilvl w:val="0"/>
          <w:numId w:val="1"/>
        </w:numPr>
      </w:pPr>
      <w:r>
        <w:rPr>
          <w:rFonts w:hint="eastAsia"/>
        </w:rPr>
        <w:t>添加评论（</w:t>
      </w:r>
      <w:r>
        <w:rPr>
          <w:rFonts w:hint="eastAsia"/>
        </w:rPr>
        <w:t>CMS_002_06</w:t>
      </w:r>
      <w:r>
        <w:rPr>
          <w:rFonts w:hint="eastAsia"/>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rFonts w:ascii="Consolas" w:eastAsia="Consolas" w:hAnsi="Consolas"/>
          <w:color w:val="2A00FF"/>
          <w:sz w:val="20"/>
          <w:shd w:val="clear" w:color="auto" w:fill="E8F2FE"/>
        </w:rPr>
      </w:pPr>
      <w:hyperlink w:history="1">
        <w:r>
          <w:rPr>
            <w:rFonts w:ascii="Consolas" w:eastAsia="Consolas" w:hAnsi="Consolas" w:hint="eastAsia"/>
            <w:color w:val="2A00FF"/>
            <w:sz w:val="20"/>
            <w:shd w:val="clear" w:color="auto" w:fill="E8F2FE"/>
          </w:rPr>
          <w:t>http://{IP}:{port}/{service_name}/v1/comment/add</w:t>
        </w:r>
      </w:hyperlink>
      <w:r>
        <w:rPr>
          <w:rFonts w:ascii="Consolas" w:eastAsia="Consolas" w:hAnsi="Consolas" w:hint="eastAsia"/>
          <w:color w:val="2A00FF"/>
          <w:sz w:val="20"/>
          <w:shd w:val="clear" w:color="auto" w:fill="E8F2FE"/>
        </w:rPr>
        <w:t>Comment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095" w:tblpY="624"/>
        <w:tblOverlap w:val="never"/>
        <w:tblW w:w="9332" w:type="dxa"/>
        <w:tblLayout w:type="fixed"/>
        <w:tblLook w:val="04A0" w:firstRow="1" w:lastRow="0" w:firstColumn="1" w:lastColumn="0" w:noHBand="0" w:noVBand="1"/>
      </w:tblPr>
      <w:tblGrid>
        <w:gridCol w:w="2245"/>
        <w:gridCol w:w="1701"/>
        <w:gridCol w:w="1134"/>
        <w:gridCol w:w="4252"/>
      </w:tblGrid>
      <w:tr w:rsidR="009563EE">
        <w:trPr>
          <w:trHeight w:val="535"/>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user email</w:t>
            </w:r>
          </w:p>
        </w:tc>
      </w:tr>
      <w:tr w:rsidR="009563EE">
        <w:trPr>
          <w:trHeight w:val="507"/>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Content id</w:t>
            </w:r>
          </w:p>
        </w:tc>
      </w:tr>
      <w:tr w:rsidR="009563EE">
        <w:trPr>
          <w:trHeight w:val="507"/>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commentText</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评论内容</w:t>
            </w:r>
          </w:p>
        </w:tc>
      </w:tr>
      <w:tr w:rsidR="009563EE">
        <w:trPr>
          <w:trHeight w:val="507"/>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commentRating</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评论评分</w:t>
            </w:r>
          </w:p>
        </w:tc>
      </w:tr>
      <w:tr w:rsidR="009563EE">
        <w:trPr>
          <w:trHeight w:val="507"/>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cs="Consolas"/>
                <w:color w:val="000000"/>
                <w:sz w:val="19"/>
                <w:szCs w:val="19"/>
                <w:shd w:val="clear" w:color="auto" w:fill="FCF6DB"/>
              </w:rPr>
              <w:t>fullName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全名</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ind w:firstLine="283"/>
        <w:rPr>
          <w:rFonts w:ascii="Consolas" w:hAnsi="Consolas"/>
          <w:color w:val="2A00FF"/>
          <w:sz w:val="20"/>
          <w:shd w:val="clear" w:color="auto" w:fill="E8F2FE"/>
        </w:rPr>
      </w:pPr>
      <w:r>
        <w:rPr>
          <w:rFonts w:ascii="宋体" w:hAnsi="宋体" w:cs="宋体" w:hint="eastAsia"/>
          <w:b/>
          <w:color w:val="000000"/>
          <w:sz w:val="22"/>
        </w:rPr>
        <w:t>Json</w:t>
      </w:r>
      <w:r>
        <w:rPr>
          <w:rFonts w:ascii="宋体" w:hAnsi="宋体" w:cs="宋体" w:hint="eastAsia"/>
          <w:b/>
          <w:color w:val="000000"/>
          <w:sz w:val="22"/>
        </w:rPr>
        <w:t>数据：</w:t>
      </w:r>
    </w:p>
    <w:p w:rsidR="009563EE" w:rsidRDefault="00685E50">
      <w:pPr>
        <w:ind w:left="420" w:firstLine="420"/>
        <w:rPr>
          <w:color w:val="000000"/>
          <w:szCs w:val="21"/>
        </w:rPr>
      </w:pPr>
      <w:r>
        <w:rPr>
          <w:rFonts w:hint="eastAsia"/>
          <w:color w:val="000000"/>
          <w:szCs w:val="21"/>
        </w:rPr>
        <w:t>{</w:t>
      </w:r>
    </w:p>
    <w:p w:rsidR="009563EE" w:rsidRDefault="00685E50">
      <w:pPr>
        <w:ind w:left="420" w:firstLine="420"/>
        <w:rPr>
          <w:color w:val="000000"/>
          <w:szCs w:val="21"/>
        </w:rPr>
      </w:pPr>
      <w:r>
        <w:rPr>
          <w:rFonts w:hint="eastAsia"/>
          <w:color w:val="000000"/>
          <w:szCs w:val="21"/>
        </w:rPr>
        <w:t>"email":"</w:t>
      </w:r>
      <w:r>
        <w:rPr>
          <w:rFonts w:hint="eastAsia"/>
          <w:color w:val="000000"/>
          <w:szCs w:val="21"/>
        </w:rPr>
        <w:t>用户邮箱</w:t>
      </w:r>
      <w:r>
        <w:rPr>
          <w:rFonts w:hint="eastAsia"/>
          <w:color w:val="000000"/>
          <w:szCs w:val="21"/>
        </w:rPr>
        <w:t>",</w:t>
      </w:r>
    </w:p>
    <w:p w:rsidR="009563EE" w:rsidRDefault="00685E50">
      <w:pPr>
        <w:ind w:left="420" w:firstLine="420"/>
        <w:rPr>
          <w:color w:val="000000"/>
          <w:szCs w:val="21"/>
        </w:rPr>
      </w:pPr>
      <w:r>
        <w:rPr>
          <w:rFonts w:hint="eastAsia"/>
          <w:color w:val="000000"/>
          <w:szCs w:val="21"/>
        </w:rPr>
        <w:t>"commentRating": "</w:t>
      </w:r>
      <w:r>
        <w:rPr>
          <w:rFonts w:hint="eastAsia"/>
          <w:color w:val="000000"/>
          <w:szCs w:val="21"/>
        </w:rPr>
        <w:t>评论分数</w:t>
      </w:r>
      <w:r>
        <w:rPr>
          <w:rFonts w:hint="eastAsia"/>
          <w:color w:val="000000"/>
          <w:szCs w:val="21"/>
        </w:rPr>
        <w:t>",</w:t>
      </w:r>
    </w:p>
    <w:p w:rsidR="009563EE" w:rsidRDefault="00685E50">
      <w:pPr>
        <w:ind w:left="420" w:firstLine="420"/>
        <w:rPr>
          <w:color w:val="000000"/>
          <w:szCs w:val="21"/>
        </w:rPr>
      </w:pPr>
      <w:r>
        <w:rPr>
          <w:rFonts w:hint="eastAsia"/>
          <w:color w:val="000000"/>
          <w:szCs w:val="21"/>
        </w:rPr>
        <w:t>"commentText": "</w:t>
      </w:r>
      <w:r>
        <w:rPr>
          <w:rFonts w:hint="eastAsia"/>
          <w:color w:val="000000"/>
          <w:szCs w:val="21"/>
        </w:rPr>
        <w:t>评论内容</w:t>
      </w:r>
      <w:r>
        <w:rPr>
          <w:rFonts w:hint="eastAsia"/>
          <w:color w:val="000000"/>
          <w:szCs w:val="21"/>
        </w:rPr>
        <w:t>",</w:t>
      </w:r>
    </w:p>
    <w:p w:rsidR="009563EE" w:rsidRDefault="00685E50">
      <w:pPr>
        <w:ind w:left="420" w:firstLine="420"/>
        <w:rPr>
          <w:color w:val="000000"/>
          <w:szCs w:val="21"/>
        </w:rPr>
      </w:pPr>
      <w:r>
        <w:rPr>
          <w:rFonts w:hint="eastAsia"/>
          <w:color w:val="000000"/>
          <w:szCs w:val="21"/>
        </w:rPr>
        <w:t>"contentId": "</w:t>
      </w:r>
      <w:r>
        <w:rPr>
          <w:rFonts w:hint="eastAsia"/>
          <w:color w:val="000000"/>
          <w:szCs w:val="21"/>
        </w:rPr>
        <w:t>文章</w:t>
      </w:r>
      <w:r>
        <w:rPr>
          <w:rFonts w:hint="eastAsia"/>
          <w:color w:val="000000"/>
          <w:szCs w:val="21"/>
        </w:rPr>
        <w:t>ID",</w:t>
      </w:r>
    </w:p>
    <w:p w:rsidR="009563EE" w:rsidRDefault="00685E50">
      <w:pPr>
        <w:ind w:left="420" w:firstLine="420"/>
        <w:rPr>
          <w:color w:val="000000"/>
          <w:szCs w:val="21"/>
        </w:rPr>
      </w:pPr>
      <w:r>
        <w:rPr>
          <w:rFonts w:ascii="Consolas" w:eastAsia="Consolas" w:hAnsi="Consolas" w:cs="Consolas"/>
          <w:color w:val="000000"/>
          <w:sz w:val="19"/>
          <w:szCs w:val="19"/>
          <w:shd w:val="clear" w:color="auto" w:fill="FCF6DB"/>
        </w:rPr>
        <w:t xml:space="preserve">"fullName": </w:t>
      </w:r>
      <w:r>
        <w:rPr>
          <w:rFonts w:ascii="Consolas" w:eastAsia="Consolas" w:hAnsi="Consolas" w:cs="Consolas"/>
          <w:color w:val="880000"/>
          <w:sz w:val="19"/>
          <w:szCs w:val="19"/>
          <w:shd w:val="clear" w:color="auto" w:fill="FCF6DB"/>
        </w:rPr>
        <w:t>"string"</w:t>
      </w:r>
    </w:p>
    <w:p w:rsidR="009563EE" w:rsidRDefault="00685E50">
      <w:pPr>
        <w:ind w:left="420" w:firstLine="420"/>
        <w:rPr>
          <w:color w:val="000000"/>
          <w:szCs w:val="21"/>
        </w:rPr>
      </w:pPr>
      <w:r>
        <w:rPr>
          <w:rFonts w:hint="eastAsia"/>
          <w:color w:val="000000"/>
          <w:szCs w:val="21"/>
        </w:rPr>
        <w:lastRenderedPageBreak/>
        <w:t>}</w:t>
      </w:r>
    </w:p>
    <w:p w:rsidR="009563EE" w:rsidRDefault="00685E50">
      <w:pPr>
        <w:ind w:firstLine="420"/>
        <w:rPr>
          <w:color w:val="000000"/>
          <w:sz w:val="28"/>
        </w:rPr>
      </w:pPr>
      <w:r>
        <w:rPr>
          <w:rFonts w:hint="eastAsia"/>
          <w:color w:val="000000"/>
          <w:sz w:val="28"/>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color w:val="000000"/>
          <w:sz w:val="28"/>
        </w:rPr>
      </w:pPr>
    </w:p>
    <w:p w:rsidR="009563EE" w:rsidRDefault="009563EE">
      <w:pPr>
        <w:rPr>
          <w:color w:val="000000"/>
          <w:sz w:val="28"/>
        </w:rPr>
      </w:pPr>
    </w:p>
    <w:p w:rsidR="009563EE" w:rsidRDefault="009563EE"/>
    <w:p w:rsidR="009563EE" w:rsidRDefault="00685E50">
      <w:pPr>
        <w:pStyle w:val="1"/>
        <w:numPr>
          <w:ilvl w:val="0"/>
          <w:numId w:val="1"/>
        </w:numPr>
      </w:pPr>
      <w:r>
        <w:rPr>
          <w:rFonts w:hint="eastAsia"/>
        </w:rPr>
        <w:t>查询整个文章的评论（</w:t>
      </w:r>
      <w:r>
        <w:rPr>
          <w:rFonts w:hint="eastAsia"/>
        </w:rPr>
        <w:t>CMS_003_04</w:t>
      </w:r>
      <w:r>
        <w:rPr>
          <w:rFonts w:hint="eastAsia"/>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rFonts w:ascii="Consolas" w:eastAsia="宋体" w:hAnsi="Consolas"/>
          <w:color w:val="2A00FF"/>
          <w:sz w:val="20"/>
          <w:shd w:val="clear" w:color="auto" w:fill="E8F2FE"/>
        </w:rPr>
      </w:pPr>
      <w:hyperlink w:history="1">
        <w:r>
          <w:rPr>
            <w:rFonts w:ascii="Consolas" w:eastAsia="Consolas" w:hAnsi="Consolas" w:hint="eastAsia"/>
            <w:color w:val="2A00FF"/>
            <w:sz w:val="20"/>
            <w:shd w:val="clear" w:color="auto" w:fill="E8F2FE"/>
          </w:rPr>
          <w:t>http://{IP}:{port}/{service_name}/v1/comment/</w:t>
        </w:r>
        <w:r>
          <w:rPr>
            <w:rFonts w:ascii="Consolas" w:eastAsia="宋体" w:hAnsi="Consolas" w:hint="eastAsia"/>
            <w:color w:val="2A00FF"/>
            <w:sz w:val="20"/>
            <w:shd w:val="clear" w:color="auto" w:fill="E8F2FE"/>
          </w:rPr>
          <w:t>findAllByContent</w:t>
        </w:r>
      </w:hyperlink>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contentId</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Content id</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hint="eastAsia"/>
                <w:color w:val="0000C0"/>
                <w:sz w:val="20"/>
                <w:shd w:val="clear" w:color="auto" w:fill="E8F2FE"/>
              </w:rPr>
              <w:t>skip</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B050"/>
                <w:sz w:val="22"/>
              </w:rPr>
              <w:t>跳过多少条</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B050"/>
                <w:sz w:val="22"/>
              </w:rPr>
              <w:t>limit</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B050"/>
                <w:sz w:val="22"/>
              </w:rPr>
              <w:t>展示多少条</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w:t>
      </w:r>
      <w:r>
        <w:rPr>
          <w:rFonts w:ascii="微软雅黑" w:eastAsia="微软雅黑" w:hAnsi="微软雅黑" w:cs="宋体" w:hint="eastAsia"/>
          <w:b/>
          <w:color w:val="000000"/>
          <w:sz w:val="22"/>
        </w:rPr>
        <w:t xml:space="preserve">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lastRenderedPageBreak/>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color w:val="000000"/>
          <w:sz w:val="28"/>
        </w:rPr>
      </w:pPr>
    </w:p>
    <w:p w:rsidR="009563EE" w:rsidRDefault="009563EE"/>
    <w:p w:rsidR="009563EE" w:rsidRDefault="00685E50">
      <w:pPr>
        <w:ind w:firstLine="420"/>
        <w:rPr>
          <w:color w:val="000000"/>
          <w:sz w:val="28"/>
        </w:rPr>
      </w:pPr>
      <w:r>
        <w:rPr>
          <w:rFonts w:ascii="宋体" w:hAnsi="宋体" w:cs="宋体" w:hint="eastAsia"/>
          <w:b/>
          <w:color w:val="000000"/>
          <w:sz w:val="22"/>
        </w:rPr>
        <w:t>Json</w:t>
      </w:r>
      <w:r>
        <w:rPr>
          <w:rFonts w:ascii="宋体" w:hAnsi="宋体" w:cs="宋体" w:hint="eastAsia"/>
          <w:b/>
          <w:color w:val="000000"/>
          <w:sz w:val="22"/>
        </w:rPr>
        <w:t>数据：</w:t>
      </w:r>
    </w:p>
    <w:p w:rsidR="009563EE" w:rsidRDefault="00685E50">
      <w:pPr>
        <w:ind w:left="420" w:firstLine="420"/>
        <w:rPr>
          <w:color w:val="000000"/>
          <w:szCs w:val="21"/>
        </w:rPr>
      </w:pPr>
      <w:r>
        <w:rPr>
          <w:rFonts w:hint="eastAsia"/>
          <w:color w:val="000000"/>
          <w:szCs w:val="21"/>
        </w:rPr>
        <w:t>[{</w:t>
      </w:r>
    </w:p>
    <w:p w:rsidR="009563EE" w:rsidRDefault="00685E50">
      <w:pPr>
        <w:ind w:left="420" w:firstLine="420"/>
        <w:rPr>
          <w:color w:val="000000"/>
          <w:szCs w:val="21"/>
        </w:rPr>
      </w:pPr>
      <w:r>
        <w:rPr>
          <w:rFonts w:hint="eastAsia"/>
          <w:color w:val="000000"/>
          <w:szCs w:val="21"/>
        </w:rPr>
        <w:t>"emaik": "email",</w:t>
      </w:r>
    </w:p>
    <w:p w:rsidR="009563EE" w:rsidRDefault="00685E50">
      <w:pPr>
        <w:ind w:left="420" w:firstLine="420"/>
        <w:rPr>
          <w:color w:val="000000"/>
          <w:szCs w:val="21"/>
        </w:rPr>
      </w:pPr>
      <w:r>
        <w:rPr>
          <w:rFonts w:hint="eastAsia"/>
          <w:color w:val="000000"/>
          <w:szCs w:val="21"/>
        </w:rPr>
        <w:t>"commentRating": "</w:t>
      </w:r>
      <w:r>
        <w:rPr>
          <w:rFonts w:hint="eastAsia"/>
          <w:color w:val="000000"/>
          <w:szCs w:val="21"/>
        </w:rPr>
        <w:t>评论分数</w:t>
      </w:r>
      <w:r>
        <w:rPr>
          <w:rFonts w:hint="eastAsia"/>
          <w:color w:val="000000"/>
          <w:szCs w:val="21"/>
        </w:rPr>
        <w:t>",</w:t>
      </w:r>
    </w:p>
    <w:p w:rsidR="009563EE" w:rsidRDefault="00685E50">
      <w:pPr>
        <w:ind w:left="420" w:firstLine="420"/>
        <w:rPr>
          <w:color w:val="000000"/>
          <w:szCs w:val="21"/>
        </w:rPr>
      </w:pPr>
      <w:r>
        <w:rPr>
          <w:rFonts w:hint="eastAsia"/>
          <w:color w:val="000000"/>
          <w:szCs w:val="21"/>
        </w:rPr>
        <w:t>"commentText": "</w:t>
      </w:r>
      <w:r>
        <w:rPr>
          <w:rFonts w:hint="eastAsia"/>
          <w:color w:val="000000"/>
          <w:szCs w:val="21"/>
        </w:rPr>
        <w:t>评论内容</w:t>
      </w:r>
      <w:r>
        <w:rPr>
          <w:rFonts w:hint="eastAsia"/>
          <w:color w:val="000000"/>
          <w:szCs w:val="21"/>
        </w:rPr>
        <w:t>",</w:t>
      </w:r>
    </w:p>
    <w:p w:rsidR="009563EE" w:rsidRDefault="00685E50">
      <w:pPr>
        <w:ind w:left="420" w:firstLine="420"/>
        <w:rPr>
          <w:color w:val="000000"/>
          <w:szCs w:val="21"/>
        </w:rPr>
      </w:pPr>
      <w:r>
        <w:rPr>
          <w:rFonts w:hint="eastAsia"/>
          <w:color w:val="000000"/>
          <w:szCs w:val="21"/>
        </w:rPr>
        <w:t>"createTime": "</w:t>
      </w:r>
      <w:r>
        <w:rPr>
          <w:rFonts w:hint="eastAsia"/>
          <w:color w:val="000000"/>
          <w:szCs w:val="21"/>
        </w:rPr>
        <w:t>创建时间</w:t>
      </w:r>
      <w:r>
        <w:rPr>
          <w:rFonts w:hint="eastAsia"/>
          <w:color w:val="000000"/>
          <w:szCs w:val="21"/>
        </w:rPr>
        <w:t>"</w:t>
      </w:r>
    </w:p>
    <w:p w:rsidR="009563EE" w:rsidRDefault="00685E50">
      <w:pPr>
        <w:ind w:left="420" w:firstLine="420"/>
        <w:rPr>
          <w:color w:val="000000"/>
          <w:szCs w:val="21"/>
        </w:rPr>
      </w:pPr>
      <w:r>
        <w:rPr>
          <w:rFonts w:hint="eastAsia"/>
          <w:color w:val="000000"/>
          <w:szCs w:val="21"/>
        </w:rPr>
        <w:t>},...</w:t>
      </w:r>
    </w:p>
    <w:p w:rsidR="009563EE" w:rsidRDefault="00685E50">
      <w:pPr>
        <w:ind w:left="420" w:firstLine="420"/>
        <w:rPr>
          <w:color w:val="000000"/>
          <w:sz w:val="28"/>
        </w:rPr>
      </w:pPr>
      <w:r>
        <w:rPr>
          <w:rFonts w:hint="eastAsia"/>
          <w:color w:val="000000"/>
          <w:szCs w:val="21"/>
        </w:rPr>
        <w:t>]</w:t>
      </w:r>
    </w:p>
    <w:p w:rsidR="009563EE" w:rsidRDefault="009563EE"/>
    <w:p w:rsidR="009563EE" w:rsidRDefault="00685E50">
      <w:pPr>
        <w:pStyle w:val="1"/>
        <w:numPr>
          <w:ilvl w:val="0"/>
          <w:numId w:val="1"/>
        </w:numPr>
      </w:pPr>
      <w:r>
        <w:rPr>
          <w:rFonts w:hint="eastAsia"/>
        </w:rPr>
        <w:t>查询收藏列表</w:t>
      </w:r>
    </w:p>
    <w:p w:rsidR="009563EE" w:rsidRDefault="00685E50">
      <w:pPr>
        <w:rPr>
          <w:color w:val="00B050"/>
        </w:rPr>
      </w:pPr>
      <w:r>
        <w:rPr>
          <w:color w:val="00B050"/>
        </w:rPr>
        <w:t xml:space="preserve">Note: </w:t>
      </w:r>
      <w:r>
        <w:rPr>
          <w:rFonts w:hint="eastAsia"/>
          <w:color w:val="00B050"/>
        </w:rPr>
        <w:t>也需要一个删除收藏列表。</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rFonts w:eastAsia="宋体"/>
          <w:color w:val="000000"/>
          <w:sz w:val="28"/>
        </w:rPr>
      </w:pPr>
      <w:hyperlink w:history="1">
        <w:r>
          <w:rPr>
            <w:rFonts w:ascii="Consolas" w:eastAsia="Consolas" w:hAnsi="Consolas" w:hint="eastAsia"/>
            <w:color w:val="2A00FF"/>
            <w:sz w:val="20"/>
            <w:shd w:val="clear" w:color="auto" w:fill="E8F2FE"/>
          </w:rPr>
          <w:t>http://{IP}:{port}/{service_name}/v1/book</w:t>
        </w:r>
      </w:hyperlink>
      <w:r>
        <w:rPr>
          <w:rFonts w:ascii="Consolas" w:eastAsia="宋体" w:hAnsi="Consolas" w:hint="eastAsia"/>
          <w:color w:val="2A00FF"/>
          <w:sz w:val="20"/>
          <w:shd w:val="clear" w:color="auto" w:fill="E8F2FE"/>
        </w:rPr>
        <w:t>mark/findAllByEmail</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email</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Email</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类别</w:t>
            </w:r>
            <w:r>
              <w:rPr>
                <w:rFonts w:ascii="宋体" w:hAnsi="宋体" w:cs="宋体" w:hint="eastAsia"/>
                <w:color w:val="000000"/>
                <w:sz w:val="22"/>
              </w:rPr>
              <w:t>ID</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文档类型</w:t>
            </w:r>
            <w:r>
              <w:rPr>
                <w:rFonts w:ascii="宋体" w:hAnsi="宋体" w:cs="宋体" w:hint="eastAsia"/>
                <w:color w:val="000000"/>
                <w:sz w:val="22"/>
              </w:rPr>
              <w:t>ID</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status</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int</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1</w:t>
            </w:r>
            <w:r>
              <w:rPr>
                <w:rFonts w:ascii="宋体" w:hAnsi="宋体" w:cs="宋体" w:hint="eastAsia"/>
                <w:color w:val="000000"/>
                <w:sz w:val="22"/>
              </w:rPr>
              <w:t>、文章；</w:t>
            </w:r>
            <w:r>
              <w:rPr>
                <w:rFonts w:ascii="宋体" w:hAnsi="宋体" w:cs="宋体" w:hint="eastAsia"/>
                <w:color w:val="000000"/>
                <w:sz w:val="22"/>
              </w:rPr>
              <w:t>2</w:t>
            </w:r>
            <w:r>
              <w:rPr>
                <w:rFonts w:ascii="宋体" w:hAnsi="宋体" w:cs="宋体" w:hint="eastAsia"/>
                <w:color w:val="000000"/>
                <w:sz w:val="22"/>
              </w:rPr>
              <w:t>、杂志</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备注：如果查询为文章的时候（</w:t>
      </w:r>
      <w:r>
        <w:rPr>
          <w:rFonts w:ascii="Consolas" w:hAnsi="Consolas" w:hint="eastAsia"/>
          <w:color w:val="2A00FF"/>
          <w:sz w:val="20"/>
          <w:shd w:val="clear" w:color="auto" w:fill="E8F2FE"/>
        </w:rPr>
        <w:t>status=1</w:t>
      </w:r>
      <w:r>
        <w:rPr>
          <w:rFonts w:ascii="Consolas" w:hAnsi="Consolas" w:hint="eastAsia"/>
          <w:color w:val="2A00FF"/>
          <w:sz w:val="20"/>
          <w:shd w:val="clear" w:color="auto" w:fill="E8F2FE"/>
        </w:rPr>
        <w:t>），只需要将查询条件添加</w:t>
      </w:r>
      <w:r>
        <w:rPr>
          <w:rFonts w:ascii="Consolas" w:hAnsi="Consolas" w:hint="eastAsia"/>
          <w:color w:val="2A00FF"/>
          <w:sz w:val="20"/>
          <w:shd w:val="clear" w:color="auto" w:fill="E8F2FE"/>
        </w:rPr>
        <w:t>status=1</w:t>
      </w:r>
      <w:r>
        <w:rPr>
          <w:rFonts w:ascii="Consolas" w:hAnsi="Consolas" w:hint="eastAsia"/>
          <w:color w:val="2A00FF"/>
          <w:sz w:val="20"/>
          <w:shd w:val="clear" w:color="auto" w:fill="E8F2FE"/>
        </w:rPr>
        <w:t>的条件即可，如果查询为杂志的书签，则需要解析</w:t>
      </w:r>
      <w:r>
        <w:rPr>
          <w:rFonts w:ascii="Consolas" w:hAnsi="Consolas" w:hint="eastAsia"/>
          <w:color w:val="2A00FF"/>
          <w:sz w:val="20"/>
          <w:shd w:val="clear" w:color="auto" w:fill="E8F2FE"/>
        </w:rPr>
        <w:t>magazineBookmarkPO</w:t>
      </w:r>
      <w:r>
        <w:rPr>
          <w:rFonts w:ascii="Consolas" w:hAnsi="Consolas" w:hint="eastAsia"/>
          <w:color w:val="2A00FF"/>
          <w:sz w:val="20"/>
          <w:shd w:val="clear" w:color="auto" w:fill="E8F2FE"/>
        </w:rPr>
        <w:t>中的内容，请根据实际需要解析。</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lastRenderedPageBreak/>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color w:val="000000"/>
          <w:sz w:val="28"/>
        </w:rPr>
      </w:pPr>
    </w:p>
    <w:p w:rsidR="009563EE" w:rsidRDefault="00685E50">
      <w:pPr>
        <w:ind w:firstLine="420"/>
        <w:rPr>
          <w:rFonts w:ascii="宋体" w:hAnsi="宋体" w:cs="宋体"/>
          <w:b/>
          <w:color w:val="000000"/>
          <w:sz w:val="22"/>
        </w:rPr>
      </w:pPr>
      <w:r>
        <w:rPr>
          <w:rFonts w:ascii="宋体" w:hAnsi="宋体" w:cs="宋体" w:hint="eastAsia"/>
          <w:b/>
          <w:color w:val="000000"/>
          <w:sz w:val="22"/>
        </w:rPr>
        <w:lastRenderedPageBreak/>
        <w:t>Json</w:t>
      </w:r>
      <w:r>
        <w:rPr>
          <w:rFonts w:ascii="宋体" w:hAnsi="宋体" w:cs="宋体" w:hint="eastAsia"/>
          <w:b/>
          <w:color w:val="000000"/>
          <w:sz w:val="22"/>
        </w:rPr>
        <w:t>数据：</w:t>
      </w:r>
    </w:p>
    <w:p w:rsidR="009563EE" w:rsidRDefault="009563EE">
      <w:pPr>
        <w:ind w:firstLine="420"/>
        <w:rPr>
          <w:rFonts w:ascii="宋体" w:hAnsi="宋体" w:cs="宋体"/>
          <w:b/>
          <w:color w:val="000000"/>
          <w:sz w:val="22"/>
        </w:rPr>
      </w:pPr>
    </w:p>
    <w:p w:rsidR="009563EE" w:rsidRDefault="009563EE">
      <w:pPr>
        <w:ind w:firstLine="420"/>
        <w:rPr>
          <w:rFonts w:ascii="宋体" w:hAnsi="宋体" w:cs="宋体"/>
          <w:b/>
          <w:color w:val="000000"/>
          <w:sz w:val="22"/>
        </w:rPr>
      </w:pPr>
    </w:p>
    <w:p w:rsidR="009563EE" w:rsidRDefault="00685E50">
      <w:pPr>
        <w:ind w:firstLine="420"/>
        <w:rPr>
          <w:rFonts w:ascii="宋体" w:hAnsi="宋体" w:cs="宋体"/>
          <w:b/>
          <w:color w:val="000000"/>
          <w:sz w:val="22"/>
        </w:rPr>
      </w:pPr>
      <w:r>
        <w:rPr>
          <w:rFonts w:ascii="Consolas" w:eastAsia="Consolas" w:hAnsi="Consolas" w:cs="Consolas"/>
          <w:color w:val="000000"/>
          <w:sz w:val="19"/>
          <w:szCs w:val="19"/>
          <w:shd w:val="clear" w:color="auto" w:fill="FCF6DB"/>
        </w:rPr>
        <w:t xml:space="preserve">[ { "code":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"msg": </w:t>
      </w:r>
      <w:r>
        <w:rPr>
          <w:rFonts w:ascii="Consolas" w:eastAsia="Consolas" w:hAnsi="Consolas" w:cs="Consolas"/>
          <w:color w:val="880000"/>
          <w:sz w:val="19"/>
          <w:szCs w:val="19"/>
          <w:shd w:val="clear" w:color="auto" w:fill="FCF6DB"/>
        </w:rPr>
        <w:t>"success"</w:t>
      </w:r>
      <w:r>
        <w:rPr>
          <w:rFonts w:ascii="Consolas" w:eastAsia="Consolas" w:hAnsi="Consolas" w:cs="Consolas"/>
          <w:color w:val="000000"/>
          <w:sz w:val="19"/>
          <w:szCs w:val="19"/>
          <w:shd w:val="clear" w:color="auto" w:fill="FCF6DB"/>
        </w:rPr>
        <w:t>, "</w:t>
      </w:r>
      <w:r>
        <w:rPr>
          <w:rFonts w:ascii="Consolas" w:eastAsia="Consolas" w:hAnsi="Consolas" w:cs="Consolas"/>
          <w:color w:val="000000"/>
          <w:sz w:val="19"/>
          <w:szCs w:val="19"/>
          <w:shd w:val="clear" w:color="auto" w:fill="FCF6DB"/>
        </w:rPr>
        <w:t xml:space="preserve">resultMap": { "bookmarkList": [ { "email": </w:t>
      </w:r>
      <w:r>
        <w:rPr>
          <w:rFonts w:ascii="Consolas" w:eastAsia="Consolas" w:hAnsi="Consolas" w:cs="Consolas"/>
          <w:color w:val="880000"/>
          <w:sz w:val="19"/>
          <w:szCs w:val="19"/>
          <w:shd w:val="clear" w:color="auto" w:fill="FCF6DB"/>
        </w:rPr>
        <w:t>"qwefeng888@163.com"</w:t>
      </w:r>
      <w:r>
        <w:rPr>
          <w:rFonts w:ascii="Consolas" w:eastAsia="Consolas" w:hAnsi="Consolas" w:cs="Consolas"/>
          <w:color w:val="000000"/>
          <w:sz w:val="19"/>
          <w:szCs w:val="19"/>
          <w:shd w:val="clear" w:color="auto" w:fill="FCF6DB"/>
        </w:rPr>
        <w:t xml:space="preserve">, "url":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"postId": </w:t>
      </w:r>
      <w:r>
        <w:rPr>
          <w:rFonts w:ascii="Consolas" w:eastAsia="Consolas" w:hAnsi="Consolas" w:cs="Consolas"/>
          <w:color w:val="880000"/>
          <w:sz w:val="19"/>
          <w:szCs w:val="19"/>
          <w:shd w:val="clear" w:color="auto" w:fill="FCF6DB"/>
        </w:rPr>
        <w:t>"5bd800b42676fdc2e88b549b"</w:t>
      </w:r>
      <w:r>
        <w:rPr>
          <w:rFonts w:ascii="Consolas" w:eastAsia="Consolas" w:hAnsi="Consolas" w:cs="Consolas"/>
          <w:color w:val="000000"/>
          <w:sz w:val="19"/>
          <w:szCs w:val="19"/>
          <w:shd w:val="clear" w:color="auto" w:fill="FCF6DB"/>
        </w:rPr>
        <w:t xml:space="preserve">, "create_time": </w:t>
      </w:r>
      <w:r>
        <w:rPr>
          <w:rFonts w:ascii="Consolas" w:eastAsia="Consolas" w:hAnsi="Consolas" w:cs="Consolas"/>
          <w:color w:val="880000"/>
          <w:sz w:val="19"/>
          <w:szCs w:val="19"/>
          <w:shd w:val="clear" w:color="auto" w:fill="FCF6DB"/>
        </w:rPr>
        <w:t>1542166543329</w:t>
      </w:r>
      <w:r>
        <w:rPr>
          <w:rFonts w:ascii="Consolas" w:eastAsia="Consolas" w:hAnsi="Consolas" w:cs="Consolas"/>
          <w:color w:val="000000"/>
          <w:sz w:val="19"/>
          <w:szCs w:val="19"/>
          <w:shd w:val="clear" w:color="auto" w:fill="FCF6DB"/>
        </w:rPr>
        <w:t xml:space="preserve">, "categoryId":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"contentTypeId":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"categoryName":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"contentTypeNa</w:t>
      </w:r>
      <w:r>
        <w:rPr>
          <w:rFonts w:ascii="Consolas" w:eastAsia="Consolas" w:hAnsi="Consolas" w:cs="Consolas"/>
          <w:color w:val="000000"/>
          <w:sz w:val="19"/>
          <w:szCs w:val="19"/>
          <w:shd w:val="clear" w:color="auto" w:fill="FCF6DB"/>
        </w:rPr>
        <w:t xml:space="preserve">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"coverUrl":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"coverthumbnailUrl":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"excerpt":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"skip":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"limit":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"status": </w:t>
      </w:r>
      <w:r>
        <w:rPr>
          <w:rFonts w:ascii="Consolas" w:eastAsia="Consolas" w:hAnsi="Consolas" w:cs="Consolas"/>
          <w:color w:val="880000"/>
          <w:sz w:val="19"/>
          <w:szCs w:val="19"/>
          <w:shd w:val="clear" w:color="auto" w:fill="FCF6DB"/>
        </w:rPr>
        <w:t>2</w:t>
      </w:r>
      <w:r>
        <w:rPr>
          <w:rFonts w:ascii="Consolas" w:eastAsia="Consolas" w:hAnsi="Consolas" w:cs="Consolas"/>
          <w:color w:val="000000"/>
          <w:sz w:val="19"/>
          <w:szCs w:val="19"/>
          <w:shd w:val="clear" w:color="auto" w:fill="FCF6DB"/>
        </w:rPr>
        <w:t xml:space="preserve">, "magazineBookmarkPO": { "serial":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"vol": </w:t>
      </w:r>
      <w:r>
        <w:rPr>
          <w:rFonts w:ascii="Consolas" w:eastAsia="Consolas" w:hAnsi="Consolas" w:cs="Consolas"/>
          <w:color w:val="880000"/>
          <w:sz w:val="19"/>
          <w:szCs w:val="19"/>
          <w:shd w:val="clear" w:color="auto" w:fill="FCF6DB"/>
        </w:rPr>
        <w:t>"vol 1"</w:t>
      </w:r>
      <w:r>
        <w:rPr>
          <w:rFonts w:ascii="Consolas" w:eastAsia="Consolas" w:hAnsi="Consolas" w:cs="Consolas"/>
          <w:color w:val="000000"/>
          <w:sz w:val="19"/>
          <w:szCs w:val="19"/>
          <w:shd w:val="clear" w:color="auto" w:fill="FCF6DB"/>
        </w:rPr>
        <w:t xml:space="preserve">, "issue": </w:t>
      </w:r>
      <w:r>
        <w:rPr>
          <w:rFonts w:ascii="Consolas" w:eastAsia="Consolas" w:hAnsi="Consolas" w:cs="Consolas"/>
          <w:color w:val="880000"/>
          <w:sz w:val="19"/>
          <w:szCs w:val="19"/>
          <w:shd w:val="clear" w:color="auto" w:fill="FCF6DB"/>
        </w:rPr>
        <w:t>"issue 5"</w:t>
      </w:r>
      <w:r>
        <w:rPr>
          <w:rFonts w:ascii="Consolas" w:eastAsia="Consolas" w:hAnsi="Consolas" w:cs="Consolas"/>
          <w:color w:val="000000"/>
          <w:sz w:val="19"/>
          <w:szCs w:val="19"/>
          <w:shd w:val="clear" w:color="auto" w:fill="FCF6DB"/>
        </w:rPr>
        <w:t xml:space="preserve">, "contents": [ { "id": </w:t>
      </w:r>
      <w:r>
        <w:rPr>
          <w:rFonts w:ascii="Consolas" w:eastAsia="Consolas" w:hAnsi="Consolas" w:cs="Consolas"/>
          <w:color w:val="880000"/>
          <w:sz w:val="19"/>
          <w:szCs w:val="19"/>
          <w:shd w:val="clear" w:color="auto" w:fill="FCF6DB"/>
        </w:rPr>
        <w:t>"5be5df7f5a71b7249c07e064"</w:t>
      </w:r>
      <w:r>
        <w:rPr>
          <w:rFonts w:ascii="Consolas" w:eastAsia="Consolas" w:hAnsi="Consolas" w:cs="Consolas"/>
          <w:color w:val="000000"/>
          <w:sz w:val="19"/>
          <w:szCs w:val="19"/>
          <w:shd w:val="clear" w:color="auto" w:fill="FCF6DB"/>
        </w:rPr>
        <w:t xml:space="preserve">, "email": </w:t>
      </w:r>
      <w:r>
        <w:rPr>
          <w:rFonts w:ascii="Consolas" w:eastAsia="Consolas" w:hAnsi="Consolas" w:cs="Consolas"/>
          <w:color w:val="880000"/>
          <w:sz w:val="19"/>
          <w:szCs w:val="19"/>
          <w:shd w:val="clear" w:color="auto" w:fill="FCF6DB"/>
        </w:rPr>
        <w:t>"support</w:t>
      </w:r>
      <w:r>
        <w:rPr>
          <w:rFonts w:ascii="Consolas" w:eastAsia="Consolas" w:hAnsi="Consolas" w:cs="Consolas"/>
          <w:color w:val="880000"/>
          <w:sz w:val="19"/>
          <w:szCs w:val="19"/>
          <w:shd w:val="clear" w:color="auto" w:fill="FCF6DB"/>
        </w:rPr>
        <w:t>@dsodentist.com"</w:t>
      </w:r>
      <w:r>
        <w:rPr>
          <w:rFonts w:ascii="Consolas" w:eastAsia="Consolas" w:hAnsi="Consolas" w:cs="Consolas"/>
          <w:color w:val="000000"/>
          <w:sz w:val="19"/>
          <w:szCs w:val="19"/>
          <w:shd w:val="clear" w:color="auto" w:fill="FCF6DB"/>
        </w:rPr>
        <w:t xml:space="preserve">, "authorId": </w:t>
      </w:r>
      <w:r>
        <w:rPr>
          <w:rFonts w:ascii="Consolas" w:eastAsia="Consolas" w:hAnsi="Consolas" w:cs="Consolas"/>
          <w:color w:val="880000"/>
          <w:sz w:val="19"/>
          <w:szCs w:val="19"/>
          <w:shd w:val="clear" w:color="auto" w:fill="FCF6DB"/>
        </w:rPr>
        <w:t>"5be10e639a08062de04007f1"</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"Interproximal Reduction (IPR)"</w:t>
      </w:r>
      <w:r>
        <w:rPr>
          <w:rFonts w:ascii="Consolas" w:eastAsia="Consolas" w:hAnsi="Consolas" w:cs="Consolas"/>
          <w:color w:val="000000"/>
          <w:sz w:val="19"/>
          <w:szCs w:val="19"/>
          <w:shd w:val="clear" w:color="auto" w:fill="FCF6DB"/>
        </w:rPr>
        <w:t xml:space="preserve">, "content": </w:t>
      </w:r>
      <w:r>
        <w:rPr>
          <w:rFonts w:ascii="Consolas" w:eastAsia="Consolas" w:hAnsi="Consolas" w:cs="Consolas"/>
          <w:color w:val="880000"/>
          <w:sz w:val="19"/>
          <w:szCs w:val="19"/>
          <w:shd w:val="clear" w:color="auto" w:fill="FCF6DB"/>
        </w:rPr>
        <w:t>"\n&lt;p&gt;&lt;iframe src=\"https://player.vimeo.com/video/297791542\" width=\"375\" height=\"250\" frameborder=\"0\" allowfullscreen=\"allowfullscreen\"</w:t>
      </w:r>
      <w:r>
        <w:rPr>
          <w:rFonts w:ascii="Consolas" w:eastAsia="Consolas" w:hAnsi="Consolas" w:cs="Consolas"/>
          <w:color w:val="880000"/>
          <w:sz w:val="19"/>
          <w:szCs w:val="19"/>
          <w:shd w:val="clear" w:color="auto" w:fill="FCF6DB"/>
        </w:rPr>
        <w:t>&gt;&lt;/iframe&gt;&lt;/p&gt;\n&lt;hr /&gt;\n&lt;p&gt;Interproximal Reduction, also abbreviated as IPR, is a spacing technique that removes the interproximal enamel to reduce the mesial-distal size of teeth. It strives to create space so teeth can move into their proper positions wh</w:t>
      </w:r>
      <w:r>
        <w:rPr>
          <w:rFonts w:ascii="Consolas" w:eastAsia="Consolas" w:hAnsi="Consolas" w:cs="Consolas"/>
          <w:color w:val="880000"/>
          <w:sz w:val="19"/>
          <w:szCs w:val="19"/>
          <w:shd w:val="clear" w:color="auto" w:fill="FCF6DB"/>
        </w:rPr>
        <w:t>ile preserving the natural shape of each tooth. Doctors can visualize IPR through the ClinCheck® software to ensure treatment is progressing as desired and make adjustments before and during Invisalign® treatment. &lt;span data-ccp-props=\"{&amp;quot;201341983&amp;qu</w:t>
      </w:r>
      <w:r>
        <w:rPr>
          <w:rFonts w:ascii="Consolas" w:eastAsia="Consolas" w:hAnsi="Consolas" w:cs="Consolas"/>
          <w:color w:val="880000"/>
          <w:sz w:val="19"/>
          <w:szCs w:val="19"/>
          <w:shd w:val="clear" w:color="auto" w:fill="FCF6DB"/>
        </w:rPr>
        <w:t>ot;:0,&amp;quot;335559739&amp;quot;:160,&amp;quot;335559740&amp;quot;:259}\"&gt; &lt;/span&gt;&lt;/p&gt;\n&lt;p&gt;&amp;nbsp;&lt;/p&gt;\n&lt;h2&gt;Learning objectives&lt;/h2&gt;\n&lt;ul&gt;\n&lt;li&gt;The definition of IPR&lt;span data-ccp-props=\"{&amp;quot;134233279&amp;quot;:true,&amp;quot;201341983&amp;quot;:0,&amp;quot;335559739&amp;quot;:160,&amp;quo</w:t>
      </w:r>
      <w:r>
        <w:rPr>
          <w:rFonts w:ascii="Consolas" w:eastAsia="Consolas" w:hAnsi="Consolas" w:cs="Consolas"/>
          <w:color w:val="880000"/>
          <w:sz w:val="19"/>
          <w:szCs w:val="19"/>
          <w:shd w:val="clear" w:color="auto" w:fill="FCF6DB"/>
        </w:rPr>
        <w:t>t;335559740&amp;quot;:259}\"&gt; &lt;/span&gt;&lt;/li&gt;\n&lt;li&gt;The goals of IPR&lt;span data-ccp-props=\"{&amp;quot;134233279&amp;quot;:true,&amp;quot;201341983&amp;quot;:0,&amp;quot;335559739&amp;quot;:160,&amp;quot;335559740&amp;quot;:259}\"&gt; &lt;/span&gt;&lt;/li&gt;\n&lt;li&gt;The proper steps to take before starting IPR&lt;sp</w:t>
      </w:r>
      <w:r>
        <w:rPr>
          <w:rFonts w:ascii="Consolas" w:eastAsia="Consolas" w:hAnsi="Consolas" w:cs="Consolas"/>
          <w:color w:val="880000"/>
          <w:sz w:val="19"/>
          <w:szCs w:val="19"/>
          <w:shd w:val="clear" w:color="auto" w:fill="FCF6DB"/>
        </w:rPr>
        <w:t>an data-ccp-props=\"{&amp;quot;134233279&amp;quot;:true,&amp;quot;201341983&amp;quot;:0,&amp;quot;335559739&amp;quot;:160,&amp;quot;335559740&amp;quot;:259}\"&gt; &lt;/span&gt;&lt;/li&gt;\n&lt;li&gt;The IPR procedure during Invisalign treatment&lt;span data-ccp-props=\"{&amp;quot;134233279&amp;quot;:true,&amp;quot;20134198</w:t>
      </w:r>
      <w:r>
        <w:rPr>
          <w:rFonts w:ascii="Consolas" w:eastAsia="Consolas" w:hAnsi="Consolas" w:cs="Consolas"/>
          <w:color w:val="880000"/>
          <w:sz w:val="19"/>
          <w:szCs w:val="19"/>
          <w:shd w:val="clear" w:color="auto" w:fill="FCF6DB"/>
        </w:rPr>
        <w:t>3&amp;quot;:0,&amp;quot;335559739&amp;quot;:160,&amp;quot;335559740&amp;quot;:259}\"&gt; &lt;/span&gt;&lt;/li&gt;\n&lt;/ul&gt;\n&lt;p&gt;&amp;nbsp;&lt;/p&gt;\n"</w:t>
      </w:r>
      <w:r>
        <w:rPr>
          <w:rFonts w:ascii="Consolas" w:eastAsia="Consolas" w:hAnsi="Consolas" w:cs="Consolas"/>
          <w:color w:val="000000"/>
          <w:sz w:val="19"/>
          <w:szCs w:val="19"/>
          <w:shd w:val="clear" w:color="auto" w:fill="FCF6DB"/>
        </w:rPr>
        <w:t xml:space="preserve">, "contentTypeId": </w:t>
      </w:r>
      <w:r>
        <w:rPr>
          <w:rFonts w:ascii="Consolas" w:eastAsia="Consolas" w:hAnsi="Consolas" w:cs="Consolas"/>
          <w:color w:val="880000"/>
          <w:sz w:val="19"/>
          <w:szCs w:val="19"/>
          <w:shd w:val="clear" w:color="auto" w:fill="FCF6DB"/>
        </w:rPr>
        <w:t>"29"</w:t>
      </w:r>
      <w:r>
        <w:rPr>
          <w:rFonts w:ascii="Consolas" w:eastAsia="Consolas" w:hAnsi="Consolas" w:cs="Consolas"/>
          <w:color w:val="000000"/>
          <w:sz w:val="19"/>
          <w:szCs w:val="19"/>
          <w:shd w:val="clear" w:color="auto" w:fill="FCF6DB"/>
        </w:rPr>
        <w:t xml:space="preserve">, "categoryId": </w:t>
      </w:r>
      <w:r>
        <w:rPr>
          <w:rFonts w:ascii="Consolas" w:eastAsia="Consolas" w:hAnsi="Consolas" w:cs="Consolas"/>
          <w:color w:val="880000"/>
          <w:sz w:val="19"/>
          <w:szCs w:val="19"/>
          <w:shd w:val="clear" w:color="auto" w:fill="FCF6DB"/>
        </w:rPr>
        <w:t>"2"</w:t>
      </w:r>
      <w:r>
        <w:rPr>
          <w:rFonts w:ascii="Consolas" w:eastAsia="Consolas" w:hAnsi="Consolas" w:cs="Consolas"/>
          <w:color w:val="000000"/>
          <w:sz w:val="19"/>
          <w:szCs w:val="19"/>
          <w:shd w:val="clear" w:color="auto" w:fill="FCF6DB"/>
        </w:rPr>
        <w:t xml:space="preserve">, "sponsorId": </w:t>
      </w:r>
      <w:r>
        <w:rPr>
          <w:rFonts w:ascii="Consolas" w:eastAsia="Consolas" w:hAnsi="Consolas" w:cs="Consolas"/>
          <w:color w:val="880000"/>
          <w:sz w:val="19"/>
          <w:szCs w:val="19"/>
          <w:shd w:val="clear" w:color="auto" w:fill="FCF6DB"/>
        </w:rPr>
        <w:t>"260"</w:t>
      </w:r>
      <w:r>
        <w:rPr>
          <w:rFonts w:ascii="Consolas" w:eastAsia="Consolas" w:hAnsi="Consolas" w:cs="Consolas"/>
          <w:color w:val="000000"/>
          <w:sz w:val="19"/>
          <w:szCs w:val="19"/>
          <w:shd w:val="clear" w:color="auto" w:fill="FCF6DB"/>
        </w:rPr>
        <w:t xml:space="preserve">, "featuredMedia": { "type": </w:t>
      </w:r>
      <w:r>
        <w:rPr>
          <w:rFonts w:ascii="Consolas" w:eastAsia="Consolas" w:hAnsi="Consolas" w:cs="Consolas"/>
          <w:color w:val="880000"/>
          <w:sz w:val="19"/>
          <w:szCs w:val="19"/>
          <w:shd w:val="clear" w:color="auto" w:fill="FCF6DB"/>
        </w:rPr>
        <w:t>"1"</w:t>
      </w:r>
      <w:r>
        <w:rPr>
          <w:rFonts w:ascii="Consolas" w:eastAsia="Consolas" w:hAnsi="Consolas" w:cs="Consolas"/>
          <w:color w:val="000000"/>
          <w:sz w:val="19"/>
          <w:szCs w:val="19"/>
          <w:shd w:val="clear" w:color="auto" w:fill="FCF6DB"/>
        </w:rPr>
        <w:t xml:space="preserve">, "code": { "thumbnail": </w:t>
      </w:r>
      <w:r>
        <w:rPr>
          <w:rFonts w:ascii="Consolas" w:eastAsia="Consolas" w:hAnsi="Consolas" w:cs="Consolas"/>
          <w:color w:val="880000"/>
          <w:sz w:val="19"/>
          <w:szCs w:val="19"/>
          <w:shd w:val="clear" w:color="auto" w:fill="FCF6DB"/>
        </w:rPr>
        <w:t>"5be5df7e5a71b7249c07e063"</w:t>
      </w:r>
      <w:r>
        <w:rPr>
          <w:rFonts w:ascii="Consolas" w:eastAsia="Consolas" w:hAnsi="Consolas" w:cs="Consolas"/>
          <w:color w:val="000000"/>
          <w:sz w:val="19"/>
          <w:szCs w:val="19"/>
          <w:shd w:val="clear" w:color="auto" w:fill="FCF6DB"/>
        </w:rPr>
        <w:t>, "origi</w:t>
      </w:r>
      <w:r>
        <w:rPr>
          <w:rFonts w:ascii="Consolas" w:eastAsia="Consolas" w:hAnsi="Consolas" w:cs="Consolas"/>
          <w:color w:val="000000"/>
          <w:sz w:val="19"/>
          <w:szCs w:val="19"/>
          <w:shd w:val="clear" w:color="auto" w:fill="FCF6DB"/>
        </w:rPr>
        <w:t xml:space="preserve">nal": </w:t>
      </w:r>
      <w:r>
        <w:rPr>
          <w:rFonts w:ascii="Consolas" w:eastAsia="Consolas" w:hAnsi="Consolas" w:cs="Consolas"/>
          <w:color w:val="880000"/>
          <w:sz w:val="19"/>
          <w:szCs w:val="19"/>
          <w:shd w:val="clear" w:color="auto" w:fill="FCF6DB"/>
        </w:rPr>
        <w:t>"5be5df7e5a71b7249c07e060"</w:t>
      </w:r>
      <w:r>
        <w:rPr>
          <w:rFonts w:ascii="Consolas" w:eastAsia="Consolas" w:hAnsi="Consolas" w:cs="Consolas"/>
          <w:color w:val="000000"/>
          <w:sz w:val="19"/>
          <w:szCs w:val="19"/>
          <w:shd w:val="clear" w:color="auto" w:fill="FCF6DB"/>
        </w:rPr>
        <w:t xml:space="preserve">, "thumbnailUrl": </w:t>
      </w:r>
      <w:r>
        <w:rPr>
          <w:rFonts w:ascii="Consolas" w:eastAsia="Consolas" w:hAnsi="Consolas" w:cs="Consolas"/>
          <w:color w:val="880000"/>
          <w:sz w:val="19"/>
          <w:szCs w:val="19"/>
          <w:shd w:val="clear" w:color="auto" w:fill="FCF6DB"/>
        </w:rPr>
        <w:t>"http://dsod.aikontec.com/content-service/v1/file/downloadFileByObjectId?objectId=5be5df7e5a71b7249c07e063"</w:t>
      </w:r>
      <w:r>
        <w:rPr>
          <w:rFonts w:ascii="Consolas" w:eastAsia="Consolas" w:hAnsi="Consolas" w:cs="Consolas"/>
          <w:color w:val="000000"/>
          <w:sz w:val="19"/>
          <w:szCs w:val="19"/>
          <w:shd w:val="clear" w:color="auto" w:fill="FCF6DB"/>
        </w:rPr>
        <w:t xml:space="preserve">, "originalUrl": </w:t>
      </w:r>
      <w:r>
        <w:rPr>
          <w:rFonts w:ascii="Consolas" w:eastAsia="Consolas" w:hAnsi="Consolas" w:cs="Consolas"/>
          <w:color w:val="880000"/>
          <w:sz w:val="19"/>
          <w:szCs w:val="19"/>
          <w:shd w:val="clear" w:color="auto" w:fill="FCF6DB"/>
        </w:rPr>
        <w:t>"http://dsod.aikontec.com/content-service/v1/file/downloadFileByObjectId?objectId=</w:t>
      </w:r>
      <w:r>
        <w:rPr>
          <w:rFonts w:ascii="Consolas" w:eastAsia="Consolas" w:hAnsi="Consolas" w:cs="Consolas"/>
          <w:color w:val="880000"/>
          <w:sz w:val="19"/>
          <w:szCs w:val="19"/>
          <w:shd w:val="clear" w:color="auto" w:fill="FCF6DB"/>
        </w:rPr>
        <w:t>5be5df7e5a71b7249c07e060"</w:t>
      </w:r>
      <w:r>
        <w:rPr>
          <w:rFonts w:ascii="Consolas" w:eastAsia="Consolas" w:hAnsi="Consolas" w:cs="Consolas"/>
          <w:color w:val="000000"/>
          <w:sz w:val="19"/>
          <w:szCs w:val="19"/>
          <w:shd w:val="clear" w:color="auto" w:fill="FCF6DB"/>
        </w:rPr>
        <w:t xml:space="preserve"> } }, "photos":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"videos":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"podcasts":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"isPrivate": </w:t>
      </w:r>
      <w:r>
        <w:rPr>
          <w:rFonts w:ascii="Consolas" w:eastAsia="Consolas" w:hAnsi="Consolas" w:cs="Consolas"/>
          <w:color w:val="1F811F"/>
          <w:sz w:val="19"/>
          <w:szCs w:val="19"/>
          <w:shd w:val="clear" w:color="auto" w:fill="FCF6DB"/>
        </w:rPr>
        <w:t>false</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000000"/>
          <w:sz w:val="19"/>
          <w:szCs w:val="19"/>
          <w:shd w:val="clear" w:color="auto" w:fill="FCF6DB"/>
        </w:rPr>
        <w:lastRenderedPageBreak/>
        <w:t xml:space="preserve">"isComplete": </w:t>
      </w:r>
      <w:r>
        <w:rPr>
          <w:rFonts w:ascii="Consolas" w:eastAsia="Consolas" w:hAnsi="Consolas" w:cs="Consolas"/>
          <w:color w:val="1F811F"/>
          <w:sz w:val="19"/>
          <w:szCs w:val="19"/>
          <w:shd w:val="clear" w:color="auto" w:fill="FCF6DB"/>
        </w:rPr>
        <w:t>true</w:t>
      </w:r>
      <w:r>
        <w:rPr>
          <w:rFonts w:ascii="Consolas" w:eastAsia="Consolas" w:hAnsi="Consolas" w:cs="Consolas"/>
          <w:color w:val="000000"/>
          <w:sz w:val="19"/>
          <w:szCs w:val="19"/>
          <w:shd w:val="clear" w:color="auto" w:fill="FCF6DB"/>
        </w:rPr>
        <w:t xml:space="preserve">, "isPublishNow": </w:t>
      </w:r>
      <w:r>
        <w:rPr>
          <w:rFonts w:ascii="Consolas" w:eastAsia="Consolas" w:hAnsi="Consolas" w:cs="Consolas"/>
          <w:color w:val="1F811F"/>
          <w:sz w:val="19"/>
          <w:szCs w:val="19"/>
          <w:shd w:val="clear" w:color="auto" w:fill="FCF6DB"/>
        </w:rPr>
        <w:t>true</w:t>
      </w:r>
      <w:r>
        <w:rPr>
          <w:rFonts w:ascii="Consolas" w:eastAsia="Consolas" w:hAnsi="Consolas" w:cs="Consolas"/>
          <w:color w:val="000000"/>
          <w:sz w:val="19"/>
          <w:szCs w:val="19"/>
          <w:shd w:val="clear" w:color="auto" w:fill="FCF6DB"/>
        </w:rPr>
        <w:t xml:space="preserve">, "publishDate": </w:t>
      </w:r>
      <w:r>
        <w:rPr>
          <w:rFonts w:ascii="Consolas" w:eastAsia="Consolas" w:hAnsi="Consolas" w:cs="Consolas"/>
          <w:color w:val="880000"/>
          <w:sz w:val="19"/>
          <w:szCs w:val="19"/>
          <w:shd w:val="clear" w:color="auto" w:fill="FCF6DB"/>
        </w:rPr>
        <w:t>"2018-10-12 15:00:57"</w:t>
      </w:r>
      <w:r>
        <w:rPr>
          <w:rFonts w:ascii="Consolas" w:eastAsia="Consolas" w:hAnsi="Consolas" w:cs="Consolas"/>
          <w:color w:val="000000"/>
          <w:sz w:val="19"/>
          <w:szCs w:val="19"/>
          <w:shd w:val="clear" w:color="auto" w:fill="FCF6DB"/>
        </w:rPr>
        <w:t xml:space="preserve">, "countOfComment": </w:t>
      </w:r>
      <w:r>
        <w:rPr>
          <w:rFonts w:ascii="Consolas" w:eastAsia="Consolas" w:hAnsi="Consolas" w:cs="Consolas"/>
          <w:color w:val="880000"/>
          <w:sz w:val="19"/>
          <w:szCs w:val="19"/>
          <w:shd w:val="clear" w:color="auto" w:fill="FCF6DB"/>
        </w:rPr>
        <w:t>"27"</w:t>
      </w:r>
      <w:r>
        <w:rPr>
          <w:rFonts w:ascii="Consolas" w:eastAsia="Consolas" w:hAnsi="Consolas" w:cs="Consolas"/>
          <w:color w:val="000000"/>
          <w:sz w:val="19"/>
          <w:szCs w:val="19"/>
          <w:shd w:val="clear" w:color="auto" w:fill="FCF6DB"/>
        </w:rPr>
        <w:t xml:space="preserve">, "avgCommentRating": </w:t>
      </w:r>
      <w:r>
        <w:rPr>
          <w:rFonts w:ascii="Consolas" w:eastAsia="Consolas" w:hAnsi="Consolas" w:cs="Consolas"/>
          <w:color w:val="880000"/>
          <w:sz w:val="19"/>
          <w:szCs w:val="19"/>
          <w:shd w:val="clear" w:color="auto" w:fill="FCF6DB"/>
        </w:rPr>
        <w:t>3.240740740740741</w:t>
      </w:r>
      <w:r>
        <w:rPr>
          <w:rFonts w:ascii="Consolas" w:eastAsia="Consolas" w:hAnsi="Consolas" w:cs="Consolas"/>
          <w:color w:val="000000"/>
          <w:sz w:val="19"/>
          <w:szCs w:val="19"/>
          <w:shd w:val="clear" w:color="auto" w:fill="FCF6DB"/>
        </w:rPr>
        <w:t>, "readNumber"</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880000"/>
          <w:sz w:val="19"/>
          <w:szCs w:val="19"/>
          <w:shd w:val="clear" w:color="auto" w:fill="FCF6DB"/>
        </w:rPr>
        <w:t>651</w:t>
      </w:r>
      <w:r>
        <w:rPr>
          <w:rFonts w:ascii="Consolas" w:eastAsia="Consolas" w:hAnsi="Consolas" w:cs="Consolas"/>
          <w:color w:val="000000"/>
          <w:sz w:val="19"/>
          <w:szCs w:val="19"/>
          <w:shd w:val="clear" w:color="auto" w:fill="FCF6DB"/>
        </w:rPr>
        <w:t xml:space="preserve">, "sort":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"isFeatured": </w:t>
      </w:r>
      <w:r>
        <w:rPr>
          <w:rFonts w:ascii="Consolas" w:eastAsia="Consolas" w:hAnsi="Consolas" w:cs="Consolas"/>
          <w:color w:val="1F811F"/>
          <w:sz w:val="19"/>
          <w:szCs w:val="19"/>
          <w:shd w:val="clear" w:color="auto" w:fill="FCF6DB"/>
        </w:rPr>
        <w:t>true</w:t>
      </w:r>
      <w:r>
        <w:rPr>
          <w:rFonts w:ascii="Consolas" w:eastAsia="Consolas" w:hAnsi="Consolas" w:cs="Consolas"/>
          <w:color w:val="000000"/>
          <w:sz w:val="19"/>
          <w:szCs w:val="19"/>
          <w:shd w:val="clear" w:color="auto" w:fill="FCF6DB"/>
        </w:rPr>
        <w:t xml:space="preserve">, "publishOn": </w:t>
      </w:r>
      <w:r>
        <w:rPr>
          <w:rFonts w:ascii="Consolas" w:eastAsia="Consolas" w:hAnsi="Consolas" w:cs="Consolas"/>
          <w:color w:val="880000"/>
          <w:sz w:val="19"/>
          <w:szCs w:val="19"/>
          <w:shd w:val="clear" w:color="auto" w:fill="FCF6DB"/>
        </w:rPr>
        <w:t>1528588800000</w:t>
      </w:r>
      <w:r>
        <w:rPr>
          <w:rFonts w:ascii="Consolas" w:eastAsia="Consolas" w:hAnsi="Consolas" w:cs="Consolas"/>
          <w:color w:val="000000"/>
          <w:sz w:val="19"/>
          <w:szCs w:val="19"/>
          <w:shd w:val="clear" w:color="auto" w:fill="FCF6DB"/>
        </w:rPr>
        <w:t xml:space="preserve">, "publishEnd": </w:t>
      </w:r>
      <w:r>
        <w:rPr>
          <w:rFonts w:ascii="Consolas" w:eastAsia="Consolas" w:hAnsi="Consolas" w:cs="Consolas"/>
          <w:color w:val="880000"/>
          <w:sz w:val="19"/>
          <w:szCs w:val="19"/>
          <w:shd w:val="clear" w:color="auto" w:fill="FCF6DB"/>
        </w:rPr>
        <w:t>1573344000000</w:t>
      </w:r>
      <w:r>
        <w:rPr>
          <w:rFonts w:ascii="Consolas" w:eastAsia="Consolas" w:hAnsi="Consolas" w:cs="Consolas"/>
          <w:color w:val="000000"/>
          <w:sz w:val="19"/>
          <w:szCs w:val="19"/>
          <w:shd w:val="clear" w:color="auto" w:fill="FCF6DB"/>
        </w:rPr>
        <w:t xml:space="preserve">, "reviewOn":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"subTitle":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"status": </w:t>
      </w:r>
      <w:r>
        <w:rPr>
          <w:rFonts w:ascii="Consolas" w:eastAsia="Consolas" w:hAnsi="Consolas" w:cs="Consolas"/>
          <w:color w:val="880000"/>
          <w:sz w:val="19"/>
          <w:szCs w:val="19"/>
          <w:shd w:val="clear" w:color="auto" w:fill="FCF6DB"/>
        </w:rPr>
        <w:t>2</w:t>
      </w:r>
      <w:r>
        <w:rPr>
          <w:rFonts w:ascii="Consolas" w:eastAsia="Consolas" w:hAnsi="Consolas" w:cs="Consolas"/>
          <w:color w:val="000000"/>
          <w:sz w:val="19"/>
          <w:szCs w:val="19"/>
          <w:shd w:val="clear" w:color="auto" w:fill="FCF6DB"/>
        </w:rPr>
        <w:t xml:space="preserve">, "unite": </w:t>
      </w:r>
      <w:r>
        <w:rPr>
          <w:rFonts w:ascii="Consolas" w:eastAsia="Consolas" w:hAnsi="Consolas" w:cs="Consolas"/>
          <w:color w:val="1F811F"/>
          <w:sz w:val="19"/>
          <w:szCs w:val="19"/>
          <w:shd w:val="clear" w:color="auto" w:fill="FCF6DB"/>
        </w:rPr>
        <w:t>false</w:t>
      </w:r>
      <w:r>
        <w:rPr>
          <w:rFonts w:ascii="Consolas" w:eastAsia="Consolas" w:hAnsi="Consolas" w:cs="Consolas"/>
          <w:color w:val="000000"/>
          <w:sz w:val="19"/>
          <w:szCs w:val="19"/>
          <w:shd w:val="clear" w:color="auto" w:fill="FCF6DB"/>
        </w:rPr>
        <w:t xml:space="preserve">, "expedite": </w:t>
      </w:r>
      <w:r>
        <w:rPr>
          <w:rFonts w:ascii="Consolas" w:eastAsia="Consolas" w:hAnsi="Consolas" w:cs="Consolas"/>
          <w:color w:val="1F811F"/>
          <w:sz w:val="19"/>
          <w:szCs w:val="19"/>
          <w:shd w:val="clear" w:color="auto" w:fill="FCF6DB"/>
        </w:rPr>
        <w:t>false</w:t>
      </w:r>
      <w:r>
        <w:rPr>
          <w:rFonts w:ascii="Consolas" w:eastAsia="Consolas" w:hAnsi="Consolas" w:cs="Consolas"/>
          <w:color w:val="000000"/>
          <w:sz w:val="19"/>
          <w:szCs w:val="19"/>
          <w:shd w:val="clear" w:color="auto" w:fill="FCF6DB"/>
        </w:rPr>
        <w:t xml:space="preserve">, "excerpt": </w:t>
      </w:r>
      <w:r>
        <w:rPr>
          <w:rFonts w:ascii="Consolas" w:eastAsia="Consolas" w:hAnsi="Consolas" w:cs="Consolas"/>
          <w:color w:val="880000"/>
          <w:sz w:val="19"/>
          <w:szCs w:val="19"/>
          <w:shd w:val="clear" w:color="auto" w:fill="FCF6DB"/>
        </w:rPr>
        <w:t>"&lt;p&gt;(By By DSODentist)&lt;/p&gt;\n&lt;p&gt;Interproximal Reduction, also abbre</w:t>
      </w:r>
      <w:r>
        <w:rPr>
          <w:rFonts w:ascii="Consolas" w:eastAsia="Consolas" w:hAnsi="Consolas" w:cs="Consolas"/>
          <w:color w:val="880000"/>
          <w:sz w:val="19"/>
          <w:szCs w:val="19"/>
          <w:shd w:val="clear" w:color="auto" w:fill="FCF6DB"/>
        </w:rPr>
        <w:t>viated as IPR, is a spacing technique that removes the interproximal enamel to reduce the mesial-distal size of teeth. It strives to create space so teeth can move into their proper positions while preserving the natural shape of each tooth. Doctors can vi</w:t>
      </w:r>
      <w:r>
        <w:rPr>
          <w:rFonts w:ascii="Consolas" w:eastAsia="Consolas" w:hAnsi="Consolas" w:cs="Consolas"/>
          <w:color w:val="880000"/>
          <w:sz w:val="19"/>
          <w:szCs w:val="19"/>
          <w:shd w:val="clear" w:color="auto" w:fill="FCF6DB"/>
        </w:rPr>
        <w:t>sualize IPR through the ClinCheck® software to ensure treatment is progressing as desired and make adjustments before and during Invisalign® treatment.  &lt;/p&gt;\n"</w:t>
      </w:r>
      <w:r>
        <w:rPr>
          <w:rFonts w:ascii="Consolas" w:eastAsia="Consolas" w:hAnsi="Consolas" w:cs="Consolas"/>
          <w:color w:val="000000"/>
          <w:sz w:val="19"/>
          <w:szCs w:val="19"/>
          <w:shd w:val="clear" w:color="auto" w:fill="FCF6DB"/>
        </w:rPr>
        <w:t xml:space="preserve">, "visualEssayIds":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"countOfEssay":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"relativeTopics": [ </w:t>
      </w:r>
      <w:r>
        <w:rPr>
          <w:rFonts w:ascii="Consolas" w:eastAsia="Consolas" w:hAnsi="Consolas" w:cs="Consolas"/>
          <w:color w:val="880000"/>
          <w:sz w:val="19"/>
          <w:szCs w:val="19"/>
          <w:shd w:val="clear" w:color="auto" w:fill="FCF6DB"/>
        </w:rPr>
        <w:t>"5be5e0115a71b7249c07e36f"</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880000"/>
          <w:sz w:val="19"/>
          <w:szCs w:val="19"/>
          <w:shd w:val="clear" w:color="auto" w:fill="FCF6DB"/>
        </w:rPr>
        <w:t>"5b</w:t>
      </w:r>
      <w:r>
        <w:rPr>
          <w:rFonts w:ascii="Consolas" w:eastAsia="Consolas" w:hAnsi="Consolas" w:cs="Consolas"/>
          <w:color w:val="880000"/>
          <w:sz w:val="19"/>
          <w:szCs w:val="19"/>
          <w:shd w:val="clear" w:color="auto" w:fill="FCF6DB"/>
        </w:rPr>
        <w:t>e5e0095a71b7249c07e34e"</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880000"/>
          <w:sz w:val="19"/>
          <w:szCs w:val="19"/>
          <w:shd w:val="clear" w:color="auto" w:fill="FCF6DB"/>
        </w:rPr>
        <w:t>"5be5dfe85a71b7249c07e2d7"</w:t>
      </w:r>
      <w:r>
        <w:rPr>
          <w:rFonts w:ascii="Consolas" w:eastAsia="Consolas" w:hAnsi="Consolas" w:cs="Consolas"/>
          <w:color w:val="000000"/>
          <w:sz w:val="19"/>
          <w:szCs w:val="19"/>
          <w:shd w:val="clear" w:color="auto" w:fill="FCF6DB"/>
        </w:rPr>
        <w:t xml:space="preserve"> ] },</w:t>
      </w:r>
      <w:r>
        <w:rPr>
          <w:rFonts w:ascii="Consolas" w:eastAsia="宋体" w:hAnsi="Consolas" w:cs="Consolas" w:hint="eastAsia"/>
          <w:color w:val="000000"/>
          <w:sz w:val="19"/>
          <w:szCs w:val="19"/>
          <w:shd w:val="clear" w:color="auto" w:fill="FCF6DB"/>
        </w:rPr>
        <w:t>........</w:t>
      </w:r>
      <w:r>
        <w:rPr>
          <w:rFonts w:ascii="Consolas" w:eastAsia="Consolas" w:hAnsi="Consolas" w:cs="Consolas"/>
          <w:color w:val="000000"/>
          <w:sz w:val="19"/>
          <w:szCs w:val="19"/>
          <w:shd w:val="clear" w:color="auto" w:fill="FCF6DB"/>
        </w:rPr>
        <w:t>]</w:t>
      </w:r>
    </w:p>
    <w:p w:rsidR="009563EE" w:rsidRDefault="00685E50">
      <w:pPr>
        <w:pStyle w:val="1"/>
        <w:numPr>
          <w:ilvl w:val="0"/>
          <w:numId w:val="1"/>
        </w:numPr>
      </w:pPr>
      <w:r>
        <w:rPr>
          <w:rFonts w:hint="eastAsia"/>
        </w:rPr>
        <w:t>删除收藏</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cs="Consolas" w:hint="default"/>
          <w:color w:val="000000"/>
          <w:sz w:val="18"/>
          <w:szCs w:val="18"/>
        </w:rPr>
      </w:pPr>
      <w:hyperlink w:history="1">
        <w:r>
          <w:rPr>
            <w:rFonts w:ascii="Consolas" w:eastAsia="Consolas" w:hAnsi="Consolas"/>
            <w:color w:val="2A00FF"/>
            <w:sz w:val="20"/>
            <w:shd w:val="clear" w:color="auto" w:fill="E8F2FE"/>
          </w:rPr>
          <w:t>http://{IP}:{port}/{service_name}/v1/book</w:t>
        </w:r>
      </w:hyperlink>
      <w:r>
        <w:rPr>
          <w:rFonts w:ascii="Consolas" w:eastAsia="Consolas" w:hAnsi="Consolas"/>
          <w:color w:val="2A00FF"/>
          <w:sz w:val="20"/>
          <w:shd w:val="clear" w:color="auto" w:fill="E8F2FE"/>
        </w:rPr>
        <w:t>mark/</w:t>
      </w:r>
      <w:r>
        <w:rPr>
          <w:rFonts w:ascii="Consolas" w:eastAsia="Consolas" w:hAnsi="Consolas" w:hint="default"/>
          <w:color w:val="2A00FF"/>
          <w:sz w:val="20"/>
          <w:shd w:val="clear" w:color="auto" w:fill="E8F2FE"/>
        </w:rPr>
        <w:t>deleteOneById</w:t>
      </w:r>
    </w:p>
    <w:p w:rsidR="009563EE" w:rsidRDefault="009563EE">
      <w:pPr>
        <w:ind w:left="420" w:firstLine="420"/>
        <w:rPr>
          <w:rFonts w:eastAsia="宋体"/>
          <w:color w:val="000000"/>
          <w:sz w:val="28"/>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id</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主键</w:t>
            </w:r>
            <w:r>
              <w:rPr>
                <w:rFonts w:ascii="宋体" w:hAnsi="宋体" w:cs="宋体" w:hint="eastAsia"/>
                <w:color w:val="000000"/>
                <w:sz w:val="22"/>
              </w:rPr>
              <w:t>ID</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9563EE">
            <w:pPr>
              <w:tabs>
                <w:tab w:val="center" w:pos="892"/>
              </w:tabs>
              <w:rPr>
                <w:rFonts w:ascii="宋体" w:hAnsi="宋体" w:cs="宋体"/>
                <w:color w:val="000000"/>
                <w:sz w:val="22"/>
              </w:rPr>
            </w:pPr>
          </w:p>
        </w:tc>
        <w:tc>
          <w:tcPr>
            <w:tcW w:w="1701" w:type="dxa"/>
            <w:tcBorders>
              <w:top w:val="nil"/>
              <w:left w:val="nil"/>
              <w:bottom w:val="single" w:sz="4" w:space="0" w:color="auto"/>
              <w:right w:val="single" w:sz="4" w:space="0" w:color="auto"/>
            </w:tcBorders>
            <w:shd w:val="clear" w:color="auto" w:fill="auto"/>
            <w:vAlign w:val="center"/>
          </w:tcPr>
          <w:p w:rsidR="009563EE" w:rsidRDefault="009563EE">
            <w:pPr>
              <w:rPr>
                <w:rFonts w:ascii="宋体" w:hAnsi="宋体" w:cs="宋体"/>
                <w:color w:val="000000"/>
                <w:sz w:val="22"/>
              </w:rPr>
            </w:pPr>
          </w:p>
        </w:tc>
        <w:tc>
          <w:tcPr>
            <w:tcW w:w="1134" w:type="dxa"/>
            <w:tcBorders>
              <w:top w:val="nil"/>
              <w:left w:val="nil"/>
              <w:bottom w:val="single" w:sz="4" w:space="0" w:color="auto"/>
              <w:right w:val="single" w:sz="4" w:space="0" w:color="auto"/>
            </w:tcBorders>
            <w:shd w:val="clear" w:color="auto" w:fill="auto"/>
            <w:vAlign w:val="center"/>
          </w:tcPr>
          <w:p w:rsidR="009563EE" w:rsidRDefault="009563EE">
            <w:pPr>
              <w:rPr>
                <w:rFonts w:ascii="宋体" w:hAnsi="宋体" w:cs="宋体"/>
                <w:color w:val="000000"/>
                <w:sz w:val="22"/>
              </w:rPr>
            </w:pPr>
          </w:p>
        </w:tc>
        <w:tc>
          <w:tcPr>
            <w:tcW w:w="4252" w:type="dxa"/>
            <w:tcBorders>
              <w:top w:val="nil"/>
              <w:left w:val="nil"/>
              <w:bottom w:val="single" w:sz="4" w:space="0" w:color="auto"/>
              <w:right w:val="single" w:sz="4" w:space="0" w:color="auto"/>
            </w:tcBorders>
            <w:shd w:val="clear" w:color="auto" w:fill="auto"/>
            <w:vAlign w:val="center"/>
          </w:tcPr>
          <w:p w:rsidR="009563EE" w:rsidRDefault="009563EE">
            <w:pPr>
              <w:rPr>
                <w:rFonts w:ascii="宋体" w:hAnsi="宋体" w:cs="宋体"/>
                <w:color w:val="000000"/>
                <w:sz w:val="22"/>
              </w:rPr>
            </w:pP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lastRenderedPageBreak/>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color w:val="000000"/>
          <w:sz w:val="28"/>
        </w:rPr>
      </w:pPr>
    </w:p>
    <w:p w:rsidR="009563EE" w:rsidRDefault="009563EE">
      <w:pPr>
        <w:ind w:left="420" w:firstLine="420"/>
        <w:rPr>
          <w:color w:val="000000"/>
          <w:szCs w:val="21"/>
        </w:rPr>
      </w:pPr>
    </w:p>
    <w:p w:rsidR="009563EE" w:rsidRDefault="00685E50">
      <w:pPr>
        <w:pStyle w:val="1"/>
        <w:numPr>
          <w:ilvl w:val="0"/>
          <w:numId w:val="1"/>
        </w:numPr>
      </w:pPr>
      <w:r>
        <w:rPr>
          <w:rFonts w:hint="eastAsia"/>
        </w:rPr>
        <w:t>删除收藏</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cs="Consolas" w:hint="default"/>
          <w:color w:val="000000"/>
          <w:sz w:val="18"/>
          <w:szCs w:val="18"/>
        </w:rPr>
      </w:pPr>
      <w:hyperlink w:history="1">
        <w:r>
          <w:rPr>
            <w:rFonts w:ascii="Consolas" w:eastAsia="Consolas" w:hAnsi="Consolas"/>
            <w:color w:val="2A00FF"/>
            <w:sz w:val="20"/>
            <w:shd w:val="clear" w:color="auto" w:fill="E8F2FE"/>
          </w:rPr>
          <w:t>http://{IP}:{port}/{service_name}/v1/book</w:t>
        </w:r>
      </w:hyperlink>
      <w:r>
        <w:rPr>
          <w:rFonts w:ascii="Consolas" w:eastAsia="Consolas" w:hAnsi="Consolas"/>
          <w:color w:val="2A00FF"/>
          <w:sz w:val="20"/>
          <w:shd w:val="clear" w:color="auto" w:fill="E8F2FE"/>
        </w:rPr>
        <w:t>mark/deleteOneByEmailAndContentId</w:t>
      </w:r>
    </w:p>
    <w:p w:rsidR="009563EE" w:rsidRDefault="009563EE">
      <w:pPr>
        <w:ind w:left="420" w:firstLine="420"/>
        <w:rPr>
          <w:rFonts w:eastAsia="宋体"/>
          <w:color w:val="000000"/>
          <w:sz w:val="28"/>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hint="eastAsia"/>
                <w:color w:val="6A3E3E"/>
                <w:sz w:val="20"/>
                <w:shd w:val="clear" w:color="auto" w:fill="F0D8A8"/>
              </w:rPr>
              <w:t>email</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用户邮箱</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hint="eastAsia"/>
                <w:color w:val="6A3E3E"/>
                <w:sz w:val="20"/>
                <w:shd w:val="clear" w:color="auto" w:fill="F0D8A8"/>
              </w:rPr>
              <w:t>contentId</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文章</w:t>
            </w:r>
            <w:r>
              <w:rPr>
                <w:rFonts w:ascii="宋体" w:hAnsi="宋体" w:cs="宋体" w:hint="eastAsia"/>
                <w:color w:val="000000"/>
                <w:sz w:val="22"/>
              </w:rPr>
              <w:t>id</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9563EE">
      <w:pPr>
        <w:ind w:left="420" w:firstLine="420"/>
        <w:rPr>
          <w:rFonts w:ascii="Consolas" w:hAnsi="Consolas"/>
          <w:color w:val="2A00FF"/>
          <w:sz w:val="20"/>
          <w:shd w:val="clear" w:color="auto" w:fill="E8F2FE"/>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left="420" w:firstLine="420"/>
        <w:rPr>
          <w:color w:val="000000"/>
          <w:szCs w:val="21"/>
        </w:rPr>
      </w:pPr>
    </w:p>
    <w:p w:rsidR="009563EE" w:rsidRDefault="00685E50">
      <w:pPr>
        <w:pStyle w:val="1"/>
        <w:numPr>
          <w:ilvl w:val="0"/>
          <w:numId w:val="1"/>
        </w:numPr>
      </w:pPr>
      <w:r>
        <w:rPr>
          <w:rFonts w:hint="eastAsia"/>
        </w:rPr>
        <w:t>添加收藏</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hAnsi="Consolas" w:cs="Consolas" w:hint="default"/>
          <w:color w:val="000000"/>
          <w:sz w:val="18"/>
          <w:szCs w:val="18"/>
        </w:rPr>
      </w:pPr>
      <w:hyperlink w:history="1">
        <w:r>
          <w:rPr>
            <w:rFonts w:ascii="Consolas" w:eastAsia="Consolas" w:hAnsi="Consolas"/>
            <w:color w:val="2A00FF"/>
            <w:sz w:val="20"/>
            <w:shd w:val="clear" w:color="auto" w:fill="E8F2FE"/>
          </w:rPr>
          <w:t>http://{IP}:{port}/{service_name}/v1/book</w:t>
        </w:r>
      </w:hyperlink>
      <w:r>
        <w:rPr>
          <w:rFonts w:ascii="Consolas" w:eastAsia="Consolas" w:hAnsi="Consolas"/>
          <w:color w:val="2A00FF"/>
          <w:sz w:val="20"/>
          <w:shd w:val="clear" w:color="auto" w:fill="E8F2FE"/>
        </w:rPr>
        <w:t>mark/</w:t>
      </w:r>
      <w:r>
        <w:rPr>
          <w:rFonts w:ascii="Consolas" w:hAnsi="Consolas"/>
          <w:color w:val="2A00FF"/>
          <w:sz w:val="20"/>
          <w:shd w:val="clear" w:color="auto" w:fill="E8F2FE"/>
        </w:rPr>
        <w:t>save</w:t>
      </w:r>
    </w:p>
    <w:p w:rsidR="009563EE" w:rsidRDefault="009563EE">
      <w:pPr>
        <w:ind w:left="420" w:firstLine="420"/>
        <w:rPr>
          <w:rFonts w:eastAsia="宋体"/>
          <w:color w:val="000000"/>
          <w:sz w:val="28"/>
        </w:rPr>
      </w:pP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用户邮箱</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postId</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postId</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title</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标题</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url</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请求</w:t>
            </w:r>
            <w:r>
              <w:rPr>
                <w:rFonts w:ascii="宋体" w:hAnsi="宋体" w:cs="宋体" w:hint="eastAsia"/>
                <w:color w:val="000000"/>
                <w:sz w:val="22"/>
              </w:rPr>
              <w:t>url</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类别</w:t>
            </w:r>
            <w:r>
              <w:rPr>
                <w:rFonts w:ascii="宋体" w:hAnsi="宋体" w:cs="宋体" w:hint="eastAsia"/>
                <w:color w:val="000000"/>
                <w:sz w:val="22"/>
              </w:rPr>
              <w:t>ID</w:t>
            </w:r>
            <w:r>
              <w:rPr>
                <w:rFonts w:ascii="宋体" w:hAnsi="宋体" w:cs="宋体" w:hint="eastAsia"/>
                <w:color w:val="000000"/>
                <w:sz w:val="22"/>
              </w:rPr>
              <w:t>，用于精确匹配</w:t>
            </w:r>
          </w:p>
        </w:tc>
      </w:tr>
      <w:tr w:rsidR="009563EE">
        <w:trPr>
          <w:trHeight w:val="507"/>
        </w:trPr>
        <w:tc>
          <w:tcPr>
            <w:tcW w:w="2000" w:type="dxa"/>
            <w:tcBorders>
              <w:top w:val="nil"/>
              <w:left w:val="single" w:sz="4" w:space="0" w:color="auto"/>
              <w:bottom w:val="nil"/>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nil"/>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文章类型</w:t>
            </w:r>
            <w:r>
              <w:rPr>
                <w:rFonts w:ascii="宋体" w:hAnsi="宋体" w:cs="宋体" w:hint="eastAsia"/>
                <w:color w:val="000000"/>
                <w:sz w:val="22"/>
              </w:rPr>
              <w:t>ID</w:t>
            </w:r>
            <w:r>
              <w:rPr>
                <w:rFonts w:ascii="宋体" w:hAnsi="宋体" w:cs="宋体" w:hint="eastAsia"/>
                <w:color w:val="000000"/>
                <w:sz w:val="22"/>
              </w:rPr>
              <w:t>，用于精确匹配</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status</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Int</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1</w:t>
            </w:r>
            <w:r>
              <w:rPr>
                <w:rFonts w:ascii="宋体" w:hAnsi="宋体" w:cs="宋体" w:hint="eastAsia"/>
                <w:color w:val="000000"/>
                <w:sz w:val="22"/>
              </w:rPr>
              <w:t>、文章；</w:t>
            </w:r>
            <w:r>
              <w:rPr>
                <w:rFonts w:ascii="宋体" w:hAnsi="宋体" w:cs="宋体" w:hint="eastAsia"/>
                <w:color w:val="000000"/>
                <w:sz w:val="22"/>
              </w:rPr>
              <w:t>2</w:t>
            </w:r>
            <w:r>
              <w:rPr>
                <w:rFonts w:ascii="宋体" w:hAnsi="宋体" w:cs="宋体" w:hint="eastAsia"/>
                <w:color w:val="000000"/>
                <w:sz w:val="22"/>
              </w:rPr>
              <w:t>、杂志</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Request </w:t>
      </w:r>
      <w:r>
        <w:rPr>
          <w:rFonts w:ascii="微软雅黑" w:eastAsia="微软雅黑" w:hAnsi="微软雅黑" w:cs="宋体" w:hint="eastAsia"/>
          <w:b/>
          <w:color w:val="000000"/>
          <w:sz w:val="22"/>
        </w:rPr>
        <w:t>parameters</w:t>
      </w:r>
      <w:r>
        <w:rPr>
          <w:rFonts w:ascii="微软雅黑" w:eastAsia="微软雅黑" w:hAnsi="微软雅黑" w:cs="宋体" w:hint="eastAsia"/>
          <w:b/>
          <w:color w:val="000000"/>
          <w:sz w:val="22"/>
        </w:rPr>
        <w:t>：</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"email": "string",</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"postId": "string",</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"title": "string",</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"status": 2,</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"categoryId": "string",</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"contentTypeId": "string",</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"url": "string"</w:t>
      </w:r>
    </w:p>
    <w:p w:rsidR="009563EE" w:rsidRDefault="00685E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color w:val="000000"/>
          <w:sz w:val="28"/>
        </w:rPr>
      </w:pPr>
    </w:p>
    <w:p w:rsidR="009563EE" w:rsidRDefault="009563EE">
      <w:pPr>
        <w:ind w:left="420" w:firstLine="420"/>
        <w:rPr>
          <w:color w:val="000000"/>
          <w:szCs w:val="21"/>
        </w:rPr>
      </w:pPr>
    </w:p>
    <w:p w:rsidR="009563EE" w:rsidRDefault="00685E50">
      <w:pPr>
        <w:pStyle w:val="1"/>
        <w:numPr>
          <w:ilvl w:val="0"/>
          <w:numId w:val="1"/>
        </w:numPr>
      </w:pPr>
      <w:r>
        <w:rPr>
          <w:rFonts w:hint="eastAsia"/>
        </w:rPr>
        <w:lastRenderedPageBreak/>
        <w:t>删除赞助商</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hint="default"/>
          <w:color w:val="2A00FF"/>
          <w:sz w:val="20"/>
          <w:shd w:val="clear" w:color="auto" w:fill="E8F2FE"/>
        </w:rPr>
        <w:t>v1/sponsor/deleteOneById</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id</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赞助商</w:t>
            </w:r>
            <w:r>
              <w:rPr>
                <w:rFonts w:ascii="宋体" w:hAnsi="宋体" w:cs="宋体" w:hint="eastAsia"/>
                <w:color w:val="000000"/>
                <w:sz w:val="22"/>
              </w:rPr>
              <w:t>ID</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color w:val="000000"/>
          <w:sz w:val="28"/>
        </w:rPr>
      </w:pPr>
    </w:p>
    <w:p w:rsidR="009563EE" w:rsidRDefault="009563EE">
      <w:pPr>
        <w:ind w:left="420" w:firstLine="420"/>
        <w:rPr>
          <w:color w:val="000000"/>
          <w:szCs w:val="21"/>
        </w:rPr>
      </w:pPr>
    </w:p>
    <w:p w:rsidR="009563EE" w:rsidRDefault="00685E50">
      <w:pPr>
        <w:pStyle w:val="1"/>
        <w:numPr>
          <w:ilvl w:val="0"/>
          <w:numId w:val="1"/>
        </w:numPr>
      </w:pPr>
      <w:r>
        <w:rPr>
          <w:rFonts w:hint="eastAsia"/>
        </w:rPr>
        <w:t>获取所有赞助商</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hint="default"/>
          <w:color w:val="2A00FF"/>
          <w:sz w:val="20"/>
          <w:shd w:val="clear" w:color="auto" w:fill="E8F2FE"/>
        </w:rPr>
        <w:t>v1/sponsor/getAll</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9563EE">
            <w:pPr>
              <w:tabs>
                <w:tab w:val="center" w:pos="892"/>
              </w:tabs>
              <w:rPr>
                <w:rFonts w:ascii="宋体" w:hAnsi="宋体" w:cs="宋体"/>
                <w:color w:val="000000"/>
                <w:sz w:val="22"/>
              </w:rPr>
            </w:pPr>
          </w:p>
        </w:tc>
        <w:tc>
          <w:tcPr>
            <w:tcW w:w="1701" w:type="dxa"/>
            <w:tcBorders>
              <w:top w:val="nil"/>
              <w:left w:val="nil"/>
              <w:bottom w:val="single" w:sz="4" w:space="0" w:color="auto"/>
              <w:right w:val="single" w:sz="4" w:space="0" w:color="auto"/>
            </w:tcBorders>
            <w:shd w:val="clear" w:color="auto" w:fill="auto"/>
            <w:vAlign w:val="center"/>
          </w:tcPr>
          <w:p w:rsidR="009563EE" w:rsidRDefault="009563EE">
            <w:pPr>
              <w:rPr>
                <w:rFonts w:ascii="宋体" w:hAnsi="宋体" w:cs="宋体"/>
                <w:color w:val="000000"/>
                <w:sz w:val="22"/>
              </w:rPr>
            </w:pPr>
          </w:p>
        </w:tc>
        <w:tc>
          <w:tcPr>
            <w:tcW w:w="1134" w:type="dxa"/>
            <w:tcBorders>
              <w:top w:val="nil"/>
              <w:left w:val="nil"/>
              <w:bottom w:val="single" w:sz="4" w:space="0" w:color="auto"/>
              <w:right w:val="single" w:sz="4" w:space="0" w:color="auto"/>
            </w:tcBorders>
            <w:shd w:val="clear" w:color="auto" w:fill="auto"/>
            <w:vAlign w:val="center"/>
          </w:tcPr>
          <w:p w:rsidR="009563EE" w:rsidRDefault="009563EE">
            <w:pPr>
              <w:rPr>
                <w:rFonts w:ascii="宋体" w:hAnsi="宋体" w:cs="宋体"/>
                <w:color w:val="000000"/>
                <w:sz w:val="22"/>
              </w:rPr>
            </w:pPr>
          </w:p>
        </w:tc>
        <w:tc>
          <w:tcPr>
            <w:tcW w:w="4252" w:type="dxa"/>
            <w:tcBorders>
              <w:top w:val="nil"/>
              <w:left w:val="nil"/>
              <w:bottom w:val="single" w:sz="4" w:space="0" w:color="auto"/>
              <w:right w:val="single" w:sz="4" w:space="0" w:color="auto"/>
            </w:tcBorders>
            <w:shd w:val="clear" w:color="auto" w:fill="auto"/>
            <w:vAlign w:val="center"/>
          </w:tcPr>
          <w:p w:rsidR="009563EE" w:rsidRDefault="009563EE">
            <w:pPr>
              <w:rPr>
                <w:rFonts w:ascii="宋体" w:hAnsi="宋体" w:cs="宋体"/>
                <w:color w:val="000000"/>
                <w:sz w:val="22"/>
              </w:rPr>
            </w:pP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r w:rsidR="009563EE">
        <w:trPr>
          <w:trHeight w:val="507"/>
        </w:trPr>
        <w:tc>
          <w:tcPr>
            <w:tcW w:w="2000" w:type="dxa"/>
            <w:shd w:val="clear" w:color="auto" w:fill="auto"/>
            <w:vAlign w:val="center"/>
          </w:tcPr>
          <w:p w:rsidR="009563EE" w:rsidRDefault="009563EE">
            <w:pPr>
              <w:tabs>
                <w:tab w:val="center" w:pos="892"/>
              </w:tabs>
              <w:rPr>
                <w:rFonts w:ascii="宋体" w:hAnsi="宋体" w:cs="宋体"/>
                <w:color w:val="000000"/>
                <w:sz w:val="22"/>
              </w:rPr>
            </w:pPr>
          </w:p>
        </w:tc>
        <w:tc>
          <w:tcPr>
            <w:tcW w:w="1701" w:type="dxa"/>
            <w:shd w:val="clear" w:color="auto" w:fill="auto"/>
            <w:vAlign w:val="center"/>
          </w:tcPr>
          <w:p w:rsidR="009563EE" w:rsidRDefault="009563EE">
            <w:pPr>
              <w:tabs>
                <w:tab w:val="center" w:pos="892"/>
              </w:tabs>
              <w:rPr>
                <w:rFonts w:ascii="宋体" w:hAnsi="宋体" w:cs="宋体"/>
                <w:color w:val="000000"/>
                <w:sz w:val="22"/>
              </w:rPr>
            </w:pPr>
          </w:p>
        </w:tc>
        <w:tc>
          <w:tcPr>
            <w:tcW w:w="1134" w:type="dxa"/>
            <w:shd w:val="clear" w:color="auto" w:fill="auto"/>
            <w:vAlign w:val="center"/>
          </w:tcPr>
          <w:p w:rsidR="009563EE" w:rsidRDefault="009563EE">
            <w:pPr>
              <w:tabs>
                <w:tab w:val="center" w:pos="892"/>
              </w:tabs>
              <w:rPr>
                <w:rFonts w:ascii="宋体" w:hAnsi="宋体" w:cs="宋体"/>
                <w:color w:val="000000"/>
                <w:sz w:val="22"/>
              </w:rPr>
            </w:pP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left="420" w:firstLine="420"/>
        <w:rPr>
          <w:color w:val="000000"/>
          <w:szCs w:val="21"/>
        </w:rPr>
      </w:pPr>
    </w:p>
    <w:p w:rsidR="009563EE" w:rsidRDefault="009563EE">
      <w:pPr>
        <w:ind w:left="420" w:firstLine="420"/>
        <w:rPr>
          <w:color w:val="000000"/>
          <w:szCs w:val="21"/>
        </w:rPr>
      </w:pPr>
    </w:p>
    <w:p w:rsidR="009563EE" w:rsidRDefault="009563EE">
      <w:pPr>
        <w:ind w:left="420" w:firstLine="420"/>
        <w:rPr>
          <w:color w:val="000000"/>
          <w:szCs w:val="21"/>
        </w:rPr>
      </w:pPr>
    </w:p>
    <w:p w:rsidR="009563EE" w:rsidRDefault="00685E50">
      <w:pPr>
        <w:pStyle w:val="1"/>
        <w:numPr>
          <w:ilvl w:val="0"/>
          <w:numId w:val="1"/>
        </w:numPr>
      </w:pPr>
      <w:r>
        <w:rPr>
          <w:rFonts w:hint="eastAsia"/>
        </w:rPr>
        <w:t>添加赞助商</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hint="default"/>
          <w:color w:val="2A00FF"/>
          <w:sz w:val="20"/>
          <w:shd w:val="clear" w:color="auto" w:fill="E8F2FE"/>
        </w:rPr>
        <w:t>v1/sponsor/save</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name</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赞助商名称</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firstLine="420"/>
        <w:rPr>
          <w:color w:val="000000"/>
          <w:sz w:val="28"/>
        </w:rPr>
      </w:pPr>
    </w:p>
    <w:p w:rsidR="009563EE" w:rsidRDefault="009563EE"/>
    <w:p w:rsidR="009563EE" w:rsidRDefault="00685E50">
      <w:pPr>
        <w:pStyle w:val="1"/>
        <w:numPr>
          <w:ilvl w:val="0"/>
          <w:numId w:val="1"/>
        </w:numPr>
      </w:pPr>
      <w:r>
        <w:rPr>
          <w:rFonts w:hint="eastAsia"/>
        </w:rPr>
        <w:lastRenderedPageBreak/>
        <w:t>添加</w:t>
      </w:r>
      <w:r>
        <w:rPr>
          <w:rFonts w:hint="eastAsia"/>
        </w:rPr>
        <w:t>category</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hint="default"/>
          <w:color w:val="2A00FF"/>
          <w:sz w:val="20"/>
          <w:shd w:val="clear" w:color="auto" w:fill="E8F2FE"/>
        </w:rPr>
        <w:t>v1/</w:t>
      </w:r>
      <w:r>
        <w:rPr>
          <w:rFonts w:ascii="Consolas" w:eastAsia="Consolas" w:hAnsi="Consolas"/>
          <w:color w:val="2A00FF"/>
          <w:sz w:val="20"/>
          <w:shd w:val="clear" w:color="auto" w:fill="E8F2FE"/>
        </w:rPr>
        <w:t>category</w:t>
      </w:r>
      <w:r>
        <w:rPr>
          <w:rFonts w:ascii="Consolas" w:eastAsia="Consolas" w:hAnsi="Consolas" w:hint="default"/>
          <w:color w:val="2A00FF"/>
          <w:sz w:val="20"/>
          <w:shd w:val="clear" w:color="auto" w:fill="E8F2FE"/>
        </w:rPr>
        <w:t>/</w:t>
      </w:r>
      <w:r>
        <w:rPr>
          <w:rFonts w:ascii="Consolas" w:eastAsia="Consolas" w:hAnsi="Consolas"/>
          <w:color w:val="2A00FF"/>
          <w:sz w:val="20"/>
          <w:shd w:val="clear" w:color="auto" w:fill="E8F2FE"/>
        </w:rPr>
        <w:t>saveCategory</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Change w:id="65">
          <w:tblGrid>
            <w:gridCol w:w="2000"/>
            <w:gridCol w:w="1701"/>
            <w:gridCol w:w="1134"/>
            <w:gridCol w:w="4252"/>
          </w:tblGrid>
        </w:tblGridChange>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rsidTr="009729C8">
        <w:tblPrEx>
          <w:tblW w:w="9087" w:type="dxa"/>
          <w:tblLayout w:type="fixed"/>
          <w:tblPrExChange w:id="66" w:author="20181207" w:date="2019-02-28T22:48:00Z">
            <w:tblPrEx>
              <w:tblW w:w="9087" w:type="dxa"/>
              <w:tblLayout w:type="fixed"/>
            </w:tblPrEx>
          </w:tblPrExChange>
        </w:tblPrEx>
        <w:trPr>
          <w:trHeight w:val="535"/>
          <w:trPrChange w:id="67" w:author="20181207" w:date="2019-02-28T22:48:00Z">
            <w:trPr>
              <w:trHeight w:val="535"/>
            </w:trPr>
          </w:trPrChange>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Change w:id="68" w:author="20181207" w:date="2019-02-28T22:48:00Z">
              <w:tcPr>
                <w:tcW w:w="20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9563EE" w:rsidRDefault="00685E50">
            <w:pPr>
              <w:widowControl/>
              <w:jc w:val="left"/>
              <w:rPr>
                <w:rFonts w:ascii="宋体" w:eastAsia="宋体" w:hAnsi="宋体" w:cs="宋体"/>
                <w:b/>
                <w:color w:val="000000"/>
                <w:kern w:val="0"/>
                <w:sz w:val="24"/>
              </w:rPr>
            </w:pPr>
            <w:r>
              <w:rPr>
                <w:rFonts w:ascii="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Change w:id="69" w:author="20181207" w:date="2019-02-28T22:48:00Z">
              <w:tcPr>
                <w:tcW w:w="1701" w:type="dxa"/>
                <w:tcBorders>
                  <w:top w:val="single" w:sz="4" w:space="0" w:color="auto"/>
                  <w:left w:val="nil"/>
                  <w:bottom w:val="single" w:sz="4" w:space="0" w:color="auto"/>
                  <w:right w:val="single" w:sz="4" w:space="0" w:color="auto"/>
                </w:tcBorders>
                <w:shd w:val="clear" w:color="auto" w:fill="auto"/>
                <w:vAlign w:val="center"/>
              </w:tcPr>
            </w:tcPrChange>
          </w:tcPr>
          <w:p w:rsidR="009563EE" w:rsidRDefault="00685E50">
            <w:pPr>
              <w:widowControl/>
              <w:jc w:val="left"/>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Change w:id="70" w:author="20181207" w:date="2019-02-28T22:48:00Z">
              <w:tcPr>
                <w:tcW w:w="1134" w:type="dxa"/>
                <w:tcBorders>
                  <w:top w:val="single" w:sz="4" w:space="0" w:color="auto"/>
                  <w:left w:val="nil"/>
                  <w:bottom w:val="single" w:sz="4" w:space="0" w:color="auto"/>
                  <w:right w:val="single" w:sz="4" w:space="0" w:color="auto"/>
                </w:tcBorders>
                <w:shd w:val="clear" w:color="auto" w:fill="auto"/>
                <w:vAlign w:val="center"/>
              </w:tcPr>
            </w:tcPrChange>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Y</w:t>
            </w:r>
          </w:p>
        </w:tc>
        <w:tc>
          <w:tcPr>
            <w:tcW w:w="4252" w:type="dxa"/>
            <w:tcBorders>
              <w:top w:val="single" w:sz="4" w:space="0" w:color="auto"/>
              <w:left w:val="nil"/>
              <w:bottom w:val="single" w:sz="4" w:space="0" w:color="auto"/>
              <w:right w:val="single" w:sz="4" w:space="0" w:color="auto"/>
            </w:tcBorders>
            <w:shd w:val="clear" w:color="auto" w:fill="auto"/>
            <w:vAlign w:val="center"/>
            <w:tcPrChange w:id="71" w:author="20181207" w:date="2019-02-28T22:48:00Z">
              <w:tcPr>
                <w:tcW w:w="4252" w:type="dxa"/>
                <w:tcBorders>
                  <w:top w:val="single" w:sz="4" w:space="0" w:color="auto"/>
                  <w:left w:val="nil"/>
                  <w:bottom w:val="single" w:sz="4" w:space="0" w:color="auto"/>
                  <w:right w:val="single" w:sz="4" w:space="0" w:color="auto"/>
                </w:tcBorders>
                <w:shd w:val="clear" w:color="auto" w:fill="auto"/>
                <w:vAlign w:val="center"/>
              </w:tcPr>
            </w:tcPrChange>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 xml:space="preserve">Id </w:t>
            </w:r>
          </w:p>
        </w:tc>
      </w:tr>
      <w:tr w:rsidR="009563EE" w:rsidTr="009729C8">
        <w:tblPrEx>
          <w:tblW w:w="9087" w:type="dxa"/>
          <w:tblLayout w:type="fixed"/>
          <w:tblPrExChange w:id="72" w:author="20181207" w:date="2019-02-28T22:48:00Z">
            <w:tblPrEx>
              <w:tblW w:w="9087" w:type="dxa"/>
              <w:tblLayout w:type="fixed"/>
            </w:tblPrEx>
          </w:tblPrExChange>
        </w:tblPrEx>
        <w:trPr>
          <w:trHeight w:val="507"/>
          <w:trPrChange w:id="73" w:author="20181207" w:date="2019-02-28T22:48:00Z">
            <w:trPr>
              <w:trHeight w:val="507"/>
            </w:trPr>
          </w:trPrChange>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Change w:id="74" w:author="20181207" w:date="2019-02-28T22:48:00Z">
              <w:tcPr>
                <w:tcW w:w="2000" w:type="dxa"/>
                <w:tcBorders>
                  <w:top w:val="nil"/>
                  <w:left w:val="single" w:sz="4" w:space="0" w:color="auto"/>
                  <w:bottom w:val="single" w:sz="4" w:space="0" w:color="auto"/>
                  <w:right w:val="single" w:sz="4" w:space="0" w:color="auto"/>
                </w:tcBorders>
                <w:shd w:val="clear" w:color="auto" w:fill="auto"/>
                <w:vAlign w:val="center"/>
              </w:tcPr>
            </w:tcPrChange>
          </w:tcPr>
          <w:p w:rsidR="009563EE" w:rsidRDefault="00685E50">
            <w:pPr>
              <w:tabs>
                <w:tab w:val="center" w:pos="892"/>
              </w:tabs>
              <w:rPr>
                <w:rFonts w:ascii="宋体" w:hAnsi="宋体" w:cs="宋体"/>
                <w:color w:val="000000"/>
                <w:sz w:val="22"/>
              </w:rPr>
            </w:pPr>
            <w:r>
              <w:rPr>
                <w:rFonts w:ascii="宋体" w:hAnsi="宋体" w:cs="宋体" w:hint="eastAsia"/>
                <w:color w:val="000000"/>
                <w:sz w:val="22"/>
              </w:rPr>
              <w:t>name</w:t>
            </w:r>
          </w:p>
        </w:tc>
        <w:tc>
          <w:tcPr>
            <w:tcW w:w="1701" w:type="dxa"/>
            <w:tcBorders>
              <w:top w:val="single" w:sz="4" w:space="0" w:color="auto"/>
              <w:left w:val="nil"/>
              <w:bottom w:val="single" w:sz="4" w:space="0" w:color="auto"/>
              <w:right w:val="single" w:sz="4" w:space="0" w:color="auto"/>
            </w:tcBorders>
            <w:shd w:val="clear" w:color="auto" w:fill="auto"/>
            <w:vAlign w:val="center"/>
            <w:tcPrChange w:id="75" w:author="20181207" w:date="2019-02-28T22:48:00Z">
              <w:tcPr>
                <w:tcW w:w="1701" w:type="dxa"/>
                <w:tcBorders>
                  <w:top w:val="nil"/>
                  <w:left w:val="nil"/>
                  <w:bottom w:val="single" w:sz="4" w:space="0" w:color="auto"/>
                  <w:right w:val="single" w:sz="4" w:space="0" w:color="auto"/>
                </w:tcBorders>
                <w:shd w:val="clear" w:color="auto" w:fill="auto"/>
                <w:vAlign w:val="center"/>
              </w:tcPr>
            </w:tcPrChange>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Change w:id="76" w:author="20181207" w:date="2019-02-28T22:48:00Z">
              <w:tcPr>
                <w:tcW w:w="1134" w:type="dxa"/>
                <w:tcBorders>
                  <w:top w:val="nil"/>
                  <w:left w:val="nil"/>
                  <w:bottom w:val="single" w:sz="4" w:space="0" w:color="auto"/>
                  <w:right w:val="single" w:sz="4" w:space="0" w:color="auto"/>
                </w:tcBorders>
                <w:shd w:val="clear" w:color="auto" w:fill="auto"/>
                <w:vAlign w:val="center"/>
              </w:tcPr>
            </w:tcPrChange>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Change w:id="77" w:author="20181207" w:date="2019-02-28T22:48:00Z">
              <w:tcPr>
                <w:tcW w:w="4252" w:type="dxa"/>
                <w:tcBorders>
                  <w:top w:val="nil"/>
                  <w:left w:val="nil"/>
                  <w:bottom w:val="single" w:sz="4" w:space="0" w:color="auto"/>
                  <w:right w:val="single" w:sz="4" w:space="0" w:color="auto"/>
                </w:tcBorders>
                <w:shd w:val="clear" w:color="auto" w:fill="auto"/>
                <w:vAlign w:val="center"/>
              </w:tcPr>
            </w:tcPrChange>
          </w:tcPr>
          <w:p w:rsidR="009563EE" w:rsidRDefault="00685E50">
            <w:pPr>
              <w:rPr>
                <w:rFonts w:ascii="宋体" w:hAnsi="宋体" w:cs="宋体"/>
                <w:color w:val="000000"/>
                <w:sz w:val="22"/>
              </w:rPr>
            </w:pPr>
            <w:r>
              <w:rPr>
                <w:rFonts w:ascii="宋体" w:hAnsi="宋体" w:cs="宋体" w:hint="eastAsia"/>
                <w:color w:val="000000"/>
                <w:sz w:val="22"/>
              </w:rPr>
              <w:t>Category name</w:t>
            </w:r>
          </w:p>
        </w:tc>
      </w:tr>
      <w:tr w:rsidR="008E5162" w:rsidTr="009729C8">
        <w:tblPrEx>
          <w:tblW w:w="9087" w:type="dxa"/>
          <w:tblLayout w:type="fixed"/>
          <w:tblPrExChange w:id="78" w:author="20181207" w:date="2019-02-28T22:48:00Z">
            <w:tblPrEx>
              <w:tblW w:w="9087" w:type="dxa"/>
              <w:tblLayout w:type="fixed"/>
            </w:tblPrEx>
          </w:tblPrExChange>
        </w:tblPrEx>
        <w:trPr>
          <w:trHeight w:val="507"/>
          <w:ins w:id="79" w:author="20181207" w:date="2019-02-28T22:47:00Z"/>
          <w:trPrChange w:id="80" w:author="20181207" w:date="2019-02-28T22:48:00Z">
            <w:trPr>
              <w:trHeight w:val="507"/>
            </w:trPr>
          </w:trPrChange>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Change w:id="81" w:author="20181207" w:date="2019-02-28T22:48:00Z">
              <w:tcPr>
                <w:tcW w:w="2000" w:type="dxa"/>
                <w:tcBorders>
                  <w:top w:val="nil"/>
                  <w:left w:val="single" w:sz="4" w:space="0" w:color="auto"/>
                  <w:bottom w:val="single" w:sz="4" w:space="0" w:color="auto"/>
                  <w:right w:val="single" w:sz="4" w:space="0" w:color="auto"/>
                </w:tcBorders>
                <w:shd w:val="clear" w:color="auto" w:fill="auto"/>
                <w:vAlign w:val="center"/>
              </w:tcPr>
            </w:tcPrChange>
          </w:tcPr>
          <w:p w:rsidR="008E5162" w:rsidRDefault="008E5162">
            <w:pPr>
              <w:tabs>
                <w:tab w:val="center" w:pos="892"/>
              </w:tabs>
              <w:rPr>
                <w:ins w:id="82" w:author="20181207" w:date="2019-02-28T22:47:00Z"/>
                <w:rFonts w:ascii="宋体" w:hAnsi="宋体" w:cs="宋体" w:hint="eastAsia"/>
                <w:color w:val="000000"/>
                <w:sz w:val="22"/>
              </w:rPr>
            </w:pPr>
            <w:bookmarkStart w:id="83" w:name="_GoBack" w:colFirst="0" w:colLast="3"/>
            <w:ins w:id="84" w:author="20181207" w:date="2019-02-28T22:47:00Z">
              <w:r w:rsidRPr="008E5162">
                <w:rPr>
                  <w:rFonts w:ascii="Courier New" w:hAnsi="Courier New" w:cs="Courier New"/>
                  <w:sz w:val="20"/>
                  <w:szCs w:val="20"/>
                  <w:rPrChange w:id="85" w:author="20181207" w:date="2019-02-28T22:48:00Z">
                    <w:rPr>
                      <w:rFonts w:ascii="Courier New" w:hAnsi="Courier New" w:cs="Courier New"/>
                      <w:color w:val="FF0000"/>
                      <w:sz w:val="20"/>
                      <w:szCs w:val="20"/>
                    </w:rPr>
                  </w:rPrChange>
                </w:rPr>
                <w:t>sponsorId</w:t>
              </w:r>
            </w:ins>
          </w:p>
        </w:tc>
        <w:tc>
          <w:tcPr>
            <w:tcW w:w="1701" w:type="dxa"/>
            <w:tcBorders>
              <w:top w:val="single" w:sz="4" w:space="0" w:color="auto"/>
              <w:left w:val="nil"/>
              <w:bottom w:val="single" w:sz="4" w:space="0" w:color="auto"/>
              <w:right w:val="single" w:sz="4" w:space="0" w:color="auto"/>
            </w:tcBorders>
            <w:shd w:val="clear" w:color="auto" w:fill="auto"/>
            <w:vAlign w:val="center"/>
            <w:tcPrChange w:id="86" w:author="20181207" w:date="2019-02-28T22:48:00Z">
              <w:tcPr>
                <w:tcW w:w="1701" w:type="dxa"/>
                <w:tcBorders>
                  <w:top w:val="nil"/>
                  <w:left w:val="nil"/>
                  <w:bottom w:val="single" w:sz="4" w:space="0" w:color="auto"/>
                  <w:right w:val="single" w:sz="4" w:space="0" w:color="auto"/>
                </w:tcBorders>
                <w:shd w:val="clear" w:color="auto" w:fill="auto"/>
                <w:vAlign w:val="center"/>
              </w:tcPr>
            </w:tcPrChange>
          </w:tcPr>
          <w:p w:rsidR="008E5162" w:rsidRDefault="008E5162">
            <w:pPr>
              <w:rPr>
                <w:ins w:id="87" w:author="20181207" w:date="2019-02-28T22:47:00Z"/>
                <w:rFonts w:ascii="宋体" w:hAnsi="宋体" w:cs="宋体" w:hint="eastAsia"/>
                <w:color w:val="000000"/>
                <w:sz w:val="22"/>
              </w:rPr>
            </w:pPr>
            <w:ins w:id="88" w:author="20181207" w:date="2019-02-28T22:47:00Z">
              <w:r>
                <w:rPr>
                  <w:rFonts w:ascii="宋体" w:hAnsi="宋体" w:cs="宋体"/>
                  <w:color w:val="000000"/>
                  <w:sz w:val="22"/>
                </w:rPr>
                <w:t>String</w:t>
              </w:r>
            </w:ins>
          </w:p>
        </w:tc>
        <w:tc>
          <w:tcPr>
            <w:tcW w:w="1134" w:type="dxa"/>
            <w:tcBorders>
              <w:top w:val="single" w:sz="4" w:space="0" w:color="auto"/>
              <w:left w:val="nil"/>
              <w:bottom w:val="single" w:sz="4" w:space="0" w:color="auto"/>
              <w:right w:val="single" w:sz="4" w:space="0" w:color="auto"/>
            </w:tcBorders>
            <w:shd w:val="clear" w:color="auto" w:fill="auto"/>
            <w:vAlign w:val="center"/>
            <w:tcPrChange w:id="89" w:author="20181207" w:date="2019-02-28T22:48:00Z">
              <w:tcPr>
                <w:tcW w:w="1134" w:type="dxa"/>
                <w:tcBorders>
                  <w:top w:val="nil"/>
                  <w:left w:val="nil"/>
                  <w:bottom w:val="single" w:sz="4" w:space="0" w:color="auto"/>
                  <w:right w:val="single" w:sz="4" w:space="0" w:color="auto"/>
                </w:tcBorders>
                <w:shd w:val="clear" w:color="auto" w:fill="auto"/>
                <w:vAlign w:val="center"/>
              </w:tcPr>
            </w:tcPrChange>
          </w:tcPr>
          <w:p w:rsidR="008E5162" w:rsidRDefault="008E5162">
            <w:pPr>
              <w:rPr>
                <w:ins w:id="90" w:author="20181207" w:date="2019-02-28T22:47:00Z"/>
                <w:rFonts w:ascii="宋体" w:hAnsi="宋体" w:cs="宋体" w:hint="eastAsia"/>
                <w:color w:val="000000"/>
                <w:sz w:val="22"/>
              </w:rPr>
            </w:pPr>
            <w:ins w:id="91" w:author="20181207" w:date="2019-02-28T22:47:00Z">
              <w:r>
                <w:rPr>
                  <w:rFonts w:ascii="宋体" w:hAnsi="宋体" w:cs="宋体" w:hint="eastAsia"/>
                  <w:color w:val="000000"/>
                  <w:sz w:val="22"/>
                </w:rPr>
                <w:t>N</w:t>
              </w:r>
            </w:ins>
          </w:p>
        </w:tc>
        <w:tc>
          <w:tcPr>
            <w:tcW w:w="4252" w:type="dxa"/>
            <w:tcBorders>
              <w:top w:val="single" w:sz="4" w:space="0" w:color="auto"/>
              <w:left w:val="nil"/>
              <w:bottom w:val="single" w:sz="4" w:space="0" w:color="auto"/>
              <w:right w:val="single" w:sz="4" w:space="0" w:color="auto"/>
            </w:tcBorders>
            <w:shd w:val="clear" w:color="auto" w:fill="auto"/>
            <w:vAlign w:val="center"/>
            <w:tcPrChange w:id="92" w:author="20181207" w:date="2019-02-28T22:48:00Z">
              <w:tcPr>
                <w:tcW w:w="4252" w:type="dxa"/>
                <w:tcBorders>
                  <w:top w:val="nil"/>
                  <w:left w:val="nil"/>
                  <w:bottom w:val="single" w:sz="4" w:space="0" w:color="auto"/>
                  <w:right w:val="single" w:sz="4" w:space="0" w:color="auto"/>
                </w:tcBorders>
                <w:shd w:val="clear" w:color="auto" w:fill="auto"/>
                <w:vAlign w:val="center"/>
              </w:tcPr>
            </w:tcPrChange>
          </w:tcPr>
          <w:p w:rsidR="008E5162" w:rsidRDefault="008E5162">
            <w:pPr>
              <w:rPr>
                <w:ins w:id="93" w:author="20181207" w:date="2019-02-28T22:47:00Z"/>
                <w:rFonts w:ascii="宋体" w:hAnsi="宋体" w:cs="宋体" w:hint="eastAsia"/>
                <w:color w:val="000000"/>
                <w:sz w:val="22"/>
              </w:rPr>
            </w:pPr>
            <w:ins w:id="94" w:author="20181207" w:date="2019-02-28T22:48:00Z">
              <w:r>
                <w:rPr>
                  <w:rFonts w:ascii="宋体" w:hAnsi="宋体" w:cs="宋体"/>
                  <w:color w:val="000000"/>
                  <w:sz w:val="22"/>
                </w:rPr>
                <w:t>S</w:t>
              </w:r>
              <w:r>
                <w:rPr>
                  <w:rFonts w:ascii="宋体" w:hAnsi="宋体" w:cs="宋体" w:hint="eastAsia"/>
                  <w:color w:val="000000"/>
                  <w:sz w:val="22"/>
                </w:rPr>
                <w:t>ponsor</w:t>
              </w:r>
              <w:r>
                <w:rPr>
                  <w:rFonts w:ascii="宋体" w:hAnsi="宋体" w:cs="宋体"/>
                  <w:color w:val="000000"/>
                  <w:sz w:val="22"/>
                </w:rPr>
                <w:t xml:space="preserve"> ID</w:t>
              </w:r>
            </w:ins>
          </w:p>
        </w:tc>
      </w:tr>
    </w:tbl>
    <w:bookmarkEnd w:id="83"/>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firstLine="420"/>
        <w:rPr>
          <w:color w:val="000000"/>
          <w:sz w:val="28"/>
        </w:rPr>
      </w:pPr>
    </w:p>
    <w:p w:rsidR="009563EE" w:rsidRDefault="009563EE"/>
    <w:p w:rsidR="009563EE" w:rsidRDefault="009563EE"/>
    <w:p w:rsidR="009563EE" w:rsidRDefault="00685E50">
      <w:pPr>
        <w:pStyle w:val="1"/>
        <w:numPr>
          <w:ilvl w:val="0"/>
          <w:numId w:val="1"/>
        </w:numPr>
      </w:pPr>
      <w:r>
        <w:rPr>
          <w:rFonts w:hint="eastAsia"/>
        </w:rPr>
        <w:t>刪除</w:t>
      </w:r>
      <w:r>
        <w:rPr>
          <w:rFonts w:hint="eastAsia"/>
        </w:rPr>
        <w:t>category</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hint="default"/>
          <w:color w:val="2A00FF"/>
          <w:sz w:val="20"/>
          <w:shd w:val="clear" w:color="auto" w:fill="E8F2FE"/>
        </w:rPr>
        <w:t>v1/</w:t>
      </w:r>
      <w:r>
        <w:rPr>
          <w:rFonts w:ascii="Consolas" w:eastAsia="Consolas" w:hAnsi="Consolas"/>
          <w:color w:val="2A00FF"/>
          <w:sz w:val="20"/>
          <w:shd w:val="clear" w:color="auto" w:fill="E8F2FE"/>
        </w:rPr>
        <w:t>category</w:t>
      </w:r>
      <w:r>
        <w:rPr>
          <w:rFonts w:ascii="Consolas" w:eastAsia="Consolas" w:hAnsi="Consolas" w:hint="default"/>
          <w:color w:val="2A00FF"/>
          <w:sz w:val="20"/>
          <w:shd w:val="clear" w:color="auto" w:fill="E8F2FE"/>
        </w:rPr>
        <w:t>/</w:t>
      </w:r>
      <w:r>
        <w:rPr>
          <w:rFonts w:ascii="Consolas" w:eastAsia="Consolas" w:hAnsi="Consolas"/>
          <w:color w:val="2A00FF"/>
          <w:sz w:val="20"/>
          <w:shd w:val="clear" w:color="auto" w:fill="E8F2FE"/>
        </w:rPr>
        <w:t>deleteOneByCategoryId</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lastRenderedPageBreak/>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 xml:space="preserve">Id </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firstLine="420"/>
        <w:rPr>
          <w:color w:val="000000"/>
          <w:sz w:val="28"/>
        </w:rPr>
      </w:pPr>
    </w:p>
    <w:p w:rsidR="009563EE" w:rsidRDefault="009563EE"/>
    <w:p w:rsidR="009563EE" w:rsidRDefault="009563EE"/>
    <w:p w:rsidR="009563EE" w:rsidRDefault="00685E50">
      <w:pPr>
        <w:pStyle w:val="1"/>
        <w:numPr>
          <w:ilvl w:val="0"/>
          <w:numId w:val="1"/>
        </w:numPr>
      </w:pPr>
      <w:r>
        <w:rPr>
          <w:rFonts w:hint="eastAsia"/>
        </w:rPr>
        <w:t>添加</w:t>
      </w:r>
      <w:r>
        <w:rPr>
          <w:rFonts w:hint="eastAsia"/>
        </w:rPr>
        <w:t>content type</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hint="default"/>
          <w:color w:val="2A00FF"/>
          <w:sz w:val="20"/>
          <w:shd w:val="clear" w:color="auto" w:fill="E8F2FE"/>
        </w:rPr>
        <w:t>v1/</w:t>
      </w:r>
      <w:r>
        <w:rPr>
          <w:rFonts w:ascii="Consolas" w:eastAsia="Consolas" w:hAnsi="Consolas"/>
          <w:color w:val="2A00FF"/>
          <w:sz w:val="20"/>
          <w:shd w:val="clear" w:color="auto" w:fill="E8F2FE"/>
        </w:rPr>
        <w:t>category</w:t>
      </w:r>
      <w:r>
        <w:rPr>
          <w:rFonts w:ascii="Consolas" w:eastAsia="Consolas" w:hAnsi="Consolas" w:hint="default"/>
          <w:color w:val="2A00FF"/>
          <w:sz w:val="20"/>
          <w:shd w:val="clear" w:color="auto" w:fill="E8F2FE"/>
        </w:rPr>
        <w:t>/</w:t>
      </w:r>
      <w:r>
        <w:rPr>
          <w:rFonts w:ascii="Consolas" w:eastAsia="Consolas" w:hAnsi="Consolas"/>
          <w:color w:val="2A00FF"/>
          <w:sz w:val="20"/>
          <w:shd w:val="clear" w:color="auto" w:fill="E8F2FE"/>
        </w:rPr>
        <w:t>saveContentType</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 xml:space="preserve">Id </w:t>
            </w:r>
          </w:p>
        </w:tc>
      </w:tr>
      <w:tr w:rsidR="009563EE">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name</w:t>
            </w:r>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Content type name</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firstLine="420"/>
        <w:rPr>
          <w:color w:val="000000"/>
          <w:sz w:val="28"/>
        </w:rPr>
      </w:pPr>
    </w:p>
    <w:p w:rsidR="009563EE" w:rsidRDefault="009563EE"/>
    <w:p w:rsidR="009563EE" w:rsidRDefault="009563EE"/>
    <w:p w:rsidR="009563EE" w:rsidRDefault="00685E50">
      <w:pPr>
        <w:pStyle w:val="1"/>
        <w:numPr>
          <w:ilvl w:val="0"/>
          <w:numId w:val="1"/>
        </w:numPr>
      </w:pPr>
      <w:r>
        <w:rPr>
          <w:rFonts w:hint="eastAsia"/>
        </w:rPr>
        <w:t>刪除</w:t>
      </w:r>
      <w:r>
        <w:rPr>
          <w:rFonts w:hint="eastAsia"/>
        </w:rPr>
        <w:t>content type</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hint="default"/>
          <w:color w:val="2A00FF"/>
          <w:sz w:val="20"/>
          <w:shd w:val="clear" w:color="auto" w:fill="E8F2FE"/>
        </w:rPr>
        <w:t>v1/</w:t>
      </w:r>
      <w:r>
        <w:rPr>
          <w:rFonts w:ascii="Consolas" w:eastAsia="Consolas" w:hAnsi="Consolas"/>
          <w:color w:val="2A00FF"/>
          <w:sz w:val="20"/>
          <w:shd w:val="clear" w:color="auto" w:fill="E8F2FE"/>
        </w:rPr>
        <w:t>category</w:t>
      </w:r>
      <w:r>
        <w:rPr>
          <w:rFonts w:ascii="Consolas" w:eastAsia="Consolas" w:hAnsi="Consolas" w:hint="default"/>
          <w:color w:val="2A00FF"/>
          <w:sz w:val="20"/>
          <w:shd w:val="clear" w:color="auto" w:fill="E8F2FE"/>
        </w:rPr>
        <w:t>/</w:t>
      </w:r>
      <w:r>
        <w:rPr>
          <w:rFonts w:ascii="Consolas" w:eastAsia="Consolas" w:hAnsi="Consolas"/>
          <w:color w:val="2A00FF"/>
          <w:sz w:val="20"/>
          <w:shd w:val="clear" w:color="auto" w:fill="E8F2FE"/>
        </w:rPr>
        <w:t>deleteOneByContentTypeId</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 xml:space="preserve">Id </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Request </w:t>
      </w:r>
      <w:r>
        <w:rPr>
          <w:rFonts w:ascii="微软雅黑" w:eastAsia="微软雅黑" w:hAnsi="微软雅黑" w:cs="宋体" w:hint="eastAsia"/>
          <w:b/>
          <w:color w:val="000000"/>
          <w:sz w:val="22"/>
        </w:rPr>
        <w:t>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firstLine="420"/>
        <w:rPr>
          <w:color w:val="000000"/>
          <w:sz w:val="28"/>
        </w:rPr>
      </w:pPr>
    </w:p>
    <w:p w:rsidR="009563EE" w:rsidRDefault="009563EE"/>
    <w:p w:rsidR="009563EE" w:rsidRDefault="009563EE"/>
    <w:p w:rsidR="009563EE" w:rsidRDefault="00685E50">
      <w:pPr>
        <w:pStyle w:val="1"/>
        <w:numPr>
          <w:ilvl w:val="0"/>
          <w:numId w:val="1"/>
        </w:numPr>
      </w:pPr>
      <w:r>
        <w:rPr>
          <w:rFonts w:hint="eastAsia"/>
        </w:rPr>
        <w:lastRenderedPageBreak/>
        <w:t>保存杂志</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hint="default"/>
          <w:color w:val="2A00FF"/>
          <w:sz w:val="20"/>
          <w:shd w:val="clear" w:color="auto" w:fill="E8F2FE"/>
        </w:rPr>
        <w:t>v1/</w:t>
      </w:r>
      <w:r>
        <w:rPr>
          <w:rFonts w:ascii="Consolas" w:eastAsia="Consolas" w:hAnsi="Consolas"/>
          <w:color w:val="2A00FF"/>
          <w:sz w:val="20"/>
          <w:shd w:val="clear" w:color="auto" w:fill="E8F2FE"/>
        </w:rPr>
        <w:t>magazine</w:t>
      </w:r>
      <w:r>
        <w:rPr>
          <w:rFonts w:ascii="Consolas" w:eastAsia="Consolas" w:hAnsi="Consolas" w:hint="default"/>
          <w:color w:val="2A00FF"/>
          <w:sz w:val="20"/>
          <w:shd w:val="clear" w:color="auto" w:fill="E8F2FE"/>
        </w:rPr>
        <w:t>/</w:t>
      </w:r>
      <w:r>
        <w:rPr>
          <w:rFonts w:ascii="Consolas" w:hAnsi="Consolas"/>
          <w:color w:val="2A00FF"/>
          <w:sz w:val="20"/>
          <w:shd w:val="clear" w:color="auto" w:fill="E8F2FE"/>
        </w:rPr>
        <w:t>save</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publishDate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发布时间</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cover</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封面图片</w:t>
            </w:r>
            <w:r>
              <w:rPr>
                <w:rFonts w:ascii="宋体" w:hAnsi="宋体" w:cs="宋体" w:hint="eastAsia"/>
                <w:color w:val="000000"/>
                <w:sz w:val="22"/>
              </w:rPr>
              <w:t>ID</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articles</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 []</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 id</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createUser</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Create user</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isRelease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Bool</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是否发布，</w:t>
            </w:r>
            <w:r>
              <w:rPr>
                <w:rFonts w:ascii="宋体" w:hAnsi="宋体" w:cs="宋体" w:hint="eastAsia"/>
                <w:color w:val="000000"/>
                <w:sz w:val="22"/>
              </w:rPr>
              <w:t>true</w:t>
            </w:r>
            <w:r>
              <w:rPr>
                <w:rFonts w:ascii="宋体" w:hAnsi="宋体" w:cs="宋体" w:hint="eastAsia"/>
                <w:color w:val="000000"/>
                <w:sz w:val="22"/>
              </w:rPr>
              <w:t>为发布，</w:t>
            </w:r>
            <w:r>
              <w:rPr>
                <w:rFonts w:ascii="宋体" w:hAnsi="宋体" w:cs="宋体" w:hint="eastAsia"/>
                <w:color w:val="000000"/>
                <w:sz w:val="22"/>
              </w:rPr>
              <w:t>false</w:t>
            </w:r>
            <w:r>
              <w:rPr>
                <w:rFonts w:ascii="宋体" w:hAnsi="宋体" w:cs="宋体" w:hint="eastAsia"/>
                <w:color w:val="000000"/>
                <w:sz w:val="22"/>
              </w:rPr>
              <w:t>为草稿</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hint="eastAsia"/>
                <w:color w:val="0000C0"/>
                <w:sz w:val="20"/>
                <w:shd w:val="clear" w:color="auto" w:fill="E8F2FE"/>
              </w:rPr>
              <w:t>status</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hint="eastAsia"/>
                <w:color w:val="3F7F5F"/>
                <w:sz w:val="20"/>
                <w:shd w:val="clear" w:color="auto" w:fill="E8F2FE"/>
              </w:rPr>
              <w:t>1</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review;2</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published</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3</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draft</w:t>
            </w:r>
            <w:r>
              <w:rPr>
                <w:rFonts w:ascii="Consolas" w:eastAsia="Consolas" w:hAnsi="Consolas" w:hint="eastAsia"/>
                <w:color w:val="3F7F5F"/>
                <w:sz w:val="20"/>
                <w:shd w:val="clear" w:color="auto" w:fill="E8F2FE"/>
              </w:rPr>
              <w:t>；</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Consolas" w:eastAsia="Consolas" w:hAnsi="Consolas"/>
                <w:color w:val="0000C0"/>
                <w:sz w:val="20"/>
                <w:shd w:val="clear" w:color="auto" w:fill="E8F2FE"/>
              </w:rPr>
            </w:pPr>
            <w:r>
              <w:rPr>
                <w:rFonts w:ascii="Consolas" w:eastAsia="Consolas" w:hAnsi="Consolas" w:hint="eastAsia"/>
                <w:color w:val="0000C0"/>
                <w:sz w:val="20"/>
                <w:shd w:val="clear" w:color="auto" w:fill="E8F2FE"/>
              </w:rPr>
              <w:t>pdfId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Consolas" w:eastAsia="宋体" w:hAnsi="Consolas"/>
                <w:color w:val="3F7F5F"/>
                <w:sz w:val="20"/>
                <w:shd w:val="clear" w:color="auto" w:fill="E8F2FE"/>
              </w:rPr>
            </w:pPr>
            <w:r>
              <w:rPr>
                <w:rFonts w:ascii="Consolas" w:eastAsia="宋体" w:hAnsi="Consolas" w:hint="eastAsia"/>
                <w:color w:val="3F7F5F"/>
                <w:sz w:val="20"/>
                <w:shd w:val="clear" w:color="auto" w:fill="E8F2FE"/>
              </w:rPr>
              <w:t>上传的</w:t>
            </w:r>
            <w:r>
              <w:rPr>
                <w:rFonts w:ascii="Consolas" w:eastAsia="宋体" w:hAnsi="Consolas" w:hint="eastAsia"/>
                <w:color w:val="3F7F5F"/>
                <w:sz w:val="20"/>
                <w:shd w:val="clear" w:color="auto" w:fill="E8F2FE"/>
              </w:rPr>
              <w:t>pdf</w:t>
            </w:r>
            <w:r>
              <w:rPr>
                <w:rFonts w:ascii="Consolas" w:eastAsia="宋体" w:hAnsi="Consolas" w:hint="eastAsia"/>
                <w:color w:val="3F7F5F"/>
                <w:sz w:val="20"/>
                <w:shd w:val="clear" w:color="auto" w:fill="E8F2FE"/>
              </w:rPr>
              <w:t>的</w:t>
            </w:r>
            <w:r>
              <w:rPr>
                <w:rFonts w:ascii="Consolas" w:eastAsia="宋体" w:hAnsi="Consolas" w:hint="eastAsia"/>
                <w:color w:val="3F7F5F"/>
                <w:sz w:val="20"/>
                <w:shd w:val="clear" w:color="auto" w:fill="E8F2FE"/>
              </w:rPr>
              <w:t>id</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9563EE">
            <w:pPr>
              <w:tabs>
                <w:tab w:val="center" w:pos="892"/>
              </w:tabs>
              <w:rPr>
                <w:rFonts w:ascii="Consolas" w:eastAsia="Consolas" w:hAnsi="Consolas"/>
                <w:color w:val="0000C0"/>
                <w:sz w:val="20"/>
                <w:shd w:val="clear" w:color="auto" w:fill="E8F2FE"/>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9563EE">
            <w:pPr>
              <w:tabs>
                <w:tab w:val="center" w:pos="892"/>
              </w:tabs>
              <w:rPr>
                <w:rFonts w:ascii="宋体" w:hAnsi="宋体" w:cs="宋体"/>
                <w:color w:val="000000"/>
                <w:sz w:val="22"/>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9563EE">
            <w:pPr>
              <w:tabs>
                <w:tab w:val="center" w:pos="892"/>
              </w:tabs>
              <w:rPr>
                <w:rFonts w:ascii="宋体" w:hAnsi="宋体" w:cs="宋体"/>
                <w:color w:val="000000"/>
                <w:sz w:val="22"/>
              </w:rPr>
            </w:pP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9563EE">
            <w:pPr>
              <w:tabs>
                <w:tab w:val="center" w:pos="892"/>
              </w:tabs>
              <w:rPr>
                <w:rFonts w:ascii="Consolas" w:eastAsia="宋体" w:hAnsi="Consolas"/>
                <w:color w:val="3F7F5F"/>
                <w:sz w:val="20"/>
                <w:shd w:val="clear" w:color="auto" w:fill="E8F2FE"/>
              </w:rPr>
            </w:pP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Json</w:t>
      </w:r>
      <w:r>
        <w:rPr>
          <w:rFonts w:ascii="微软雅黑" w:eastAsia="微软雅黑" w:hAnsi="微软雅黑" w:cs="宋体" w:hint="eastAsia"/>
          <w:b/>
          <w:color w:val="000000"/>
          <w:sz w:val="22"/>
        </w:rPr>
        <w:t>数据</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  "articles": [</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    "string"</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  ],</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  "cover": "string",</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  "createUser": "string",</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  "isRelease": true,</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 xml:space="preserve">  "publishDate": "2018-10-31T00:58:45.858Z",</w:t>
      </w:r>
    </w:p>
    <w:p w:rsidR="009563EE" w:rsidRDefault="00685E50">
      <w:pPr>
        <w:tabs>
          <w:tab w:val="center" w:pos="892"/>
        </w:tabs>
        <w:ind w:leftChars="135" w:left="283" w:firstLineChars="100" w:firstLine="220"/>
        <w:rPr>
          <w:rFonts w:ascii="微软雅黑" w:eastAsia="微软雅黑" w:hAnsi="微软雅黑" w:cs="宋体"/>
          <w:b/>
          <w:color w:val="000000"/>
          <w:sz w:val="22"/>
        </w:rPr>
      </w:pPr>
      <w:r>
        <w:rPr>
          <w:rFonts w:ascii="微软雅黑" w:eastAsia="微软雅黑" w:hAnsi="微软雅黑" w:cs="宋体" w:hint="eastAsia"/>
          <w:b/>
          <w:color w:val="000000"/>
          <w:sz w:val="22"/>
        </w:rPr>
        <w:t>"status": 0,</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  "pdfId": 0,</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firstLine="420"/>
        <w:rPr>
          <w:color w:val="000000"/>
          <w:sz w:val="28"/>
        </w:rPr>
      </w:pPr>
    </w:p>
    <w:p w:rsidR="009563EE" w:rsidRDefault="009563EE"/>
    <w:p w:rsidR="009563EE" w:rsidRDefault="009563EE"/>
    <w:p w:rsidR="009563EE" w:rsidRDefault="009563EE"/>
    <w:p w:rsidR="009563EE" w:rsidRDefault="009563EE"/>
    <w:p w:rsidR="009563EE" w:rsidRDefault="00685E50">
      <w:pPr>
        <w:pStyle w:val="1"/>
        <w:numPr>
          <w:ilvl w:val="0"/>
          <w:numId w:val="1"/>
        </w:numPr>
      </w:pPr>
      <w:r>
        <w:rPr>
          <w:rFonts w:hint="eastAsia"/>
        </w:rPr>
        <w:t>查询杂志列表集合</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仅查询发布的杂志</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hint="default"/>
          <w:color w:val="2A00FF"/>
          <w:sz w:val="20"/>
          <w:shd w:val="clear" w:color="auto" w:fill="E8F2FE"/>
        </w:rPr>
        <w:t>v1/</w:t>
      </w:r>
      <w:r>
        <w:rPr>
          <w:rFonts w:ascii="Consolas" w:eastAsia="Consolas" w:hAnsi="Consolas"/>
          <w:color w:val="2A00FF"/>
          <w:sz w:val="20"/>
          <w:shd w:val="clear" w:color="auto" w:fill="E8F2FE"/>
        </w:rPr>
        <w:t>magazine</w:t>
      </w:r>
      <w:r>
        <w:rPr>
          <w:rFonts w:ascii="Consolas" w:eastAsia="Consolas" w:hAnsi="Consolas" w:hint="default"/>
          <w:color w:val="2A00FF"/>
          <w:sz w:val="20"/>
          <w:shd w:val="clear" w:color="auto" w:fill="E8F2FE"/>
        </w:rPr>
        <w:t>/</w:t>
      </w:r>
      <w:r>
        <w:rPr>
          <w:rFonts w:ascii="Consolas" w:hAnsi="Consolas"/>
          <w:color w:val="2A00FF"/>
          <w:sz w:val="20"/>
          <w:shd w:val="clear" w:color="auto" w:fill="E8F2FE"/>
        </w:rPr>
        <w:t>findAll</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Long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跳过多少条</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每页展示多少条</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 xml:space="preserve">Return </w:t>
      </w:r>
      <w:r>
        <w:rPr>
          <w:rFonts w:ascii="微软雅黑" w:eastAsia="微软雅黑" w:hAnsi="微软雅黑" w:cs="宋体" w:hint="eastAsia"/>
          <w:b/>
          <w:color w:val="000000"/>
          <w:sz w:val="22"/>
        </w:rPr>
        <w:t>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firstLine="420"/>
        <w:rPr>
          <w:color w:val="000000"/>
          <w:sz w:val="28"/>
        </w:rPr>
      </w:pPr>
    </w:p>
    <w:p w:rsidR="009563EE" w:rsidRDefault="009563EE"/>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"data": [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"_id": </w:t>
      </w:r>
      <w:r>
        <w:rPr>
          <w:rFonts w:ascii="Consolas" w:eastAsia="Consolas" w:hAnsi="Consolas" w:cs="Consolas"/>
          <w:color w:val="880000"/>
          <w:sz w:val="19"/>
          <w:szCs w:val="19"/>
          <w:shd w:val="clear" w:color="auto" w:fill="FCF6DB"/>
        </w:rPr>
        <w:t>"5bd7fedf2676fdc2e88b5494"</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"serial":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"vol": </w:t>
      </w:r>
      <w:r>
        <w:rPr>
          <w:rFonts w:ascii="Consolas" w:eastAsia="Consolas" w:hAnsi="Consolas" w:cs="Consolas"/>
          <w:color w:val="880000"/>
          <w:sz w:val="19"/>
          <w:szCs w:val="19"/>
          <w:shd w:val="clear" w:color="auto" w:fill="FCF6DB"/>
        </w:rPr>
        <w:t xml:space="preserve">"vol </w:t>
      </w:r>
      <w:r>
        <w:rPr>
          <w:rFonts w:ascii="Consolas" w:eastAsia="宋体" w:hAnsi="Consolas" w:cs="Consolas" w:hint="eastAsia"/>
          <w:color w:val="880000"/>
          <w:sz w:val="19"/>
          <w:szCs w:val="19"/>
          <w:shd w:val="clear" w:color="auto" w:fill="FCF6DB"/>
        </w:rPr>
        <w:t>1</w:t>
      </w:r>
      <w:r>
        <w:rPr>
          <w:rFonts w:ascii="Consolas" w:eastAsia="Consolas" w:hAnsi="Consolas" w:cs="Consolas"/>
          <w:color w:val="880000"/>
          <w:sz w:val="19"/>
          <w:szCs w:val="19"/>
          <w:shd w:val="clear" w:color="auto" w:fill="FCF6DB"/>
        </w:rPr>
        <w:t>"</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w:t>
      </w:r>
      <w:r>
        <w:rPr>
          <w:rFonts w:ascii="Consolas" w:eastAsia="Consolas" w:hAnsi="Consolas" w:cs="Consolas"/>
          <w:color w:val="880000"/>
          <w:sz w:val="19"/>
          <w:szCs w:val="19"/>
          <w:shd w:val="clear" w:color="auto" w:fill="FCF6DB"/>
        </w:rPr>
        <w:t>1540881258846</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"cover":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"articles": [ </w:t>
      </w:r>
      <w:r>
        <w:rPr>
          <w:rFonts w:ascii="Consolas" w:eastAsia="Consolas" w:hAnsi="Consolas" w:cs="Consolas"/>
          <w:color w:val="880000"/>
          <w:sz w:val="19"/>
          <w:szCs w:val="19"/>
          <w:shd w:val="clear" w:color="auto" w:fill="FCF6DB"/>
        </w:rPr>
        <w:t>"5bd294dc1b1a4606ecaea8ab"</w:t>
      </w:r>
      <w:r>
        <w:rPr>
          <w:rFonts w:ascii="Consolas" w:eastAsia="Consolas" w:hAnsi="Consolas" w:cs="Consolas"/>
          <w:color w:val="000000"/>
          <w:sz w:val="19"/>
          <w:szCs w:val="19"/>
          <w:shd w:val="clear" w:color="auto" w:fill="FCF6DB"/>
        </w:rPr>
        <w:t xml:space="preserve"> ],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"createDate": </w:t>
      </w:r>
      <w:r>
        <w:rPr>
          <w:rFonts w:ascii="Consolas" w:eastAsia="Consolas" w:hAnsi="Consolas" w:cs="Consolas"/>
          <w:color w:val="880000"/>
          <w:sz w:val="19"/>
          <w:szCs w:val="19"/>
          <w:shd w:val="clear" w:color="auto" w:fill="FCF6DB"/>
        </w:rPr>
        <w:t>1540882143825</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"createUser": </w:t>
      </w:r>
      <w:r>
        <w:rPr>
          <w:rFonts w:ascii="Consolas" w:eastAsia="Consolas" w:hAnsi="Consolas" w:cs="Consolas"/>
          <w:color w:val="880000"/>
          <w:sz w:val="19"/>
          <w:szCs w:val="19"/>
          <w:shd w:val="clear" w:color="auto" w:fill="FCF6DB"/>
        </w:rPr>
        <w:t>"ss@163.com"</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"isRelease": </w:t>
      </w:r>
      <w:r>
        <w:rPr>
          <w:rFonts w:ascii="Consolas" w:eastAsia="Consolas" w:hAnsi="Consolas" w:cs="Consolas"/>
          <w:color w:val="1F811F"/>
          <w:sz w:val="19"/>
          <w:szCs w:val="19"/>
          <w:shd w:val="clear" w:color="auto" w:fill="FCF6DB"/>
        </w:rPr>
        <w:t>true</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"issue": </w:t>
      </w:r>
      <w:r>
        <w:rPr>
          <w:rFonts w:ascii="Consolas" w:eastAsia="Consolas" w:hAnsi="Consolas" w:cs="Consolas"/>
          <w:color w:val="880000"/>
          <w:sz w:val="19"/>
          <w:szCs w:val="19"/>
          <w:shd w:val="clear" w:color="auto" w:fill="FCF6DB"/>
        </w:rPr>
        <w:t>"issue 1"</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"sort": </w:t>
      </w:r>
      <w:r>
        <w:rPr>
          <w:rFonts w:ascii="Consolas" w:eastAsia="Consolas" w:hAnsi="Consolas" w:cs="Consolas"/>
          <w:color w:val="880000"/>
          <w:sz w:val="19"/>
          <w:szCs w:val="19"/>
          <w:shd w:val="clear" w:color="auto" w:fill="FCF6DB"/>
        </w:rPr>
        <w:t>1</w:t>
      </w:r>
      <w:r>
        <w:rPr>
          <w:rFonts w:ascii="Consolas" w:eastAsia="Consolas" w:hAnsi="Consolas" w:cs="Consolas"/>
          <w:color w:val="000000"/>
          <w:sz w:val="19"/>
          <w:szCs w:val="19"/>
          <w:shd w:val="clear" w:color="auto" w:fill="FCF6DB"/>
        </w:rPr>
        <w:t xml:space="preserve"> </w:t>
      </w:r>
      <w:r>
        <w:rPr>
          <w:rFonts w:ascii="Consolas" w:eastAsia="宋体" w:hAnsi="Consolas" w:cs="Consolas" w:hint="eastAsia"/>
          <w:color w:val="000000"/>
          <w:sz w:val="19"/>
          <w:szCs w:val="19"/>
          <w:shd w:val="clear" w:color="auto" w:fill="FCF6DB"/>
        </w:rPr>
        <w:t>,</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w:t>
      </w:r>
      <w:r>
        <w:rPr>
          <w:rFonts w:ascii="Consolas" w:eastAsia="Consolas" w:hAnsi="Consolas" w:cs="Consolas"/>
          <w:color w:val="880000"/>
          <w:sz w:val="19"/>
          <w:szCs w:val="19"/>
          <w:shd w:val="clear" w:color="auto" w:fill="FCF6DB"/>
        </w:rPr>
        <w:t>2</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"pdfId":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"version": </w:t>
      </w:r>
      <w:r>
        <w:rPr>
          <w:rFonts w:ascii="Consolas" w:eastAsia="Consolas" w:hAnsi="Consolas" w:cs="Consolas"/>
          <w:color w:val="880000"/>
          <w:sz w:val="19"/>
          <w:szCs w:val="19"/>
          <w:shd w:val="clear" w:color="auto" w:fill="FCF6DB"/>
        </w:rPr>
        <w:t>5</w:t>
      </w:r>
    </w:p>
    <w:p w:rsidR="009563EE" w:rsidRDefault="00685E50">
      <w:pPr>
        <w:ind w:firstLine="420"/>
      </w:pPr>
      <w:r>
        <w:rPr>
          <w:rFonts w:ascii="Consolas" w:eastAsia="Consolas" w:hAnsi="Consolas" w:cs="Consolas"/>
          <w:color w:val="000000"/>
          <w:sz w:val="19"/>
          <w:szCs w:val="19"/>
          <w:shd w:val="clear" w:color="auto" w:fill="FCF6DB"/>
        </w:rPr>
        <w:t xml:space="preserve">} ] </w:t>
      </w:r>
    </w:p>
    <w:p w:rsidR="009563EE" w:rsidRDefault="00685E50">
      <w:pPr>
        <w:pStyle w:val="1"/>
        <w:numPr>
          <w:ilvl w:val="0"/>
          <w:numId w:val="1"/>
        </w:numPr>
      </w:pPr>
      <w:r>
        <w:rPr>
          <w:rFonts w:hint="eastAsia"/>
        </w:rPr>
        <w:t>查询杂志列表集合</w:t>
      </w:r>
      <w:r>
        <w:rPr>
          <w:rFonts w:hint="eastAsia"/>
        </w:rPr>
        <w:t>(</w:t>
      </w:r>
      <w:r>
        <w:rPr>
          <w:rFonts w:hint="eastAsia"/>
        </w:rPr>
        <w:t>仅管理员使用</w:t>
      </w:r>
      <w:r>
        <w:rPr>
          <w:rFonts w:hint="eastAsia"/>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hint="default"/>
          <w:color w:val="2A00FF"/>
          <w:sz w:val="20"/>
          <w:shd w:val="clear" w:color="auto" w:fill="E8F2FE"/>
        </w:rPr>
        <w:t>v1/</w:t>
      </w:r>
      <w:r>
        <w:rPr>
          <w:rFonts w:ascii="Consolas" w:eastAsia="Consolas" w:hAnsi="Consolas"/>
          <w:color w:val="2A00FF"/>
          <w:sz w:val="20"/>
          <w:shd w:val="clear" w:color="auto" w:fill="E8F2FE"/>
        </w:rPr>
        <w:t>magazine</w:t>
      </w:r>
      <w:r>
        <w:rPr>
          <w:rFonts w:ascii="Consolas" w:hAnsi="Consolas"/>
          <w:color w:val="2A00FF"/>
          <w:sz w:val="20"/>
          <w:shd w:val="clear" w:color="auto" w:fill="E8F2FE"/>
        </w:rPr>
        <w:t>/admin</w:t>
      </w:r>
      <w:r>
        <w:rPr>
          <w:rFonts w:ascii="Consolas" w:eastAsia="Consolas" w:hAnsi="Consolas" w:hint="default"/>
          <w:color w:val="2A00FF"/>
          <w:sz w:val="20"/>
          <w:shd w:val="clear" w:color="auto" w:fill="E8F2FE"/>
        </w:rPr>
        <w:t>/</w:t>
      </w:r>
      <w:r>
        <w:rPr>
          <w:rFonts w:ascii="Consolas" w:hAnsi="Consolas"/>
          <w:color w:val="2A00FF"/>
          <w:sz w:val="20"/>
          <w:shd w:val="clear" w:color="auto" w:fill="E8F2FE"/>
        </w:rPr>
        <w:t>findAll</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Long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跳过多少条</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每页展示多少条</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Consolas" w:eastAsia="Consolas" w:hAnsi="Consolas" w:hint="eastAsia"/>
                <w:color w:val="0000C0"/>
                <w:sz w:val="20"/>
                <w:shd w:val="clear" w:color="auto" w:fill="F0D8A8"/>
              </w:rPr>
              <w:t>status</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Consolas" w:eastAsia="宋体" w:hAnsi="Consolas" w:hint="eastAsia"/>
                <w:color w:val="000000"/>
                <w:sz w:val="20"/>
                <w:shd w:val="clear" w:color="auto" w:fill="D4D4D4"/>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Consolas" w:eastAsia="宋体" w:hAnsi="Consolas" w:hint="eastAsia"/>
                <w:color w:val="3F7F5F"/>
                <w:sz w:val="20"/>
                <w:shd w:val="clear" w:color="auto" w:fill="E8F2FE"/>
              </w:rPr>
              <w:t>0</w:t>
            </w:r>
            <w:r>
              <w:rPr>
                <w:rFonts w:ascii="Consolas" w:eastAsia="宋体" w:hAnsi="Consolas" w:hint="eastAsia"/>
                <w:color w:val="3F7F5F"/>
                <w:sz w:val="20"/>
                <w:shd w:val="clear" w:color="auto" w:fill="E8F2FE"/>
              </w:rPr>
              <w:t>、</w:t>
            </w:r>
            <w:r>
              <w:rPr>
                <w:rFonts w:ascii="Consolas" w:eastAsia="宋体" w:hAnsi="Consolas" w:hint="eastAsia"/>
                <w:color w:val="3F7F5F"/>
                <w:sz w:val="20"/>
                <w:shd w:val="clear" w:color="auto" w:fill="E8F2FE"/>
              </w:rPr>
              <w:t>all;</w:t>
            </w:r>
            <w:r>
              <w:rPr>
                <w:rFonts w:ascii="Consolas" w:eastAsia="Consolas" w:hAnsi="Consolas" w:hint="eastAsia"/>
                <w:color w:val="3F7F5F"/>
                <w:sz w:val="20"/>
                <w:shd w:val="clear" w:color="auto" w:fill="E8F2FE"/>
              </w:rPr>
              <w:t>1</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review;2</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published</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3</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draft</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firstLine="420"/>
        <w:rPr>
          <w:color w:val="000000"/>
          <w:sz w:val="28"/>
        </w:rPr>
      </w:pPr>
    </w:p>
    <w:p w:rsidR="009563EE" w:rsidRDefault="009563EE"/>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"data": [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"_id": </w:t>
      </w:r>
      <w:r>
        <w:rPr>
          <w:rFonts w:ascii="Consolas" w:eastAsia="Consolas" w:hAnsi="Consolas" w:cs="Consolas"/>
          <w:color w:val="880000"/>
          <w:sz w:val="19"/>
          <w:szCs w:val="19"/>
          <w:shd w:val="clear" w:color="auto" w:fill="FCF6DB"/>
        </w:rPr>
        <w:t>"5bd7fedf2676fdc2e88b5494"</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"serial":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"vol": </w:t>
      </w:r>
      <w:r>
        <w:rPr>
          <w:rFonts w:ascii="Consolas" w:eastAsia="Consolas" w:hAnsi="Consolas" w:cs="Consolas"/>
          <w:color w:val="880000"/>
          <w:sz w:val="19"/>
          <w:szCs w:val="19"/>
          <w:shd w:val="clear" w:color="auto" w:fill="FCF6DB"/>
        </w:rPr>
        <w:t xml:space="preserve">"vol </w:t>
      </w:r>
      <w:r>
        <w:rPr>
          <w:rFonts w:ascii="Consolas" w:eastAsia="宋体" w:hAnsi="Consolas" w:cs="Consolas" w:hint="eastAsia"/>
          <w:color w:val="880000"/>
          <w:sz w:val="19"/>
          <w:szCs w:val="19"/>
          <w:shd w:val="clear" w:color="auto" w:fill="FCF6DB"/>
        </w:rPr>
        <w:t>1</w:t>
      </w:r>
      <w:r>
        <w:rPr>
          <w:rFonts w:ascii="Consolas" w:eastAsia="Consolas" w:hAnsi="Consolas" w:cs="Consolas"/>
          <w:color w:val="880000"/>
          <w:sz w:val="19"/>
          <w:szCs w:val="19"/>
          <w:shd w:val="clear" w:color="auto" w:fill="FCF6DB"/>
        </w:rPr>
        <w:t>"</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w:t>
      </w:r>
      <w:r>
        <w:rPr>
          <w:rFonts w:ascii="Consolas" w:eastAsia="Consolas" w:hAnsi="Consolas" w:cs="Consolas"/>
          <w:color w:val="880000"/>
          <w:sz w:val="19"/>
          <w:szCs w:val="19"/>
          <w:shd w:val="clear" w:color="auto" w:fill="FCF6DB"/>
        </w:rPr>
        <w:t>1540881258846</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"cover":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"articles": [ </w:t>
      </w:r>
      <w:r>
        <w:rPr>
          <w:rFonts w:ascii="Consolas" w:eastAsia="Consolas" w:hAnsi="Consolas" w:cs="Consolas"/>
          <w:color w:val="880000"/>
          <w:sz w:val="19"/>
          <w:szCs w:val="19"/>
          <w:shd w:val="clear" w:color="auto" w:fill="FCF6DB"/>
        </w:rPr>
        <w:t>"</w:t>
      </w:r>
      <w:r>
        <w:rPr>
          <w:rFonts w:ascii="Consolas" w:eastAsia="Consolas" w:hAnsi="Consolas" w:cs="Consolas"/>
          <w:color w:val="880000"/>
          <w:sz w:val="19"/>
          <w:szCs w:val="19"/>
          <w:shd w:val="clear" w:color="auto" w:fill="FCF6DB"/>
        </w:rPr>
        <w:t>5bd294dc1b1a4606ecaea8ab"</w:t>
      </w:r>
      <w:r>
        <w:rPr>
          <w:rFonts w:ascii="Consolas" w:eastAsia="Consolas" w:hAnsi="Consolas" w:cs="Consolas"/>
          <w:color w:val="000000"/>
          <w:sz w:val="19"/>
          <w:szCs w:val="19"/>
          <w:shd w:val="clear" w:color="auto" w:fill="FCF6DB"/>
        </w:rPr>
        <w:t xml:space="preserve"> ],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"createDate": </w:t>
      </w:r>
      <w:r>
        <w:rPr>
          <w:rFonts w:ascii="Consolas" w:eastAsia="Consolas" w:hAnsi="Consolas" w:cs="Consolas"/>
          <w:color w:val="880000"/>
          <w:sz w:val="19"/>
          <w:szCs w:val="19"/>
          <w:shd w:val="clear" w:color="auto" w:fill="FCF6DB"/>
        </w:rPr>
        <w:t>1540882143825</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"createUser": </w:t>
      </w:r>
      <w:r>
        <w:rPr>
          <w:rFonts w:ascii="Consolas" w:eastAsia="Consolas" w:hAnsi="Consolas" w:cs="Consolas"/>
          <w:color w:val="880000"/>
          <w:sz w:val="19"/>
          <w:szCs w:val="19"/>
          <w:shd w:val="clear" w:color="auto" w:fill="FCF6DB"/>
        </w:rPr>
        <w:t>"ss@163.com"</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"isRelease": </w:t>
      </w:r>
      <w:r>
        <w:rPr>
          <w:rFonts w:ascii="Consolas" w:eastAsia="Consolas" w:hAnsi="Consolas" w:cs="Consolas"/>
          <w:color w:val="1F811F"/>
          <w:sz w:val="19"/>
          <w:szCs w:val="19"/>
          <w:shd w:val="clear" w:color="auto" w:fill="FCF6DB"/>
        </w:rPr>
        <w:t>true</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"issue": </w:t>
      </w:r>
      <w:r>
        <w:rPr>
          <w:rFonts w:ascii="Consolas" w:eastAsia="Consolas" w:hAnsi="Consolas" w:cs="Consolas"/>
          <w:color w:val="880000"/>
          <w:sz w:val="19"/>
          <w:szCs w:val="19"/>
          <w:shd w:val="clear" w:color="auto" w:fill="FCF6DB"/>
        </w:rPr>
        <w:t>"issue 1"</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"sort": </w:t>
      </w:r>
      <w:r>
        <w:rPr>
          <w:rFonts w:ascii="Consolas" w:eastAsia="Consolas" w:hAnsi="Consolas" w:cs="Consolas"/>
          <w:color w:val="880000"/>
          <w:sz w:val="19"/>
          <w:szCs w:val="19"/>
          <w:shd w:val="clear" w:color="auto" w:fill="FCF6DB"/>
        </w:rPr>
        <w:t>1</w:t>
      </w:r>
      <w:r>
        <w:rPr>
          <w:rFonts w:ascii="Consolas" w:eastAsia="Consolas" w:hAnsi="Consolas" w:cs="Consolas"/>
          <w:color w:val="000000"/>
          <w:sz w:val="19"/>
          <w:szCs w:val="19"/>
          <w:shd w:val="clear" w:color="auto" w:fill="FCF6DB"/>
        </w:rPr>
        <w:t xml:space="preserve"> </w:t>
      </w:r>
      <w:r>
        <w:rPr>
          <w:rFonts w:ascii="Consolas" w:eastAsia="宋体" w:hAnsi="Consolas" w:cs="Consolas" w:hint="eastAsia"/>
          <w:color w:val="000000"/>
          <w:sz w:val="19"/>
          <w:szCs w:val="19"/>
          <w:shd w:val="clear" w:color="auto" w:fill="FCF6DB"/>
        </w:rPr>
        <w:t>,</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w:t>
      </w:r>
      <w:r>
        <w:rPr>
          <w:rFonts w:ascii="Consolas" w:eastAsia="Consolas" w:hAnsi="Consolas" w:cs="Consolas"/>
          <w:color w:val="880000"/>
          <w:sz w:val="19"/>
          <w:szCs w:val="19"/>
          <w:shd w:val="clear" w:color="auto" w:fill="FCF6DB"/>
        </w:rPr>
        <w:t>2</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"pdfId":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"version": </w:t>
      </w:r>
      <w:r>
        <w:rPr>
          <w:rFonts w:ascii="Consolas" w:eastAsia="Consolas" w:hAnsi="Consolas" w:cs="Consolas"/>
          <w:color w:val="880000"/>
          <w:sz w:val="19"/>
          <w:szCs w:val="19"/>
          <w:shd w:val="clear" w:color="auto" w:fill="FCF6DB"/>
        </w:rPr>
        <w:t>5</w:t>
      </w:r>
    </w:p>
    <w:p w:rsidR="009563EE" w:rsidRDefault="00685E50">
      <w:pPr>
        <w:ind w:firstLine="420"/>
      </w:pPr>
      <w:r>
        <w:rPr>
          <w:rFonts w:ascii="Consolas" w:eastAsia="Consolas" w:hAnsi="Consolas" w:cs="Consolas"/>
          <w:color w:val="000000"/>
          <w:sz w:val="19"/>
          <w:szCs w:val="19"/>
          <w:shd w:val="clear" w:color="auto" w:fill="FCF6DB"/>
        </w:rPr>
        <w:t xml:space="preserve">} ] </w:t>
      </w:r>
    </w:p>
    <w:p w:rsidR="009563EE" w:rsidRDefault="009563EE"/>
    <w:p w:rsidR="009563EE" w:rsidRDefault="009563EE"/>
    <w:p w:rsidR="009563EE" w:rsidRDefault="00685E50">
      <w:pPr>
        <w:pStyle w:val="1"/>
        <w:numPr>
          <w:ilvl w:val="0"/>
          <w:numId w:val="1"/>
        </w:numPr>
      </w:pPr>
      <w:r>
        <w:rPr>
          <w:rFonts w:hint="eastAsia"/>
        </w:rPr>
        <w:t>删除杂志</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hint="default"/>
          <w:color w:val="2A00FF"/>
          <w:sz w:val="20"/>
          <w:shd w:val="clear" w:color="auto" w:fill="E8F2FE"/>
        </w:rPr>
        <w:t>v1/</w:t>
      </w:r>
      <w:r>
        <w:rPr>
          <w:rFonts w:ascii="Consolas" w:eastAsia="Consolas" w:hAnsi="Consolas"/>
          <w:color w:val="2A00FF"/>
          <w:sz w:val="20"/>
          <w:shd w:val="clear" w:color="auto" w:fill="E8F2FE"/>
        </w:rPr>
        <w:t>magazine</w:t>
      </w:r>
      <w:r>
        <w:rPr>
          <w:rFonts w:ascii="Consolas" w:eastAsia="Consolas" w:hAnsi="Consolas" w:hint="default"/>
          <w:color w:val="2A00FF"/>
          <w:sz w:val="20"/>
          <w:shd w:val="clear" w:color="auto" w:fill="E8F2FE"/>
        </w:rPr>
        <w:t>/</w:t>
      </w:r>
      <w:r>
        <w:rPr>
          <w:rFonts w:ascii="Consolas" w:hAnsi="Consolas"/>
          <w:color w:val="2A00FF"/>
          <w:sz w:val="20"/>
          <w:shd w:val="clear" w:color="auto" w:fill="E8F2FE"/>
        </w:rPr>
        <w:t>deleteById</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firstLine="420"/>
        <w:rPr>
          <w:color w:val="000000"/>
          <w:sz w:val="28"/>
        </w:rPr>
      </w:pPr>
    </w:p>
    <w:p w:rsidR="009563EE" w:rsidRDefault="009563EE"/>
    <w:p w:rsidR="009563EE" w:rsidRDefault="009563EE"/>
    <w:p w:rsidR="009563EE" w:rsidRDefault="009563EE"/>
    <w:p w:rsidR="009563EE" w:rsidRDefault="009563EE"/>
    <w:p w:rsidR="009563EE" w:rsidRDefault="00685E50">
      <w:pPr>
        <w:pStyle w:val="1"/>
        <w:numPr>
          <w:ilvl w:val="0"/>
          <w:numId w:val="1"/>
        </w:numPr>
      </w:pPr>
      <w:r>
        <w:rPr>
          <w:rFonts w:hint="eastAsia"/>
        </w:rPr>
        <w:t>杂志详情</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hint="default"/>
          <w:color w:val="2A00FF"/>
          <w:sz w:val="20"/>
          <w:shd w:val="clear" w:color="auto" w:fill="E8F2FE"/>
        </w:rPr>
        <w:t>v1/</w:t>
      </w:r>
      <w:r>
        <w:rPr>
          <w:rFonts w:ascii="Consolas" w:eastAsia="Consolas" w:hAnsi="Consolas"/>
          <w:color w:val="2A00FF"/>
          <w:sz w:val="20"/>
          <w:shd w:val="clear" w:color="auto" w:fill="E8F2FE"/>
        </w:rPr>
        <w:t>magazine</w:t>
      </w:r>
      <w:r>
        <w:rPr>
          <w:rFonts w:ascii="Consolas" w:eastAsia="Consolas" w:hAnsi="Consolas" w:hint="default"/>
          <w:color w:val="2A00FF"/>
          <w:sz w:val="20"/>
          <w:shd w:val="clear" w:color="auto" w:fill="E8F2FE"/>
        </w:rPr>
        <w:t>/findOneById</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firstLine="420"/>
        <w:rPr>
          <w:color w:val="000000"/>
          <w:sz w:val="28"/>
        </w:rPr>
      </w:pPr>
    </w:p>
    <w:p w:rsidR="009563EE" w:rsidRDefault="009563EE"/>
    <w:p w:rsidR="009563EE" w:rsidRDefault="009563EE"/>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"code":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"msg": </w:t>
      </w:r>
      <w:r>
        <w:rPr>
          <w:rFonts w:ascii="Consolas" w:eastAsia="Consolas" w:hAnsi="Consolas" w:cs="Consolas"/>
          <w:color w:val="880000"/>
          <w:sz w:val="19"/>
          <w:szCs w:val="19"/>
          <w:shd w:val="clear" w:color="auto" w:fill="FCF6DB"/>
        </w:rPr>
        <w:t>"success"</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"resultMap":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"data": {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"serial":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"vol": </w:t>
      </w:r>
      <w:r>
        <w:rPr>
          <w:rFonts w:ascii="Consolas" w:eastAsia="Consolas" w:hAnsi="Consolas" w:cs="Consolas"/>
          <w:color w:val="880000"/>
          <w:sz w:val="19"/>
          <w:szCs w:val="19"/>
          <w:shd w:val="clear" w:color="auto" w:fill="FCF6DB"/>
        </w:rPr>
        <w:t>"vol 1"</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w:t>
      </w:r>
      <w:r>
        <w:rPr>
          <w:rFonts w:ascii="Consolas" w:eastAsia="Consolas" w:hAnsi="Consolas" w:cs="Consolas"/>
          <w:color w:val="880000"/>
          <w:sz w:val="19"/>
          <w:szCs w:val="19"/>
          <w:shd w:val="clear" w:color="auto" w:fill="FCF6DB"/>
        </w:rPr>
        <w:t>1540881258846</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"cover":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w:t>
      </w:r>
      <w:r>
        <w:rPr>
          <w:rFonts w:ascii="Consolas" w:eastAsia="Consolas" w:hAnsi="Consolas" w:cs="Consolas"/>
          <w:color w:val="880000"/>
          <w:sz w:val="19"/>
          <w:szCs w:val="19"/>
          <w:shd w:val="clear" w:color="auto" w:fill="FCF6DB"/>
        </w:rPr>
        <w:t>2</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"pdfId":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"version": </w:t>
      </w:r>
      <w:r>
        <w:rPr>
          <w:rFonts w:ascii="Consolas" w:eastAsia="Consolas" w:hAnsi="Consolas" w:cs="Consolas"/>
          <w:color w:val="880000"/>
          <w:sz w:val="19"/>
          <w:szCs w:val="19"/>
          <w:shd w:val="clear" w:color="auto" w:fill="FCF6DB"/>
        </w:rPr>
        <w:t>5</w:t>
      </w:r>
      <w:r>
        <w:rPr>
          <w:rFonts w:ascii="Consolas" w:eastAsia="宋体" w:hAnsi="Consolas" w:cs="Consolas" w:hint="eastAsia"/>
          <w:color w:val="880000"/>
          <w:sz w:val="19"/>
          <w:szCs w:val="19"/>
          <w:shd w:val="clear" w:color="auto" w:fill="FCF6DB"/>
        </w:rPr>
        <w:t>,</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"articles": [ </w:t>
      </w:r>
      <w:r>
        <w:rPr>
          <w:rFonts w:ascii="Consolas" w:eastAsia="Consolas" w:hAnsi="Consolas" w:cs="Consolas"/>
          <w:color w:val="880000"/>
          <w:sz w:val="19"/>
          <w:szCs w:val="19"/>
          <w:shd w:val="clear" w:color="auto" w:fill="FCF6DB"/>
        </w:rPr>
        <w:t>"</w:t>
      </w:r>
      <w:r>
        <w:rPr>
          <w:rFonts w:ascii="Consolas" w:eastAsia="Consolas" w:hAnsi="Consolas" w:cs="Consolas"/>
          <w:color w:val="880000"/>
          <w:sz w:val="19"/>
          <w:szCs w:val="19"/>
          <w:shd w:val="clear" w:color="auto" w:fill="FCF6DB"/>
        </w:rPr>
        <w:t>5bd294dc1b1a4606ecaea8ab"</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880000"/>
          <w:sz w:val="19"/>
          <w:szCs w:val="19"/>
          <w:shd w:val="clear" w:color="auto" w:fill="FCF6DB"/>
        </w:rPr>
        <w:t>"5bd294f81b1a4606ecaea9d5"</w:t>
      </w:r>
      <w:r>
        <w:rPr>
          <w:rFonts w:ascii="Consolas" w:eastAsia="Consolas" w:hAnsi="Consolas" w:cs="Consolas"/>
          <w:color w:val="000000"/>
          <w:sz w:val="19"/>
          <w:szCs w:val="19"/>
          <w:shd w:val="clear" w:color="auto" w:fill="FCF6DB"/>
        </w:rPr>
        <w:t xml:space="preserve"> ],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"contentTypeId"</w:t>
      </w:r>
      <w:r>
        <w:rPr>
          <w:rFonts w:ascii="Consolas" w:eastAsia="Consolas" w:hAnsi="Consolas" w:cs="Consolas"/>
          <w:color w:val="000000"/>
          <w:sz w:val="19"/>
          <w:szCs w:val="19"/>
          <w:shd w:val="clear" w:color="auto" w:fill="FCF6DB"/>
        </w:rPr>
        <w:t xml:space="preserve">: "28",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w:t>
      </w:r>
      <w:r>
        <w:rPr>
          <w:rFonts w:ascii="Consolas" w:eastAsia="Consolas" w:hAnsi="Consolas" w:cs="Consolas" w:hint="eastAsia"/>
          <w:color w:val="000000"/>
          <w:sz w:val="19"/>
          <w:szCs w:val="19"/>
          <w:shd w:val="clear" w:color="auto" w:fill="FCF6DB"/>
        </w:rPr>
        <w:t>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lastRenderedPageBreak/>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"http://dsod.aikontec.com/content-service/v1/file/downloadFileByObjectId?objectId=5be286d90e88c63418a8ce2f",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w:t>
      </w:r>
      <w:r>
        <w:rPr>
          <w:rFonts w:ascii="Consolas" w:eastAsia="Consolas" w:hAnsi="Consolas" w:cs="Consolas" w:hint="eastAsia"/>
          <w:color w:val="000000"/>
          <w:sz w:val="19"/>
          <w:szCs w:val="19"/>
          <w:shd w:val="clear" w:color="auto" w:fill="FCF6DB"/>
        </w:rPr>
        <w:t>e/v1/file/downloadFileByObjectId?objectId=5be286d90e88c63418a8ce2c"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"thumbnailUrl": "http://dsod.aikontec.com/content-service/v1/file/downloadFileByObjectId?objectId=5be0f7209a080605ac428369",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"originalUrl": "http://dsod.aikonte</w:t>
      </w:r>
      <w:r>
        <w:rPr>
          <w:rFonts w:ascii="Consolas" w:eastAsia="Consolas" w:hAnsi="Consolas" w:cs="Consolas"/>
          <w:color w:val="000000"/>
          <w:sz w:val="19"/>
          <w:szCs w:val="19"/>
          <w:shd w:val="clear" w:color="auto" w:fill="FCF6DB"/>
        </w:rPr>
        <w:t xml:space="preserve">c.com/content-service/v1/file/downloadFileByObjectId?objectId=5be0f7209a080605ac428366"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podcastUrls":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"publishDate"</w:t>
      </w:r>
      <w:r>
        <w:rPr>
          <w:rFonts w:ascii="Consolas" w:eastAsia="Consolas" w:hAnsi="Consolas" w:cs="Consolas"/>
          <w:color w:val="000000"/>
          <w:sz w:val="19"/>
          <w:szCs w:val="19"/>
          <w:shd w:val="clear" w:color="auto" w:fill="FCF6DB"/>
        </w:rPr>
        <w:t xml:space="preserve">: 1539302400000,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"unite":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DSODentist)&lt;/p&gt;\n&lt;p&gt;Being the</w:t>
      </w:r>
      <w:r>
        <w:rPr>
          <w:rFonts w:ascii="Consolas" w:eastAsia="Consolas" w:hAnsi="Consolas" w:cs="Consolas"/>
          <w:color w:val="000000"/>
          <w:sz w:val="19"/>
          <w:szCs w:val="19"/>
          <w:shd w:val="clear" w:color="auto" w:fill="FCF6DB"/>
        </w:rPr>
        <w:t> boss is not always easy, but it is rewarding once you become an effective leader. There are certain principles to good leadership, and if you follow them diligently, you will reach your full potential. This blog post features five recommendations for bein</w:t>
      </w:r>
      <w:r>
        <w:rPr>
          <w:rFonts w:ascii="Consolas" w:eastAsia="Consolas" w:hAnsi="Consolas" w:cs="Consolas"/>
          <w:color w:val="000000"/>
          <w:sz w:val="19"/>
          <w:szCs w:val="19"/>
          <w:shd w:val="clear" w:color="auto" w:fill="FCF6DB"/>
        </w:rPr>
        <w:t xml:space="preserve">g a leader in your DSO-supported practice.  &lt;/p&gt;\n",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9563EE" w:rsidRDefault="00685E50">
      <w:pPr>
        <w:ind w:left="420"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"visualEssays": null </w:t>
      </w:r>
      <w:r>
        <w:rPr>
          <w:rFonts w:ascii="Consolas" w:eastAsia="宋体" w:hAnsi="Consolas" w:cs="Consolas" w:hint="eastAsia"/>
          <w:color w:val="000000"/>
          <w:sz w:val="19"/>
          <w:szCs w:val="19"/>
          <w:shd w:val="clear" w:color="auto" w:fill="FCF6DB"/>
        </w:rPr>
        <w:t>,</w:t>
      </w:r>
    </w:p>
    <w:p w:rsidR="009563EE" w:rsidRDefault="00685E50">
      <w:pPr>
        <w:ind w:left="420"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"relativeTopicList": [ { "id": </w:t>
      </w:r>
      <w:r>
        <w:rPr>
          <w:rFonts w:ascii="Consolas" w:eastAsia="Consolas" w:hAnsi="Consolas" w:cs="Consolas"/>
          <w:color w:val="880000"/>
          <w:sz w:val="19"/>
          <w:szCs w:val="19"/>
          <w:shd w:val="clear" w:color="auto" w:fill="FCF6DB"/>
        </w:rPr>
        <w:t>"5be2a0770e88c608b81877d4"</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"Embracing the Digital Evolution with Dr Terry Codington"</w:t>
      </w:r>
      <w:r>
        <w:rPr>
          <w:rFonts w:ascii="Consolas" w:eastAsia="Consolas" w:hAnsi="Consolas" w:cs="Consolas"/>
          <w:color w:val="000000"/>
          <w:sz w:val="19"/>
          <w:szCs w:val="19"/>
          <w:shd w:val="clear" w:color="auto" w:fill="FCF6DB"/>
        </w:rPr>
        <w:t xml:space="preserve"> }, { "id": </w:t>
      </w:r>
      <w:r>
        <w:rPr>
          <w:rFonts w:ascii="Consolas" w:eastAsia="Consolas" w:hAnsi="Consolas" w:cs="Consolas"/>
          <w:color w:val="880000"/>
          <w:sz w:val="19"/>
          <w:szCs w:val="19"/>
          <w:shd w:val="clear" w:color="auto" w:fill="FCF6DB"/>
        </w:rPr>
        <w:t>"</w:t>
      </w:r>
      <w:r>
        <w:rPr>
          <w:rFonts w:ascii="Consolas" w:eastAsia="Consolas" w:hAnsi="Consolas" w:cs="Consolas"/>
          <w:color w:val="880000"/>
          <w:sz w:val="19"/>
          <w:szCs w:val="19"/>
          <w:shd w:val="clear" w:color="auto" w:fill="FCF6DB"/>
        </w:rPr>
        <w:t>5be2a0780e88c608b81877db"</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"Oral Cancer: Surprisingly Prevalent"</w:t>
      </w:r>
      <w:r>
        <w:rPr>
          <w:rFonts w:ascii="Consolas" w:eastAsia="Consolas" w:hAnsi="Consolas" w:cs="Consolas"/>
          <w:color w:val="000000"/>
          <w:sz w:val="19"/>
          <w:szCs w:val="19"/>
          <w:shd w:val="clear" w:color="auto" w:fill="FCF6DB"/>
        </w:rPr>
        <w:t xml:space="preserve"> } ]</w:t>
      </w:r>
    </w:p>
    <w:p w:rsidR="009563EE" w:rsidRDefault="00685E50">
      <w:pPr>
        <w:ind w:left="420" w:firstLine="420"/>
      </w:pPr>
      <w:r>
        <w:rPr>
          <w:rFonts w:ascii="Consolas" w:eastAsia="Consolas" w:hAnsi="Consolas" w:cs="Consolas"/>
          <w:color w:val="000000"/>
          <w:sz w:val="19"/>
          <w:szCs w:val="19"/>
          <w:shd w:val="clear" w:color="auto" w:fill="FCF6DB"/>
        </w:rPr>
        <w:t>},  } }</w:t>
      </w:r>
    </w:p>
    <w:p w:rsidR="009563EE" w:rsidRDefault="009563EE">
      <w:pPr>
        <w:rPr>
          <w:rFonts w:ascii="微软雅黑" w:eastAsia="微软雅黑" w:hAnsi="微软雅黑" w:cs="微软雅黑"/>
        </w:rPr>
      </w:pPr>
    </w:p>
    <w:p w:rsidR="009563EE" w:rsidRDefault="00685E50">
      <w:pPr>
        <w:pStyle w:val="1"/>
        <w:numPr>
          <w:ilvl w:val="0"/>
          <w:numId w:val="1"/>
        </w:numPr>
      </w:pPr>
      <w:r>
        <w:rPr>
          <w:rFonts w:hint="eastAsia"/>
        </w:rPr>
        <w:t>搜索杂志文章</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hint="default"/>
          <w:color w:val="2A00FF"/>
          <w:sz w:val="20"/>
          <w:shd w:val="clear" w:color="auto" w:fill="E8F2FE"/>
        </w:rPr>
        <w:t>v1/</w:t>
      </w:r>
      <w:r>
        <w:rPr>
          <w:rFonts w:ascii="Consolas" w:eastAsia="Consolas" w:hAnsi="Consolas"/>
          <w:color w:val="2A00FF"/>
          <w:sz w:val="20"/>
          <w:shd w:val="clear" w:color="auto" w:fill="E8F2FE"/>
        </w:rPr>
        <w:t>magazine</w:t>
      </w:r>
      <w:r>
        <w:rPr>
          <w:rFonts w:ascii="Consolas" w:eastAsia="Consolas" w:hAnsi="Consolas" w:hint="default"/>
          <w:color w:val="2A00FF"/>
          <w:sz w:val="20"/>
          <w:shd w:val="clear" w:color="auto" w:fill="E8F2FE"/>
        </w:rPr>
        <w:t>/</w:t>
      </w:r>
      <w:r>
        <w:rPr>
          <w:rFonts w:ascii="Consolas" w:eastAsia="Consolas" w:hAnsi="Consolas"/>
          <w:color w:val="2A00FF"/>
          <w:sz w:val="20"/>
          <w:shd w:val="clear" w:color="auto" w:fill="E8F2FE"/>
        </w:rPr>
        <w:t>findContentByMagazine</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Consolas" w:eastAsia="Consolas" w:hAnsi="Consolas" w:hint="eastAsia"/>
                <w:color w:val="6A3E3E"/>
                <w:sz w:val="20"/>
                <w:shd w:val="clear" w:color="auto" w:fill="E8F2FE"/>
              </w:rPr>
              <w:t>magazineId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Consolas" w:eastAsia="Consolas" w:hAnsi="Consolas" w:hint="eastAsia"/>
                <w:color w:val="6A3E3E"/>
                <w:sz w:val="20"/>
                <w:shd w:val="clear" w:color="auto" w:fill="E8F2FE"/>
              </w:rPr>
              <w:t>magazineId</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Consolas" w:eastAsia="Consolas" w:hAnsi="Consolas"/>
                <w:color w:val="6A3E3E"/>
                <w:sz w:val="20"/>
                <w:shd w:val="clear" w:color="auto" w:fill="E8F2FE"/>
              </w:rPr>
            </w:pPr>
            <w:r>
              <w:rPr>
                <w:rFonts w:ascii="Consolas" w:eastAsia="Consolas" w:hAnsi="Consolas" w:hint="eastAsia"/>
                <w:color w:val="6A3E3E"/>
                <w:sz w:val="20"/>
                <w:shd w:val="clear" w:color="auto" w:fill="E8F2FE"/>
              </w:rPr>
              <w:t>searchValue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Consolas" w:eastAsia="Consolas" w:hAnsi="Consolas"/>
                <w:color w:val="6A3E3E"/>
                <w:sz w:val="20"/>
                <w:shd w:val="clear" w:color="auto" w:fill="E8F2FE"/>
              </w:rPr>
            </w:pPr>
            <w:r>
              <w:rPr>
                <w:rFonts w:ascii="Consolas" w:eastAsia="Consolas" w:hAnsi="Consolas" w:hint="eastAsia"/>
                <w:color w:val="6A3E3E"/>
                <w:sz w:val="20"/>
                <w:shd w:val="clear" w:color="auto" w:fill="E8F2FE"/>
              </w:rPr>
              <w:t>searchValue</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lastRenderedPageBreak/>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ind w:firstLine="420"/>
        <w:rPr>
          <w:color w:val="000000"/>
          <w:sz w:val="28"/>
        </w:rPr>
      </w:pPr>
    </w:p>
    <w:p w:rsidR="009563EE" w:rsidRDefault="009563EE"/>
    <w:p w:rsidR="009563EE" w:rsidRDefault="009563EE"/>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"code":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"msg": </w:t>
      </w:r>
      <w:r>
        <w:rPr>
          <w:rFonts w:ascii="Consolas" w:eastAsia="Consolas" w:hAnsi="Consolas" w:cs="Consolas"/>
          <w:color w:val="880000"/>
          <w:sz w:val="19"/>
          <w:szCs w:val="19"/>
          <w:shd w:val="clear" w:color="auto" w:fill="FCF6DB"/>
        </w:rPr>
        <w:t>"success"</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"resultMap":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"data": {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serial":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"vol": </w:t>
      </w:r>
      <w:r>
        <w:rPr>
          <w:rFonts w:ascii="Consolas" w:eastAsia="Consolas" w:hAnsi="Consolas" w:cs="Consolas"/>
          <w:color w:val="880000"/>
          <w:sz w:val="19"/>
          <w:szCs w:val="19"/>
          <w:shd w:val="clear" w:color="auto" w:fill="FCF6DB"/>
        </w:rPr>
        <w:t>"vol 1"</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w:t>
      </w:r>
      <w:r>
        <w:rPr>
          <w:rFonts w:ascii="Consolas" w:eastAsia="Consolas" w:hAnsi="Consolas" w:cs="Consolas"/>
          <w:color w:val="880000"/>
          <w:sz w:val="19"/>
          <w:szCs w:val="19"/>
          <w:shd w:val="clear" w:color="auto" w:fill="FCF6DB"/>
        </w:rPr>
        <w:t>1540881258846</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"cover":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w:t>
      </w:r>
      <w:r>
        <w:rPr>
          <w:rFonts w:ascii="Consolas" w:eastAsia="Consolas" w:hAnsi="Consolas" w:cs="Consolas"/>
          <w:color w:val="880000"/>
          <w:sz w:val="19"/>
          <w:szCs w:val="19"/>
          <w:shd w:val="clear" w:color="auto" w:fill="FCF6DB"/>
        </w:rPr>
        <w:t>2</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"pdfId":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"version": </w:t>
      </w:r>
      <w:r>
        <w:rPr>
          <w:rFonts w:ascii="Consolas" w:eastAsia="Consolas" w:hAnsi="Consolas" w:cs="Consolas"/>
          <w:color w:val="880000"/>
          <w:sz w:val="19"/>
          <w:szCs w:val="19"/>
          <w:shd w:val="clear" w:color="auto" w:fill="FCF6DB"/>
        </w:rPr>
        <w:t>5</w:t>
      </w:r>
      <w:r>
        <w:rPr>
          <w:rFonts w:ascii="Consolas" w:eastAsia="宋体" w:hAnsi="Consolas" w:cs="Consolas" w:hint="eastAsia"/>
          <w:color w:val="880000"/>
          <w:sz w:val="19"/>
          <w:szCs w:val="19"/>
          <w:shd w:val="clear" w:color="auto" w:fill="FCF6DB"/>
        </w:rPr>
        <w:t>,</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"articles": [ </w:t>
      </w:r>
      <w:r>
        <w:rPr>
          <w:rFonts w:ascii="Consolas" w:eastAsia="Consolas" w:hAnsi="Consolas" w:cs="Consolas"/>
          <w:color w:val="880000"/>
          <w:sz w:val="19"/>
          <w:szCs w:val="19"/>
          <w:shd w:val="clear" w:color="auto" w:fill="FCF6DB"/>
        </w:rPr>
        <w:t>"5bd294dc1b1a4606ecaea8ab"</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880000"/>
          <w:sz w:val="19"/>
          <w:szCs w:val="19"/>
          <w:shd w:val="clear" w:color="auto" w:fill="FCF6DB"/>
        </w:rPr>
        <w:t>"5bd294f81b1a4606ecaea9d5"</w:t>
      </w:r>
      <w:r>
        <w:rPr>
          <w:rFonts w:ascii="Consolas" w:eastAsia="Consolas" w:hAnsi="Consolas" w:cs="Consolas"/>
          <w:color w:val="000000"/>
          <w:sz w:val="19"/>
          <w:szCs w:val="19"/>
          <w:shd w:val="clear" w:color="auto" w:fill="FCF6DB"/>
        </w:rPr>
        <w:t xml:space="preserve"> ], </w:t>
      </w:r>
    </w:p>
    <w:p w:rsidR="009563EE" w:rsidRDefault="00685E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"id": "</w:t>
      </w:r>
      <w:r>
        <w:rPr>
          <w:rFonts w:ascii="Consolas" w:eastAsia="Consolas" w:hAnsi="Consolas" w:cs="Consolas"/>
          <w:color w:val="000000"/>
          <w:sz w:val="19"/>
          <w:szCs w:val="19"/>
          <w:shd w:val="clear" w:color="auto" w:fill="FCF6DB"/>
        </w:rPr>
        <w:t xml:space="preserve">5be0f7209a080605ac42836a",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authorPhotoUrl":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w:t>
      </w:r>
      <w:r>
        <w:rPr>
          <w:rFonts w:ascii="Consolas" w:eastAsia="Consolas" w:hAnsi="Consolas" w:cs="Consolas" w:hint="eastAsia"/>
          <w:color w:val="000000"/>
          <w:sz w:val="19"/>
          <w:szCs w:val="19"/>
          <w:shd w:val="clear" w:color="auto" w:fill="FCF6DB"/>
        </w:rPr>
        <w:t>ailUrl": "http://dsod.aikontec.com/content-service/v1/file/downloadFileByObjectId?objectId=5be286d90e88c63418a8ce2f",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"http://dsod.aikontec.com/content-service/v1/file/downloadFileByObjectId?objectId=5be286d90e88c63418a8ce2</w:t>
      </w:r>
      <w:r>
        <w:rPr>
          <w:rFonts w:ascii="Consolas" w:eastAsia="Consolas" w:hAnsi="Consolas" w:cs="Consolas" w:hint="eastAsia"/>
          <w:color w:val="000000"/>
          <w:sz w:val="19"/>
          <w:szCs w:val="19"/>
          <w:shd w:val="clear" w:color="auto" w:fill="FCF6DB"/>
        </w:rPr>
        <w:lastRenderedPageBreak/>
        <w:t>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photoUrls":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"thumbnailUrl": "http://dsod.aikontec.com/content-service/v1/file/downloadFileByObjectId?objectId=5be0f7209a080605ac428369",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"originalUrl": "http://dsod.aikontec.com/content-service/v1/file/downloadFileByObjectId?objectId=5be0f7209a08060</w:t>
      </w:r>
      <w:r>
        <w:rPr>
          <w:rFonts w:ascii="Consolas" w:eastAsia="Consolas" w:hAnsi="Consolas" w:cs="Consolas"/>
          <w:color w:val="000000"/>
          <w:sz w:val="19"/>
          <w:szCs w:val="19"/>
          <w:shd w:val="clear" w:color="auto" w:fill="FCF6DB"/>
        </w:rPr>
        <w:t xml:space="preserve">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"isPublishNow"</w:t>
      </w:r>
      <w:r>
        <w:rPr>
          <w:rFonts w:ascii="Consolas" w:eastAsia="Consolas" w:hAnsi="Consolas" w:cs="Consolas"/>
          <w:color w:val="000000"/>
          <w:sz w:val="19"/>
          <w:szCs w:val="19"/>
          <w:shd w:val="clear" w:color="auto" w:fill="FCF6DB"/>
        </w:rPr>
        <w:t xml:space="preserve">: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1539302400000,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"pub</w:t>
      </w:r>
      <w:r>
        <w:rPr>
          <w:rFonts w:ascii="Consolas" w:eastAsia="Consolas" w:hAnsi="Consolas" w:cs="Consolas"/>
          <w:color w:val="000000"/>
          <w:sz w:val="19"/>
          <w:szCs w:val="19"/>
          <w:shd w:val="clear" w:color="auto" w:fill="FCF6DB"/>
        </w:rPr>
        <w:t xml:space="preserve">lishEnd": 1572998400000,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w:t>
      </w:r>
      <w:r>
        <w:rPr>
          <w:rFonts w:ascii="Consolas" w:eastAsia="Consolas" w:hAnsi="Consolas" w:cs="Consolas"/>
          <w:color w:val="000000"/>
          <w:sz w:val="19"/>
          <w:szCs w:val="19"/>
          <w:shd w:val="clear" w:color="auto" w:fill="FCF6DB"/>
        </w:rPr>
        <w:t xml:space="preserve">Being the boss is not always easy, but it is rewarding once you become an effective leader. There are certain principles to good leadership, and if you follow them diligently, you will reach your full potential. This </w:t>
      </w:r>
      <w:r>
        <w:rPr>
          <w:rFonts w:ascii="Consolas" w:eastAsia="Consolas" w:hAnsi="Consolas" w:cs="Consolas"/>
          <w:color w:val="000000"/>
          <w:sz w:val="19"/>
          <w:szCs w:val="19"/>
          <w:shd w:val="clear" w:color="auto" w:fill="FCF6DB"/>
        </w:rPr>
        <w:lastRenderedPageBreak/>
        <w:t>blog post features five recommendations</w:t>
      </w:r>
      <w:r>
        <w:rPr>
          <w:rFonts w:ascii="Consolas" w:eastAsia="Consolas" w:hAnsi="Consolas" w:cs="Consolas"/>
          <w:color w:val="000000"/>
          <w:sz w:val="19"/>
          <w:szCs w:val="19"/>
          <w:shd w:val="clear" w:color="auto" w:fill="FCF6DB"/>
        </w:rPr>
        <w:t xml:space="preserve"> for being a leader in your DSO-supported practice.  &lt;/p&gt;\n",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9563EE" w:rsidRDefault="00685E50">
      <w:pPr>
        <w:ind w:left="420"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"visualEssays": null </w:t>
      </w:r>
      <w:r>
        <w:rPr>
          <w:rFonts w:ascii="Consolas" w:eastAsia="宋体" w:hAnsi="Consolas" w:cs="Consolas" w:hint="eastAsia"/>
          <w:color w:val="000000"/>
          <w:sz w:val="19"/>
          <w:szCs w:val="19"/>
          <w:shd w:val="clear" w:color="auto" w:fill="FCF6DB"/>
        </w:rPr>
        <w:t>,</w:t>
      </w:r>
    </w:p>
    <w:p w:rsidR="009563EE" w:rsidRDefault="00685E50">
      <w:pPr>
        <w:ind w:left="420"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"relativeTopicList": [ { "id": </w:t>
      </w:r>
      <w:r>
        <w:rPr>
          <w:rFonts w:ascii="Consolas" w:eastAsia="Consolas" w:hAnsi="Consolas" w:cs="Consolas"/>
          <w:color w:val="880000"/>
          <w:sz w:val="19"/>
          <w:szCs w:val="19"/>
          <w:shd w:val="clear" w:color="auto" w:fill="FCF6DB"/>
        </w:rPr>
        <w:t>"5be2a0770e88c608b81877d4"</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"Embracing the Digital Evolution with Dr Terry Codington"</w:t>
      </w:r>
      <w:r>
        <w:rPr>
          <w:rFonts w:ascii="Consolas" w:eastAsia="Consolas" w:hAnsi="Consolas" w:cs="Consolas"/>
          <w:color w:val="000000"/>
          <w:sz w:val="19"/>
          <w:szCs w:val="19"/>
          <w:shd w:val="clear" w:color="auto" w:fill="FCF6DB"/>
        </w:rPr>
        <w:t xml:space="preserve"> }, { "id": </w:t>
      </w:r>
      <w:r>
        <w:rPr>
          <w:rFonts w:ascii="Consolas" w:eastAsia="Consolas" w:hAnsi="Consolas" w:cs="Consolas"/>
          <w:color w:val="880000"/>
          <w:sz w:val="19"/>
          <w:szCs w:val="19"/>
          <w:shd w:val="clear" w:color="auto" w:fill="FCF6DB"/>
        </w:rPr>
        <w:t>"5be2a0780e88</w:t>
      </w:r>
      <w:r>
        <w:rPr>
          <w:rFonts w:ascii="Consolas" w:eastAsia="Consolas" w:hAnsi="Consolas" w:cs="Consolas"/>
          <w:color w:val="880000"/>
          <w:sz w:val="19"/>
          <w:szCs w:val="19"/>
          <w:shd w:val="clear" w:color="auto" w:fill="FCF6DB"/>
        </w:rPr>
        <w:t>c608b81877db"</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"Oral Cancer: Surprisingly Prevalent"</w:t>
      </w:r>
      <w:r>
        <w:rPr>
          <w:rFonts w:ascii="Consolas" w:eastAsia="Consolas" w:hAnsi="Consolas" w:cs="Consolas"/>
          <w:color w:val="000000"/>
          <w:sz w:val="19"/>
          <w:szCs w:val="19"/>
          <w:shd w:val="clear" w:color="auto" w:fill="FCF6DB"/>
        </w:rPr>
        <w:t xml:space="preserve"> } ]</w:t>
      </w:r>
    </w:p>
    <w:p w:rsidR="009563EE" w:rsidRDefault="00685E50">
      <w:pPr>
        <w:ind w:left="420" w:firstLine="420"/>
      </w:pPr>
      <w:r>
        <w:rPr>
          <w:rFonts w:ascii="Consolas" w:eastAsia="Consolas" w:hAnsi="Consolas" w:cs="Consolas"/>
          <w:color w:val="000000"/>
          <w:sz w:val="19"/>
          <w:szCs w:val="19"/>
          <w:shd w:val="clear" w:color="auto" w:fill="FCF6DB"/>
        </w:rPr>
        <w:t>},  } }</w:t>
      </w:r>
    </w:p>
    <w:p w:rsidR="009563EE" w:rsidRDefault="009563EE">
      <w:pPr>
        <w:rPr>
          <w:rFonts w:ascii="微软雅黑" w:eastAsia="微软雅黑" w:hAnsi="微软雅黑" w:cs="微软雅黑"/>
        </w:rPr>
      </w:pPr>
    </w:p>
    <w:p w:rsidR="009563EE" w:rsidRDefault="00685E50">
      <w:pPr>
        <w:pStyle w:val="1"/>
        <w:numPr>
          <w:ilvl w:val="0"/>
          <w:numId w:val="1"/>
        </w:numPr>
      </w:pPr>
      <w:r>
        <w:rPr>
          <w:rFonts w:hint="eastAsia"/>
        </w:rPr>
        <w:t>查询全部媒体列表（</w:t>
      </w:r>
      <w:r>
        <w:rPr>
          <w:rFonts w:hint="eastAsia"/>
        </w:rPr>
        <w:t>CMS_001_01\CMS_001_10</w:t>
      </w:r>
      <w:r>
        <w:rPr>
          <w:rFonts w:hint="eastAsia"/>
        </w:rPr>
        <w:t>）</w:t>
      </w:r>
      <w:r>
        <w:rPr>
          <w:rFonts w:hint="eastAsia"/>
          <w:color w:val="00B050"/>
        </w:rPr>
        <w:t>（</w:t>
      </w:r>
      <w:r>
        <w:rPr>
          <w:color w:val="00B050"/>
        </w:rPr>
        <w:t>ADMIN PORTAL ONLY</w:t>
      </w:r>
      <w:r>
        <w:rPr>
          <w:rFonts w:hint="eastAsia"/>
          <w:color w:val="00B050"/>
        </w:rPr>
        <w:t>）</w:t>
      </w:r>
    </w:p>
    <w:p w:rsidR="009563EE" w:rsidRDefault="00685E50">
      <w:pPr>
        <w:ind w:firstLine="420"/>
      </w:pPr>
      <w:r>
        <w:rPr>
          <w:rFonts w:hint="eastAsia"/>
          <w:color w:val="FF0000"/>
          <w:sz w:val="28"/>
          <w:szCs w:val="28"/>
        </w:rPr>
        <w:t>此接口为</w:t>
      </w:r>
      <w:r>
        <w:rPr>
          <w:rFonts w:hint="eastAsia"/>
          <w:color w:val="FF0000"/>
          <w:sz w:val="28"/>
          <w:szCs w:val="28"/>
        </w:rPr>
        <w:t>admin</w:t>
      </w:r>
      <w:r>
        <w:rPr>
          <w:rFonts w:hint="eastAsia"/>
          <w:color w:val="FF0000"/>
          <w:sz w:val="28"/>
          <w:szCs w:val="28"/>
        </w:rPr>
        <w:t>所用</w:t>
      </w:r>
    </w:p>
    <w:p w:rsidR="009563EE" w:rsidRDefault="00685E50">
      <w:pPr>
        <w:ind w:firstLine="420"/>
      </w:pPr>
      <w:r>
        <w:rPr>
          <w:rFonts w:hint="eastAsia"/>
        </w:rPr>
        <w:t>根据内容类别，或者专业类别查询出内容列表。</w:t>
      </w:r>
    </w:p>
    <w:p w:rsidR="009563EE" w:rsidRDefault="00685E50">
      <w:pPr>
        <w:ind w:firstLine="420"/>
      </w:pPr>
      <w:r>
        <w:rPr>
          <w:rFonts w:hint="eastAsia"/>
        </w:rPr>
        <w:t>Email</w:t>
      </w:r>
      <w:r>
        <w:rPr>
          <w:rFonts w:hint="eastAsia"/>
        </w:rPr>
        <w:t>为个人查询所用。</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ind w:left="420" w:firstLine="420"/>
        <w:rPr>
          <w:color w:val="000000"/>
          <w:sz w:val="28"/>
        </w:rPr>
      </w:pPr>
      <w:hyperlink w:history="1">
        <w:r>
          <w:rPr>
            <w:rFonts w:ascii="Consolas" w:eastAsia="Consolas" w:hAnsi="Consolas" w:hint="eastAsia"/>
            <w:color w:val="2A00FF"/>
            <w:sz w:val="20"/>
            <w:shd w:val="clear" w:color="auto" w:fill="E8F2FE"/>
          </w:rPr>
          <w:t>http://{IP}:{port}/{service_name}/v1/</w:t>
        </w:r>
        <w:r>
          <w:rPr>
            <w:rFonts w:ascii="Consolas" w:eastAsia="宋体" w:hAnsi="Consolas" w:hint="eastAsia"/>
            <w:color w:val="2A00FF"/>
            <w:sz w:val="20"/>
            <w:shd w:val="clear" w:color="auto" w:fill="E8F2FE"/>
          </w:rPr>
          <w:t>c</w:t>
        </w:r>
        <w:r>
          <w:rPr>
            <w:rFonts w:ascii="Consolas" w:eastAsia="Consolas" w:hAnsi="Consolas" w:hint="eastAsia"/>
            <w:color w:val="2A00FF"/>
            <w:sz w:val="20"/>
            <w:shd w:val="clear" w:color="auto" w:fill="E8F2FE"/>
          </w:rPr>
          <w:t>ontent</w:t>
        </w:r>
        <w:r>
          <w:rPr>
            <w:rFonts w:ascii="Consolas" w:eastAsia="宋体" w:hAnsi="Consolas" w:hint="eastAsia"/>
            <w:color w:val="2A00FF"/>
            <w:sz w:val="20"/>
            <w:shd w:val="clear" w:color="auto" w:fill="E8F2FE"/>
          </w:rPr>
          <w:t>/admin</w:t>
        </w:r>
        <w:r>
          <w:rPr>
            <w:rFonts w:ascii="Consolas" w:eastAsia="Consolas" w:hAnsi="Consolas" w:hint="eastAsia"/>
            <w:color w:val="2A00FF"/>
            <w:sz w:val="20"/>
            <w:shd w:val="clear" w:color="auto" w:fill="E8F2FE"/>
          </w:rPr>
          <w:t>/findAllContent</w:t>
        </w:r>
      </w:hyperlink>
      <w:r>
        <w:rPr>
          <w:rFonts w:ascii="Consolas" w:eastAsia="Consolas" w:hAnsi="Consolas" w:hint="eastAsia"/>
          <w:color w:val="2A00FF"/>
          <w:sz w:val="20"/>
          <w:shd w:val="clear" w:color="auto" w:fill="E8F2FE"/>
        </w:rPr>
        <w:t>s</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用户邮箱</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文章类型</w:t>
            </w:r>
            <w:r>
              <w:rPr>
                <w:rFonts w:ascii="宋体" w:hAnsi="宋体" w:cs="宋体" w:hint="eastAsia"/>
                <w:color w:val="00000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 xml:space="preserve">String </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分类</w:t>
            </w:r>
            <w:r>
              <w:rPr>
                <w:rFonts w:ascii="宋体" w:hAnsi="宋体" w:cs="宋体" w:hint="eastAsia"/>
                <w:color w:val="00000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B050"/>
                <w:sz w:val="22"/>
              </w:rPr>
              <w:t>sponsor</w:t>
            </w:r>
            <w:r>
              <w:rPr>
                <w:rFonts w:ascii="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B050"/>
                <w:sz w:val="22"/>
              </w:rPr>
              <w:t>赞助商</w:t>
            </w:r>
            <w:r>
              <w:rPr>
                <w:rFonts w:ascii="宋体" w:hAnsi="宋体" w:cs="宋体" w:hint="eastAsia"/>
                <w:color w:val="00B05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E8F2FE"/>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跳过多少条</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展示多少条</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hint="eastAsia"/>
                <w:color w:val="000000"/>
                <w:szCs w:val="21"/>
              </w:rPr>
              <w:t>authorId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作者</w:t>
            </w:r>
            <w:r>
              <w:rPr>
                <w:rFonts w:ascii="宋体" w:hAnsi="宋体" w:cs="宋体" w:hint="eastAsia"/>
                <w:color w:val="00B050"/>
                <w:sz w:val="22"/>
              </w:rPr>
              <w:t>ID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color w:val="000000"/>
                <w:szCs w:val="21"/>
              </w:rPr>
            </w:pPr>
            <w:r>
              <w:rPr>
                <w:rFonts w:ascii="宋体" w:hAnsi="宋体" w:cs="宋体" w:hint="eastAsia"/>
                <w:color w:val="00B050"/>
                <w:sz w:val="22"/>
              </w:rPr>
              <w:t>title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宋体" w:hAnsi="宋体" w:cs="宋体" w:hint="eastAsia"/>
                <w:color w:val="00B050"/>
                <w:sz w:val="22"/>
              </w:rPr>
              <w:t>标题</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E8F2FE"/>
              </w:rPr>
              <w:lastRenderedPageBreak/>
              <w:t>isFeatured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Consolas" w:eastAsia="Consolas" w:hAnsi="Consolas" w:hint="eastAsia"/>
                <w:color w:val="000000"/>
                <w:sz w:val="20"/>
                <w:shd w:val="clear" w:color="auto" w:fill="D4D4D4"/>
              </w:rPr>
              <w:t>Boolean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B050"/>
                <w:sz w:val="22"/>
              </w:rPr>
            </w:pPr>
            <w:r>
              <w:rPr>
                <w:rFonts w:ascii="Consolas" w:eastAsia="Consolas" w:hAnsi="Consolas" w:hint="eastAsia"/>
                <w:color w:val="0000C0"/>
                <w:sz w:val="20"/>
                <w:shd w:val="clear" w:color="auto" w:fill="E8F2FE"/>
              </w:rPr>
              <w:t>isFeatured</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Consolas" w:eastAsia="Consolas" w:hAnsi="Consolas"/>
                <w:color w:val="0000C0"/>
                <w:sz w:val="20"/>
                <w:shd w:val="clear" w:color="auto" w:fill="E8F2FE"/>
              </w:rPr>
            </w:pPr>
            <w:r>
              <w:rPr>
                <w:rFonts w:ascii="Consolas" w:eastAsia="Consolas" w:hAnsi="Consolas" w:hint="eastAsia"/>
                <w:color w:val="0000C0"/>
                <w:sz w:val="20"/>
                <w:shd w:val="clear" w:color="auto" w:fill="F0D8A8"/>
              </w:rPr>
              <w:t>status</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Consolas" w:eastAsia="宋体" w:hAnsi="Consolas"/>
                <w:color w:val="000000"/>
                <w:sz w:val="20"/>
                <w:shd w:val="clear" w:color="auto" w:fill="D4D4D4"/>
              </w:rPr>
            </w:pPr>
            <w:r>
              <w:rPr>
                <w:rFonts w:ascii="Consolas" w:eastAsia="宋体" w:hAnsi="Consolas" w:hint="eastAsia"/>
                <w:color w:val="000000"/>
                <w:sz w:val="20"/>
                <w:shd w:val="clear" w:color="auto" w:fill="D4D4D4"/>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rPr>
                <w:rFonts w:ascii="Consolas" w:eastAsia="Consolas" w:hAnsi="Consolas"/>
                <w:color w:val="0000C0"/>
                <w:sz w:val="20"/>
                <w:shd w:val="clear" w:color="auto" w:fill="E8F2FE"/>
              </w:rPr>
            </w:pPr>
            <w:r>
              <w:rPr>
                <w:rFonts w:ascii="Consolas" w:eastAsia="宋体" w:hAnsi="Consolas" w:hint="eastAsia"/>
                <w:color w:val="3F7F5F"/>
                <w:sz w:val="20"/>
                <w:shd w:val="clear" w:color="auto" w:fill="E8F2FE"/>
              </w:rPr>
              <w:t>0</w:t>
            </w:r>
            <w:r>
              <w:rPr>
                <w:rFonts w:ascii="Consolas" w:eastAsia="Consolas" w:hAnsi="Consolas" w:hint="eastAsia"/>
                <w:color w:val="3F7F5F"/>
                <w:sz w:val="20"/>
                <w:shd w:val="clear" w:color="auto" w:fill="E8F2FE"/>
              </w:rPr>
              <w:t>、</w:t>
            </w:r>
            <w:r>
              <w:rPr>
                <w:rFonts w:ascii="Consolas" w:eastAsia="宋体" w:hAnsi="Consolas" w:hint="eastAsia"/>
                <w:color w:val="3F7F5F"/>
                <w:sz w:val="20"/>
                <w:shd w:val="clear" w:color="auto" w:fill="E8F2FE"/>
              </w:rPr>
              <w:t>all</w:t>
            </w:r>
            <w:r>
              <w:rPr>
                <w:rFonts w:ascii="Consolas" w:eastAsia="Consolas" w:hAnsi="Consolas" w:hint="eastAsia"/>
                <w:color w:val="3F7F5F"/>
                <w:sz w:val="20"/>
                <w:shd w:val="clear" w:color="auto" w:fill="E8F2FE"/>
              </w:rPr>
              <w:t>;1</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review;2</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published</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3</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draft</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4</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rejected</w:t>
            </w:r>
            <w:r>
              <w:rPr>
                <w:rFonts w:ascii="Consolas" w:eastAsia="Consolas" w:hAnsi="Consolas" w:hint="eastAsia"/>
                <w:color w:val="3F7F5F"/>
                <w:sz w:val="20"/>
                <w:shd w:val="clear" w:color="auto" w:fill="E8F2FE"/>
              </w:rPr>
              <w:t>；</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9563EE" w:rsidRDefault="00685E50">
      <w:pPr>
        <w:ind w:left="420" w:firstLine="420"/>
        <w:rPr>
          <w:rFonts w:ascii="Consolas" w:hAnsi="Consolas"/>
          <w:color w:val="2A00FF"/>
          <w:sz w:val="20"/>
          <w:shd w:val="clear" w:color="auto" w:fill="E8F2FE"/>
        </w:rPr>
      </w:pPr>
      <w:r>
        <w:rPr>
          <w:rFonts w:ascii="Consolas" w:hAnsi="Consolas"/>
          <w:color w:val="2A00FF"/>
          <w:sz w:val="20"/>
          <w:shd w:val="clear" w:color="auto" w:fill="E8F2FE"/>
        </w:rPr>
        <w:lastRenderedPageBreak/>
        <w:t xml:space="preserve">Note: </w:t>
      </w:r>
      <w:r>
        <w:rPr>
          <w:rFonts w:ascii="Consolas" w:hAnsi="Consolas" w:hint="eastAsia"/>
          <w:color w:val="2A00FF"/>
          <w:sz w:val="20"/>
          <w:shd w:val="clear" w:color="auto" w:fill="E8F2FE"/>
        </w:rPr>
        <w:t>按</w:t>
      </w:r>
      <w:r>
        <w:rPr>
          <w:rFonts w:ascii="Consolas" w:hAnsi="Consolas" w:hint="eastAsia"/>
          <w:color w:val="2A00FF"/>
          <w:sz w:val="20"/>
          <w:shd w:val="clear" w:color="auto" w:fill="E8F2FE"/>
        </w:rPr>
        <w:t>P</w:t>
      </w:r>
      <w:r>
        <w:rPr>
          <w:rFonts w:ascii="Consolas" w:hAnsi="Consolas"/>
          <w:color w:val="2A00FF"/>
          <w:sz w:val="20"/>
          <w:shd w:val="clear" w:color="auto" w:fill="E8F2FE"/>
        </w:rPr>
        <w:t xml:space="preserve">UBLISH_DATE </w:t>
      </w:r>
      <w:r>
        <w:rPr>
          <w:rFonts w:ascii="Consolas" w:hAnsi="Consolas" w:hint="eastAsia"/>
          <w:color w:val="2A00FF"/>
          <w:sz w:val="20"/>
          <w:shd w:val="clear" w:color="auto" w:fill="E8F2FE"/>
        </w:rPr>
        <w:t>倒排。</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Data</w:t>
            </w:r>
            <w:r>
              <w:rPr>
                <w:rFonts w:ascii="宋体" w:hAnsi="宋体" w:cs="宋体" w:hint="eastAsia"/>
                <w:color w:val="000000"/>
                <w:sz w:val="22"/>
              </w:rPr>
              <w:t>为返回数据</w:t>
            </w:r>
          </w:p>
        </w:tc>
      </w:tr>
    </w:tbl>
    <w:p w:rsidR="009563EE" w:rsidRDefault="00685E50">
      <w:pPr>
        <w:tabs>
          <w:tab w:val="center" w:pos="892"/>
        </w:tabs>
        <w:rPr>
          <w:rFonts w:ascii="宋体" w:hAnsi="宋体" w:cs="宋体"/>
          <w:b/>
          <w:color w:val="000000"/>
          <w:sz w:val="22"/>
        </w:rPr>
      </w:pPr>
      <w:r>
        <w:rPr>
          <w:rFonts w:ascii="宋体" w:hAnsi="宋体" w:cs="宋体" w:hint="eastAsia"/>
          <w:b/>
          <w:color w:val="000000"/>
          <w:sz w:val="22"/>
        </w:rPr>
        <w:tab/>
      </w:r>
      <w:r>
        <w:rPr>
          <w:rFonts w:ascii="宋体" w:hAnsi="宋体" w:cs="宋体" w:hint="eastAsia"/>
          <w:b/>
          <w:color w:val="000000"/>
          <w:sz w:val="22"/>
        </w:rPr>
        <w:t>Json</w:t>
      </w:r>
      <w:r>
        <w:rPr>
          <w:rFonts w:ascii="宋体" w:hAnsi="宋体" w:cs="宋体" w:hint="eastAsia"/>
          <w:b/>
          <w:color w:val="000000"/>
          <w:sz w:val="22"/>
        </w:rPr>
        <w:t>数据：</w:t>
      </w:r>
    </w:p>
    <w:p w:rsidR="009563EE" w:rsidRDefault="00685E50">
      <w:pPr>
        <w:ind w:firstLine="420"/>
        <w:rPr>
          <w:color w:val="000000"/>
          <w:szCs w:val="21"/>
        </w:rPr>
      </w:pPr>
      <w:r>
        <w:rPr>
          <w:rFonts w:hint="eastAsia"/>
          <w:color w:val="000000"/>
          <w:szCs w:val="21"/>
        </w:rPr>
        <w:t>[</w:t>
      </w:r>
    </w:p>
    <w:p w:rsidR="009563EE" w:rsidRDefault="00685E50">
      <w:pPr>
        <w:ind w:left="420" w:firstLine="420"/>
        <w:rPr>
          <w:color w:val="000000"/>
          <w:szCs w:val="21"/>
        </w:rPr>
      </w:pPr>
      <w:r>
        <w:rPr>
          <w:rFonts w:hint="eastAsia"/>
          <w:color w:val="000000"/>
          <w:szCs w:val="21"/>
        </w:rPr>
        <w:t>{</w:t>
      </w:r>
    </w:p>
    <w:p w:rsidR="009563EE" w:rsidRDefault="00685E50">
      <w:pPr>
        <w:ind w:left="840" w:firstLine="420"/>
        <w:rPr>
          <w:rFonts w:ascii="Consolas" w:eastAsia="Consolas" w:hAnsi="Consolas" w:cs="Consolas"/>
          <w:color w:val="000000"/>
          <w:sz w:val="19"/>
          <w:szCs w:val="19"/>
          <w:shd w:val="clear" w:color="auto" w:fill="FCF6DB"/>
        </w:rPr>
      </w:pPr>
      <w:r>
        <w:rPr>
          <w:rFonts w:hint="eastAsia"/>
          <w:color w:val="000000"/>
          <w:szCs w:val="21"/>
        </w:rPr>
        <w:t xml:space="preserve"> </w:t>
      </w: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"author"</w:t>
      </w:r>
      <w:r>
        <w:rPr>
          <w:rFonts w:ascii="Consolas" w:eastAsia="Consolas" w:hAnsi="Consolas" w:cs="Consolas"/>
          <w:color w:val="000000"/>
          <w:sz w:val="19"/>
          <w:szCs w:val="19"/>
          <w:shd w:val="clear" w:color="auto" w:fill="FCF6DB"/>
        </w:rPr>
        <w:t xml:space="preserv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"http://dsod.aikontec.com/content-service/v1/file/downloadFileByObjectId?objectId=5be286d90e88c63418a8ce2f",</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"http://dsod.aikontec.com/content-service/v1/file/downloadFileByObjectId?objectId=5be286d90e88c63418a8ce2c"</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"thumbnailUrl": "http://dsod.aikontec.com/content-service/v1/file/downloadFileByObjectId?objectId=5be0f7209a080605ac428369",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"originalUrl": "</w:t>
      </w:r>
      <w:r>
        <w:rPr>
          <w:rFonts w:ascii="Consolas" w:eastAsia="Consolas" w:hAnsi="Consolas" w:cs="Consolas"/>
          <w:color w:val="000000"/>
          <w:sz w:val="19"/>
          <w:szCs w:val="19"/>
          <w:shd w:val="clear" w:color="auto" w:fill="FCF6DB"/>
        </w:rPr>
        <w:t xml:space="preserve">http://dsod.aikontec.com/content-service/v1/file/downloadFileByObjectId?objectId=5be0f7209a080605ac428366"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w:t>
      </w:r>
      <w:r>
        <w:rPr>
          <w:rFonts w:ascii="Consolas" w:eastAsia="Consolas" w:hAnsi="Consolas" w:cs="Consolas"/>
          <w:color w:val="000000"/>
          <w:sz w:val="19"/>
          <w:szCs w:val="19"/>
          <w:shd w:val="clear" w:color="auto" w:fill="FCF6DB"/>
        </w:rPr>
        <w:t xml:space="preserve">odcasts":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"publish</w:t>
      </w:r>
      <w:r>
        <w:rPr>
          <w:rFonts w:ascii="Consolas" w:eastAsia="Consolas" w:hAnsi="Consolas" w:cs="Consolas"/>
          <w:color w:val="000000"/>
          <w:sz w:val="19"/>
          <w:szCs w:val="19"/>
          <w:shd w:val="clear" w:color="auto" w:fill="FCF6DB"/>
        </w:rPr>
        <w:t xml:space="preserve">Date": 1539302400000,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w:t>
      </w:r>
      <w:r>
        <w:rPr>
          <w:rFonts w:ascii="Consolas" w:eastAsia="Consolas" w:hAnsi="Consolas" w:cs="Consolas"/>
          <w:color w:val="000000"/>
          <w:sz w:val="19"/>
          <w:szCs w:val="19"/>
          <w:shd w:val="clear" w:color="auto" w:fill="FCF6DB"/>
        </w:rPr>
        <w:t>Being the boss is not always easy, but it is rewarding once you become an effective leader. There are certain principles to good leadership, and if you follow them diligently, you will reach your full potential. This blog post features five recommendations</w:t>
      </w:r>
      <w:r>
        <w:rPr>
          <w:rFonts w:ascii="Consolas" w:eastAsia="Consolas" w:hAnsi="Consolas" w:cs="Consolas"/>
          <w:color w:val="000000"/>
          <w:sz w:val="19"/>
          <w:szCs w:val="19"/>
          <w:shd w:val="clear" w:color="auto" w:fill="FCF6DB"/>
        </w:rPr>
        <w:t xml:space="preserve"> for being a leader in your DSO-supported practice.  &lt;/p&gt;\n", </w:t>
      </w:r>
    </w:p>
    <w:p w:rsidR="009563EE" w:rsidRDefault="00685E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9563EE" w:rsidRDefault="00685E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9563EE" w:rsidRDefault="00685E50">
      <w:pPr>
        <w:ind w:firstLine="420"/>
        <w:rPr>
          <w:color w:val="000000"/>
          <w:szCs w:val="21"/>
        </w:rPr>
      </w:pPr>
      <w:r>
        <w:rPr>
          <w:rFonts w:hint="eastAsia"/>
          <w:color w:val="000000"/>
          <w:szCs w:val="21"/>
        </w:rPr>
        <w:lastRenderedPageBreak/>
        <w:t>]</w:t>
      </w:r>
    </w:p>
    <w:p w:rsidR="009563EE" w:rsidRDefault="009563EE">
      <w:pPr>
        <w:rPr>
          <w:rFonts w:ascii="微软雅黑" w:eastAsia="微软雅黑" w:hAnsi="微软雅黑" w:cs="微软雅黑"/>
        </w:rPr>
      </w:pPr>
    </w:p>
    <w:p w:rsidR="009563EE" w:rsidRDefault="00685E50">
      <w:pPr>
        <w:pStyle w:val="1"/>
        <w:numPr>
          <w:ilvl w:val="0"/>
          <w:numId w:val="1"/>
        </w:numPr>
      </w:pPr>
      <w:r>
        <w:rPr>
          <w:rFonts w:hint="eastAsia"/>
          <w:color w:val="00B050"/>
        </w:rPr>
        <w:t>修改</w:t>
      </w:r>
      <w:r>
        <w:rPr>
          <w:rFonts w:hint="eastAsia"/>
          <w:color w:val="00B050"/>
        </w:rPr>
        <w:t>P</w:t>
      </w:r>
      <w:r>
        <w:rPr>
          <w:color w:val="00B050"/>
        </w:rPr>
        <w:t>OST</w:t>
      </w:r>
      <w:r>
        <w:rPr>
          <w:rFonts w:hint="eastAsia"/>
          <w:color w:val="00B050"/>
        </w:rPr>
        <w:t>（</w:t>
      </w:r>
      <w:r>
        <w:rPr>
          <w:color w:val="00B050"/>
        </w:rPr>
        <w:t>ADMIN PORTAL ONLY</w:t>
      </w:r>
      <w:r>
        <w:rPr>
          <w:rFonts w:hint="eastAsia"/>
          <w:color w:val="00B050"/>
        </w:rPr>
        <w:t>）</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hint="default"/>
          <w:color w:val="00B050"/>
          <w:sz w:val="28"/>
        </w:rPr>
      </w:pPr>
      <w:r>
        <w:rPr>
          <w:rFonts w:ascii="微软雅黑" w:eastAsia="微软雅黑" w:hAnsi="微软雅黑" w:cs="宋体"/>
          <w:b/>
          <w:color w:val="000000"/>
          <w:sz w:val="22"/>
        </w:rPr>
        <w:t>URL</w:t>
      </w:r>
      <w:r>
        <w:rPr>
          <w:color w:val="000000"/>
          <w:sz w:val="28"/>
        </w:rPr>
        <w:t xml:space="preserve">: </w:t>
      </w:r>
      <w:r>
        <w:rPr>
          <w:color w:val="000000"/>
          <w:szCs w:val="22"/>
        </w:rPr>
        <w:t>http://{IP}:{port}/{service_name}/v1/content/</w:t>
      </w:r>
      <w:r>
        <w:rPr>
          <w:rFonts w:hint="default"/>
          <w:color w:val="000000"/>
          <w:szCs w:val="22"/>
        </w:rPr>
        <w:t>updateContent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Consolas" w:eastAsia="Consolas" w:hAnsi="Consolas" w:hint="eastAsia"/>
                <w:color w:val="0000C0"/>
                <w:sz w:val="20"/>
                <w:shd w:val="clear" w:color="auto" w:fill="E8F2FE"/>
              </w:rPr>
              <w:t>id</w:t>
            </w:r>
          </w:p>
        </w:tc>
        <w:tc>
          <w:tcPr>
            <w:tcW w:w="1701" w:type="dxa"/>
            <w:shd w:val="clear" w:color="auto" w:fill="auto"/>
            <w:vAlign w:val="center"/>
          </w:tcPr>
          <w:p w:rsidR="009563EE" w:rsidRDefault="00685E50">
            <w:pPr>
              <w:rPr>
                <w:rFonts w:ascii="宋体" w:eastAsia="宋体" w:hAnsi="宋体" w:cs="宋体"/>
                <w:b/>
                <w:color w:val="000000"/>
                <w:kern w:val="0"/>
                <w:sz w:val="24"/>
              </w:rPr>
            </w:pPr>
            <w:r>
              <w:rPr>
                <w:rFonts w:ascii="宋体" w:eastAsia="宋体" w:hAnsi="宋体" w:cs="宋体" w:hint="eastAsia"/>
                <w:color w:val="000000"/>
                <w:sz w:val="22"/>
              </w:rPr>
              <w:t>String</w:t>
            </w:r>
          </w:p>
        </w:tc>
        <w:tc>
          <w:tcPr>
            <w:tcW w:w="1134" w:type="dxa"/>
            <w:shd w:val="clear" w:color="auto" w:fill="auto"/>
            <w:vAlign w:val="center"/>
          </w:tcPr>
          <w:p w:rsidR="009563EE" w:rsidRDefault="00685E50">
            <w:pPr>
              <w:rPr>
                <w:rFonts w:ascii="宋体" w:eastAsia="宋体" w:hAnsi="宋体" w:cs="宋体"/>
                <w:b/>
                <w:color w:val="000000"/>
                <w:kern w:val="0"/>
                <w:sz w:val="24"/>
              </w:rPr>
            </w:pPr>
            <w:r>
              <w:rPr>
                <w:rFonts w:ascii="宋体" w:eastAsia="宋体" w:hAnsi="宋体" w:cs="宋体" w:hint="eastAsia"/>
                <w:color w:val="000000"/>
                <w:sz w:val="22"/>
              </w:rPr>
              <w:t>Y</w:t>
            </w:r>
          </w:p>
        </w:tc>
        <w:tc>
          <w:tcPr>
            <w:tcW w:w="4252" w:type="dxa"/>
            <w:shd w:val="clear" w:color="auto" w:fill="auto"/>
            <w:vAlign w:val="center"/>
          </w:tcPr>
          <w:p w:rsidR="009563EE" w:rsidRDefault="00685E50">
            <w:pPr>
              <w:rPr>
                <w:rFonts w:ascii="宋体" w:eastAsia="宋体" w:hAnsi="宋体" w:cs="宋体"/>
                <w:b/>
                <w:color w:val="000000"/>
                <w:kern w:val="0"/>
                <w:sz w:val="24"/>
              </w:rPr>
            </w:pPr>
            <w:r>
              <w:rPr>
                <w:rFonts w:ascii="宋体" w:eastAsia="宋体" w:hAnsi="宋体" w:cs="宋体" w:hint="eastAsia"/>
                <w:color w:val="000000"/>
                <w:sz w:val="22"/>
              </w:rPr>
              <w:t>Id</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shd w:val="clear" w:color="auto" w:fill="auto"/>
            <w:vAlign w:val="center"/>
          </w:tcPr>
          <w:p w:rsidR="009563EE" w:rsidRDefault="00685E50">
            <w:pPr>
              <w:rPr>
                <w:rFonts w:ascii="宋体" w:eastAsia="宋体" w:hAnsi="宋体" w:cs="宋体"/>
                <w:color w:val="000000"/>
                <w:sz w:val="22"/>
              </w:rPr>
            </w:pPr>
            <w:r>
              <w:rPr>
                <w:rFonts w:ascii="宋体" w:eastAsia="宋体" w:hAnsi="宋体" w:cs="宋体" w:hint="eastAsia"/>
                <w:color w:val="000000"/>
                <w:sz w:val="22"/>
              </w:rPr>
              <w:t>String</w:t>
            </w:r>
          </w:p>
        </w:tc>
        <w:tc>
          <w:tcPr>
            <w:tcW w:w="1134" w:type="dxa"/>
            <w:shd w:val="clear" w:color="auto" w:fill="auto"/>
            <w:vAlign w:val="center"/>
          </w:tcPr>
          <w:p w:rsidR="009563EE" w:rsidRDefault="00685E50">
            <w:pPr>
              <w:rPr>
                <w:rFonts w:ascii="宋体" w:eastAsia="宋体" w:hAnsi="宋体" w:cs="宋体"/>
                <w:color w:val="000000"/>
                <w:sz w:val="22"/>
              </w:rPr>
            </w:pPr>
            <w:r>
              <w:rPr>
                <w:rFonts w:ascii="宋体" w:eastAsia="宋体" w:hAnsi="宋体" w:cs="宋体" w:hint="eastAsia"/>
                <w:color w:val="000000"/>
                <w:sz w:val="22"/>
              </w:rPr>
              <w:t>Y</w:t>
            </w:r>
          </w:p>
        </w:tc>
        <w:tc>
          <w:tcPr>
            <w:tcW w:w="4252" w:type="dxa"/>
            <w:shd w:val="clear" w:color="auto" w:fill="auto"/>
            <w:vAlign w:val="center"/>
          </w:tcPr>
          <w:p w:rsidR="009563EE" w:rsidRDefault="00685E50">
            <w:pPr>
              <w:rPr>
                <w:rFonts w:ascii="宋体" w:eastAsia="宋体" w:hAnsi="宋体" w:cs="宋体"/>
                <w:color w:val="000000"/>
                <w:sz w:val="22"/>
              </w:rPr>
            </w:pPr>
            <w:r>
              <w:rPr>
                <w:rFonts w:ascii="宋体" w:eastAsia="宋体" w:hAnsi="宋体" w:cs="宋体" w:hint="eastAsia"/>
                <w:color w:val="000000"/>
                <w:sz w:val="22"/>
              </w:rPr>
              <w:t>Email</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author</w:t>
            </w:r>
            <w:r>
              <w:rPr>
                <w:rFonts w:ascii="宋体" w:hAnsi="宋体" w:cs="宋体" w:hint="eastAsia"/>
                <w:color w:val="00B050"/>
                <w:sz w:val="22"/>
              </w:rPr>
              <w:t>Id</w:t>
            </w:r>
          </w:p>
        </w:tc>
        <w:tc>
          <w:tcPr>
            <w:tcW w:w="1701" w:type="dxa"/>
            <w:shd w:val="clear" w:color="auto" w:fill="auto"/>
            <w:vAlign w:val="center"/>
          </w:tcPr>
          <w:p w:rsidR="009563EE" w:rsidRDefault="00685E50">
            <w:pPr>
              <w:rPr>
                <w:rFonts w:ascii="宋体" w:eastAsia="宋体" w:hAnsi="宋体" w:cs="宋体"/>
                <w:color w:val="00B050"/>
                <w:sz w:val="22"/>
              </w:rPr>
            </w:pPr>
            <w:r>
              <w:rPr>
                <w:rFonts w:ascii="宋体" w:eastAsia="宋体" w:hAnsi="宋体" w:cs="宋体"/>
                <w:color w:val="00B050"/>
                <w:sz w:val="22"/>
              </w:rPr>
              <w:t>String</w:t>
            </w:r>
          </w:p>
        </w:tc>
        <w:tc>
          <w:tcPr>
            <w:tcW w:w="1134" w:type="dxa"/>
            <w:shd w:val="clear" w:color="auto" w:fill="auto"/>
            <w:vAlign w:val="center"/>
          </w:tcPr>
          <w:p w:rsidR="009563EE" w:rsidRDefault="00685E50">
            <w:pPr>
              <w:rPr>
                <w:rFonts w:ascii="宋体" w:eastAsia="宋体" w:hAnsi="宋体" w:cs="宋体"/>
                <w:color w:val="00B050"/>
                <w:sz w:val="22"/>
              </w:rPr>
            </w:pPr>
            <w:r>
              <w:rPr>
                <w:rFonts w:ascii="宋体" w:eastAsia="宋体" w:hAnsi="宋体" w:cs="宋体" w:hint="eastAsia"/>
                <w:color w:val="00B050"/>
                <w:sz w:val="22"/>
              </w:rPr>
              <w:t>Y</w:t>
            </w:r>
          </w:p>
        </w:tc>
        <w:tc>
          <w:tcPr>
            <w:tcW w:w="4252" w:type="dxa"/>
            <w:shd w:val="clear" w:color="auto" w:fill="auto"/>
            <w:vAlign w:val="center"/>
          </w:tcPr>
          <w:p w:rsidR="009563EE" w:rsidRDefault="00685E50">
            <w:pPr>
              <w:rPr>
                <w:rFonts w:ascii="宋体" w:eastAsia="宋体" w:hAnsi="宋体" w:cs="宋体"/>
                <w:color w:val="00B050"/>
                <w:sz w:val="22"/>
              </w:rPr>
            </w:pPr>
            <w:r>
              <w:rPr>
                <w:rFonts w:ascii="宋体" w:eastAsia="宋体" w:hAnsi="宋体" w:cs="宋体" w:hint="eastAsia"/>
                <w:color w:val="00B050"/>
                <w:sz w:val="22"/>
              </w:rPr>
              <w:t>作者</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title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 xml:space="preserve">String </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标题</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内容</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内容类别</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专业类别</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sponsor</w:t>
            </w:r>
            <w:r>
              <w:rPr>
                <w:rFonts w:ascii="宋体" w:hAnsi="宋体" w:cs="宋体"/>
                <w:color w:val="00B050"/>
                <w:sz w:val="22"/>
              </w:rPr>
              <w:t>Id</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String</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Y</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合作伙伴</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featuredMedia</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Object</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Y</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"featuredMedia": {</w:t>
            </w:r>
          </w:p>
          <w:p w:rsidR="009563EE" w:rsidRDefault="00685E50">
            <w:pPr>
              <w:tabs>
                <w:tab w:val="center" w:pos="892"/>
              </w:tabs>
              <w:rPr>
                <w:rFonts w:ascii="宋体" w:hAnsi="宋体" w:cs="宋体"/>
                <w:color w:val="00B050"/>
                <w:sz w:val="22"/>
              </w:rPr>
            </w:pPr>
            <w:r>
              <w:rPr>
                <w:rFonts w:ascii="宋体" w:hAnsi="宋体" w:cs="宋体" w:hint="eastAsia"/>
                <w:color w:val="00B050"/>
                <w:sz w:val="22"/>
              </w:rPr>
              <w:t xml:space="preserve">    "code": {},</w:t>
            </w:r>
          </w:p>
          <w:p w:rsidR="009563EE" w:rsidRDefault="00685E50">
            <w:pPr>
              <w:tabs>
                <w:tab w:val="center" w:pos="892"/>
              </w:tabs>
              <w:rPr>
                <w:rFonts w:ascii="宋体" w:hAnsi="宋体" w:cs="宋体"/>
                <w:color w:val="00B050"/>
                <w:sz w:val="22"/>
              </w:rPr>
            </w:pPr>
            <w:r>
              <w:rPr>
                <w:rFonts w:ascii="宋体" w:hAnsi="宋体" w:cs="宋体" w:hint="eastAsia"/>
                <w:color w:val="00B050"/>
                <w:sz w:val="22"/>
              </w:rPr>
              <w:t xml:space="preserve">    "</w:t>
            </w:r>
            <w:r>
              <w:rPr>
                <w:rFonts w:ascii="宋体" w:hAnsi="宋体" w:cs="宋体" w:hint="eastAsia"/>
                <w:color w:val="00B050"/>
                <w:sz w:val="22"/>
              </w:rPr>
              <w:t>type": "string"</w:t>
            </w:r>
          </w:p>
          <w:p w:rsidR="009563EE" w:rsidRDefault="00685E50">
            <w:pPr>
              <w:tabs>
                <w:tab w:val="center" w:pos="892"/>
              </w:tabs>
              <w:rPr>
                <w:rFonts w:ascii="宋体" w:hAnsi="宋体" w:cs="宋体"/>
                <w:color w:val="00B050"/>
                <w:sz w:val="22"/>
              </w:rPr>
            </w:pPr>
            <w:r>
              <w:rPr>
                <w:rFonts w:ascii="宋体" w:hAnsi="宋体" w:cs="宋体" w:hint="eastAsia"/>
                <w:color w:val="00B050"/>
                <w:sz w:val="22"/>
              </w:rPr>
              <w:t xml:space="preserve">  },</w:t>
            </w:r>
          </w:p>
          <w:p w:rsidR="009563EE" w:rsidRDefault="00685E50">
            <w:pPr>
              <w:tabs>
                <w:tab w:val="center" w:pos="892"/>
              </w:tabs>
              <w:rPr>
                <w:rFonts w:ascii="宋体" w:hAnsi="宋体" w:cs="宋体"/>
                <w:color w:val="00B050"/>
                <w:sz w:val="22"/>
              </w:rPr>
            </w:pPr>
            <w:r>
              <w:rPr>
                <w:rFonts w:ascii="宋体" w:hAnsi="宋体" w:cs="宋体" w:hint="eastAsia"/>
                <w:color w:val="00B050"/>
                <w:sz w:val="22"/>
              </w:rPr>
              <w:t>//type</w:t>
            </w:r>
            <w:r>
              <w:rPr>
                <w:rFonts w:ascii="宋体" w:hAnsi="宋体" w:cs="宋体" w:hint="eastAsia"/>
                <w:color w:val="00B050"/>
                <w:sz w:val="22"/>
              </w:rPr>
              <w:t>为</w:t>
            </w:r>
            <w:r>
              <w:rPr>
                <w:rFonts w:ascii="宋体" w:hAnsi="宋体" w:cs="宋体" w:hint="eastAsia"/>
                <w:color w:val="00B050"/>
                <w:sz w:val="22"/>
              </w:rPr>
              <w:t>1</w:t>
            </w:r>
            <w:r>
              <w:rPr>
                <w:rFonts w:ascii="宋体" w:hAnsi="宋体" w:cs="宋体" w:hint="eastAsia"/>
                <w:color w:val="00B050"/>
                <w:sz w:val="22"/>
              </w:rPr>
              <w:t>的情况下，代表是图片，</w:t>
            </w:r>
            <w:r>
              <w:rPr>
                <w:rFonts w:ascii="宋体" w:hAnsi="宋体" w:cs="宋体" w:hint="eastAsia"/>
                <w:color w:val="00B050"/>
                <w:sz w:val="22"/>
              </w:rPr>
              <w:t>code</w:t>
            </w:r>
            <w:r>
              <w:rPr>
                <w:rFonts w:ascii="宋体" w:hAnsi="宋体" w:cs="宋体" w:hint="eastAsia"/>
                <w:color w:val="00B050"/>
                <w:sz w:val="22"/>
              </w:rPr>
              <w:t>包含</w:t>
            </w:r>
            <w:r>
              <w:rPr>
                <w:rFonts w:ascii="Arial" w:eastAsia="宋体" w:hAnsi="Arial" w:cs="Arial"/>
                <w:color w:val="000000"/>
                <w:szCs w:val="21"/>
              </w:rPr>
              <w:t>thumbnail</w:t>
            </w:r>
            <w:r>
              <w:rPr>
                <w:rFonts w:ascii="Arial" w:eastAsia="宋体" w:hAnsi="Arial" w:cs="Arial" w:hint="eastAsia"/>
                <w:color w:val="000000"/>
                <w:szCs w:val="21"/>
              </w:rPr>
              <w:t>和</w:t>
            </w:r>
            <w:r>
              <w:rPr>
                <w:rFonts w:ascii="Arial" w:eastAsia="宋体" w:hAnsi="Arial" w:cs="Arial"/>
                <w:color w:val="000000"/>
                <w:szCs w:val="21"/>
              </w:rPr>
              <w:t>original</w:t>
            </w:r>
            <w:r>
              <w:rPr>
                <w:rFonts w:ascii="Arial" w:eastAsia="宋体" w:hAnsi="Arial" w:cs="Arial" w:hint="eastAsia"/>
                <w:color w:val="000000"/>
                <w:szCs w:val="21"/>
              </w:rPr>
              <w:t>，</w:t>
            </w:r>
            <w:r>
              <w:rPr>
                <w:rFonts w:ascii="宋体" w:hAnsi="宋体" w:cs="宋体" w:hint="eastAsia"/>
                <w:color w:val="00B050"/>
                <w:sz w:val="22"/>
              </w:rPr>
              <w:t>否则为视频，</w:t>
            </w:r>
            <w:r>
              <w:rPr>
                <w:rFonts w:ascii="宋体" w:hAnsi="宋体" w:cs="宋体" w:hint="eastAsia"/>
                <w:color w:val="00B050"/>
                <w:sz w:val="22"/>
              </w:rPr>
              <w:t>code</w:t>
            </w:r>
            <w:r>
              <w:rPr>
                <w:rFonts w:ascii="宋体" w:hAnsi="宋体" w:cs="宋体" w:hint="eastAsia"/>
                <w:color w:val="00B050"/>
                <w:sz w:val="22"/>
              </w:rPr>
              <w:t>包含</w:t>
            </w:r>
            <w:r>
              <w:rPr>
                <w:rFonts w:ascii="宋体" w:hAnsi="宋体" w:cs="宋体" w:hint="eastAsia"/>
                <w:color w:val="00B050"/>
                <w:sz w:val="22"/>
              </w:rPr>
              <w:t>code</w:t>
            </w:r>
            <w:r>
              <w:rPr>
                <w:rFonts w:ascii="宋体" w:hAnsi="宋体" w:cs="宋体" w:hint="eastAsia"/>
                <w:color w:val="00B050"/>
                <w:sz w:val="22"/>
              </w:rPr>
              <w:t>字段，数据格式为</w:t>
            </w:r>
            <w:r>
              <w:rPr>
                <w:rFonts w:ascii="宋体" w:hAnsi="宋体" w:cs="宋体" w:hint="eastAsia"/>
                <w:color w:val="00B050"/>
                <w:sz w:val="22"/>
              </w:rPr>
              <w:t> </w:t>
            </w:r>
            <w:r>
              <w:rPr>
                <w:rFonts w:ascii="宋体" w:hAnsi="宋体" w:cs="宋体"/>
                <w:color w:val="00B050"/>
                <w:sz w:val="22"/>
              </w:rPr>
              <w:t>“</w:t>
            </w:r>
            <w:r>
              <w:rPr>
                <w:rFonts w:ascii="Arial" w:eastAsia="宋体" w:hAnsi="Arial" w:cs="Arial"/>
                <w:color w:val="000000"/>
                <w:szCs w:val="21"/>
              </w:rPr>
              <w:t>code</w:t>
            </w:r>
            <w:r>
              <w:rPr>
                <w:rFonts w:ascii="宋体" w:hAnsi="宋体" w:cs="宋体"/>
                <w:color w:val="00B050"/>
                <w:sz w:val="22"/>
              </w:rPr>
              <w:t>”:  “&lt;iframe&gt;…..the external video’s url&lt;/iframe&gt;”</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photos</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Object</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所有图片（</w:t>
            </w:r>
            <w:r>
              <w:rPr>
                <w:rFonts w:ascii="宋体" w:hAnsi="宋体" w:cs="宋体" w:hint="eastAsia"/>
                <w:color w:val="00B050"/>
                <w:sz w:val="22"/>
              </w:rPr>
              <w:t>G</w:t>
            </w:r>
            <w:r>
              <w:rPr>
                <w:rFonts w:ascii="宋体" w:hAnsi="宋体" w:cs="宋体"/>
                <w:color w:val="00B050"/>
                <w:sz w:val="22"/>
              </w:rPr>
              <w:t xml:space="preserve">RIDFS </w:t>
            </w:r>
            <w:r>
              <w:rPr>
                <w:rFonts w:ascii="宋体" w:hAnsi="宋体" w:cs="宋体" w:hint="eastAsia"/>
                <w:color w:val="00B050"/>
                <w:sz w:val="22"/>
              </w:rPr>
              <w:t>ids</w:t>
            </w:r>
            <w:r>
              <w:rPr>
                <w:rFonts w:ascii="宋体" w:hAnsi="宋体" w:cs="宋体" w:hint="eastAsia"/>
                <w:color w:val="00B050"/>
                <w:sz w:val="22"/>
              </w:rPr>
              <w:t>）</w:t>
            </w:r>
          </w:p>
          <w:p w:rsidR="009563EE" w:rsidRDefault="00685E50">
            <w:pPr>
              <w:widowControl/>
              <w:jc w:val="left"/>
              <w:rPr>
                <w:color w:val="000000"/>
                <w:szCs w:val="21"/>
              </w:rPr>
            </w:pPr>
            <w:r>
              <w:rPr>
                <w:rFonts w:hint="eastAsia"/>
                <w:color w:val="000000"/>
                <w:szCs w:val="21"/>
              </w:rPr>
              <w:t>{</w:t>
            </w:r>
          </w:p>
          <w:p w:rsidR="009563EE" w:rsidRDefault="00685E50">
            <w:pPr>
              <w:widowControl/>
              <w:jc w:val="left"/>
              <w:rPr>
                <w:color w:val="000000"/>
                <w:szCs w:val="21"/>
              </w:rPr>
            </w:pPr>
            <w:r>
              <w:rPr>
                <w:rFonts w:hint="eastAsia"/>
                <w:color w:val="000000"/>
                <w:szCs w:val="21"/>
              </w:rPr>
              <w:t xml:space="preserve">      "original": "string",</w:t>
            </w:r>
          </w:p>
          <w:p w:rsidR="009563EE" w:rsidRDefault="00685E50">
            <w:pPr>
              <w:widowControl/>
              <w:jc w:val="left"/>
              <w:rPr>
                <w:color w:val="000000"/>
                <w:szCs w:val="21"/>
              </w:rPr>
            </w:pPr>
            <w:r>
              <w:rPr>
                <w:rFonts w:hint="eastAsia"/>
                <w:color w:val="000000"/>
                <w:szCs w:val="21"/>
              </w:rPr>
              <w:t xml:space="preserve">      "thumbnail": "string"</w:t>
            </w:r>
          </w:p>
          <w:p w:rsidR="009563EE" w:rsidRDefault="00685E50">
            <w:pPr>
              <w:widowControl/>
              <w:jc w:val="left"/>
              <w:rPr>
                <w:color w:val="000000"/>
                <w:szCs w:val="21"/>
              </w:rPr>
            </w:pPr>
            <w:r>
              <w:rPr>
                <w:rFonts w:hint="eastAsia"/>
                <w:color w:val="000000"/>
                <w:szCs w:val="21"/>
              </w:rPr>
              <w:lastRenderedPageBreak/>
              <w:t>}</w:t>
            </w:r>
          </w:p>
          <w:p w:rsidR="009563EE" w:rsidRDefault="009563EE">
            <w:pPr>
              <w:tabs>
                <w:tab w:val="center" w:pos="892"/>
              </w:tabs>
              <w:rPr>
                <w:rFonts w:ascii="宋体" w:hAnsi="宋体" w:cs="宋体"/>
                <w:color w:val="00B050"/>
                <w:sz w:val="22"/>
              </w:rPr>
            </w:pP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lastRenderedPageBreak/>
              <w:t>videos</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[String</w:t>
            </w:r>
            <w:r>
              <w:rPr>
                <w:rFonts w:ascii="宋体" w:hAnsi="宋体" w:cs="宋体"/>
                <w:color w:val="00B050"/>
                <w:sz w:val="22"/>
              </w:rPr>
              <w:t xml:space="preserve"> of video ids]</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所有影像（</w:t>
            </w:r>
            <w:r>
              <w:rPr>
                <w:rFonts w:ascii="宋体" w:hAnsi="宋体" w:cs="宋体" w:hint="eastAsia"/>
                <w:color w:val="00B050"/>
                <w:sz w:val="22"/>
              </w:rPr>
              <w:t>G</w:t>
            </w:r>
            <w:r>
              <w:rPr>
                <w:rFonts w:ascii="宋体" w:hAnsi="宋体" w:cs="宋体"/>
                <w:color w:val="00B050"/>
                <w:sz w:val="22"/>
              </w:rPr>
              <w:t xml:space="preserve">RIDFS </w:t>
            </w:r>
            <w:r>
              <w:rPr>
                <w:rFonts w:ascii="宋体" w:hAnsi="宋体" w:cs="宋体" w:hint="eastAsia"/>
                <w:color w:val="00B050"/>
                <w:sz w:val="22"/>
              </w:rPr>
              <w:t>ids</w:t>
            </w:r>
            <w:r>
              <w:rPr>
                <w:rFonts w:ascii="宋体" w:hAnsi="宋体" w:cs="宋体" w:hint="eastAsia"/>
                <w:color w:val="00B050"/>
                <w:sz w:val="22"/>
              </w:rPr>
              <w:t>）</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podcast</w:t>
            </w:r>
            <w:r>
              <w:rPr>
                <w:rFonts w:ascii="宋体" w:hAnsi="宋体" w:cs="宋体"/>
                <w:color w:val="00B050"/>
                <w:sz w:val="22"/>
              </w:rPr>
              <w:t>s</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[String of podcast ids]</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所有声音（</w:t>
            </w:r>
            <w:r>
              <w:rPr>
                <w:rFonts w:ascii="宋体" w:hAnsi="宋体" w:cs="宋体" w:hint="eastAsia"/>
                <w:color w:val="00B050"/>
                <w:sz w:val="22"/>
              </w:rPr>
              <w:t>G</w:t>
            </w:r>
            <w:r>
              <w:rPr>
                <w:rFonts w:ascii="宋体" w:hAnsi="宋体" w:cs="宋体"/>
                <w:color w:val="00B050"/>
                <w:sz w:val="22"/>
              </w:rPr>
              <w:t xml:space="preserve">RIDFS </w:t>
            </w:r>
            <w:r>
              <w:rPr>
                <w:rFonts w:ascii="宋体" w:hAnsi="宋体" w:cs="宋体" w:hint="eastAsia"/>
                <w:color w:val="00B050"/>
                <w:sz w:val="22"/>
              </w:rPr>
              <w:t>ids</w:t>
            </w:r>
            <w:r>
              <w:rPr>
                <w:rFonts w:ascii="宋体" w:hAnsi="宋体" w:cs="宋体" w:hint="eastAsia"/>
                <w:color w:val="00B050"/>
                <w:sz w:val="22"/>
              </w:rPr>
              <w:t>）</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isPrivate</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B</w:t>
            </w:r>
            <w:r>
              <w:rPr>
                <w:rFonts w:ascii="宋体" w:hAnsi="宋体" w:cs="宋体" w:hint="eastAsia"/>
                <w:color w:val="00B050"/>
                <w:sz w:val="22"/>
              </w:rPr>
              <w:t>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Y</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是否公开</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isComplete</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B</w:t>
            </w:r>
            <w:r>
              <w:rPr>
                <w:rFonts w:ascii="宋体" w:hAnsi="宋体" w:cs="宋体" w:hint="eastAsia"/>
                <w:color w:val="00B050"/>
                <w:sz w:val="22"/>
              </w:rPr>
              <w:t>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Y</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是否完成</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isPublish</w:t>
            </w:r>
            <w:r>
              <w:rPr>
                <w:rFonts w:ascii="宋体" w:hAnsi="宋体" w:cs="宋体"/>
                <w:color w:val="00B050"/>
                <w:sz w:val="22"/>
              </w:rPr>
              <w:t>Now</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B</w:t>
            </w:r>
            <w:r>
              <w:rPr>
                <w:rFonts w:ascii="宋体" w:hAnsi="宋体" w:cs="宋体" w:hint="eastAsia"/>
                <w:color w:val="00B050"/>
                <w:sz w:val="22"/>
              </w:rPr>
              <w:t>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Y</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是否立即发表</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publishDate</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color w:val="00B050"/>
                <w:sz w:val="22"/>
              </w:rPr>
              <w:t>D</w:t>
            </w:r>
            <w:r>
              <w:rPr>
                <w:rFonts w:ascii="宋体" w:hAnsi="宋体" w:cs="宋体" w:hint="eastAsia"/>
                <w:color w:val="00B050"/>
                <w:sz w:val="22"/>
              </w:rPr>
              <w:t>ate</w:t>
            </w:r>
          </w:p>
        </w:tc>
        <w:tc>
          <w:tcPr>
            <w:tcW w:w="1134" w:type="dxa"/>
            <w:shd w:val="clear" w:color="auto" w:fill="auto"/>
            <w:vAlign w:val="center"/>
          </w:tcPr>
          <w:p w:rsidR="009563EE" w:rsidRDefault="009563EE">
            <w:pPr>
              <w:tabs>
                <w:tab w:val="center" w:pos="892"/>
              </w:tabs>
              <w:rPr>
                <w:rFonts w:ascii="宋体" w:hAnsi="宋体" w:cs="宋体"/>
                <w:color w:val="00B050"/>
                <w:sz w:val="22"/>
              </w:rPr>
            </w:pP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如果不是立即发表，</w:t>
            </w:r>
            <w:r>
              <w:rPr>
                <w:rFonts w:ascii="宋体" w:hAnsi="宋体" w:cs="宋体" w:hint="eastAsia"/>
                <w:color w:val="00B050"/>
                <w:sz w:val="22"/>
              </w:rPr>
              <w:t xml:space="preserve"> </w:t>
            </w:r>
            <w:r>
              <w:rPr>
                <w:rFonts w:ascii="宋体" w:hAnsi="宋体" w:cs="宋体" w:hint="eastAsia"/>
                <w:color w:val="00B050"/>
                <w:sz w:val="22"/>
              </w:rPr>
              <w:t>发表时间</w:t>
            </w:r>
            <w:r>
              <w:rPr>
                <w:rFonts w:ascii="宋体" w:hAnsi="宋体" w:cs="宋体" w:hint="eastAsia"/>
                <w:color w:val="00B050"/>
                <w:sz w:val="22"/>
              </w:rPr>
              <w:t>,</w:t>
            </w:r>
            <w:r>
              <w:rPr>
                <w:rFonts w:ascii="宋体" w:hAnsi="宋体" w:cs="宋体"/>
                <w:color w:val="00B050"/>
                <w:sz w:val="22"/>
              </w:rPr>
              <w:t xml:space="preserve"> </w:t>
            </w:r>
            <w:r>
              <w:rPr>
                <w:rFonts w:ascii="宋体" w:hAnsi="宋体" w:cs="宋体" w:hint="eastAsia"/>
                <w:color w:val="00B050"/>
                <w:sz w:val="22"/>
              </w:rPr>
              <w:t>如果是，</w:t>
            </w:r>
            <w:r>
              <w:rPr>
                <w:rFonts w:ascii="宋体" w:hAnsi="宋体" w:cs="宋体" w:hint="eastAsia"/>
                <w:color w:val="00B050"/>
                <w:sz w:val="22"/>
              </w:rPr>
              <w:t xml:space="preserve"> </w:t>
            </w:r>
            <w:r>
              <w:rPr>
                <w:rFonts w:ascii="宋体" w:hAnsi="宋体" w:cs="宋体" w:hint="eastAsia"/>
                <w:color w:val="00B050"/>
                <w:sz w:val="22"/>
              </w:rPr>
              <w:t>系统产生。</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B050"/>
                <w:sz w:val="22"/>
              </w:rPr>
            </w:pPr>
            <w:r>
              <w:rPr>
                <w:rFonts w:hint="eastAsia"/>
                <w:color w:val="000000"/>
                <w:szCs w:val="21"/>
              </w:rPr>
              <w:t>isBookmark</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boolean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Y</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是否收藏</w:t>
            </w:r>
          </w:p>
        </w:tc>
      </w:tr>
      <w:tr w:rsidR="009563EE">
        <w:trPr>
          <w:trHeight w:val="507"/>
        </w:trPr>
        <w:tc>
          <w:tcPr>
            <w:tcW w:w="2000" w:type="dxa"/>
            <w:shd w:val="clear" w:color="auto" w:fill="auto"/>
            <w:vAlign w:val="center"/>
          </w:tcPr>
          <w:p w:rsidR="009563EE" w:rsidRDefault="00685E50">
            <w:pPr>
              <w:tabs>
                <w:tab w:val="center" w:pos="892"/>
              </w:tabs>
              <w:rPr>
                <w:color w:val="000000"/>
                <w:szCs w:val="21"/>
              </w:rPr>
            </w:pPr>
            <w:r>
              <w:rPr>
                <w:rFonts w:ascii="Consolas" w:eastAsia="Consolas" w:hAnsi="Consolas" w:hint="eastAsia"/>
                <w:color w:val="0000C0"/>
                <w:sz w:val="20"/>
                <w:shd w:val="clear" w:color="auto" w:fill="F0D8A8"/>
              </w:rPr>
              <w:t>isFeatured</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00"/>
                <w:sz w:val="20"/>
                <w:shd w:val="clear" w:color="auto" w:fill="D4D4D4"/>
              </w:rPr>
              <w:t>Boolean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F0D8A8"/>
              </w:rPr>
              <w:t>isFeatured</w:t>
            </w:r>
          </w:p>
        </w:tc>
      </w:tr>
      <w:tr w:rsidR="009563EE">
        <w:trPr>
          <w:trHeight w:val="507"/>
        </w:trPr>
        <w:tc>
          <w:tcPr>
            <w:tcW w:w="2000" w:type="dxa"/>
            <w:shd w:val="clear" w:color="auto" w:fill="auto"/>
            <w:vAlign w:val="center"/>
          </w:tcPr>
          <w:p w:rsidR="009563EE" w:rsidRDefault="00685E50">
            <w:pPr>
              <w:tabs>
                <w:tab w:val="center" w:pos="892"/>
              </w:tabs>
              <w:rPr>
                <w:color w:val="000000"/>
                <w:szCs w:val="21"/>
              </w:rPr>
            </w:pPr>
            <w:r>
              <w:rPr>
                <w:rFonts w:ascii="Consolas" w:eastAsia="Consolas" w:hAnsi="Consolas" w:hint="eastAsia"/>
                <w:color w:val="0000C0"/>
                <w:sz w:val="20"/>
                <w:shd w:val="clear" w:color="auto" w:fill="F0D8A8"/>
              </w:rPr>
              <w:t>publishOn</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Date</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F0D8A8"/>
              </w:rPr>
              <w:t>publishOn</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publishEnd</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Date</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F0D8A8"/>
              </w:rPr>
              <w:t>publishEnd</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reviewOn</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Date</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C0"/>
                <w:sz w:val="20"/>
                <w:shd w:val="clear" w:color="auto" w:fill="F0D8A8"/>
              </w:rPr>
              <w:t>reviewOn</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subTitle</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String</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subTitle</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status</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Int</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Y</w:t>
            </w:r>
          </w:p>
        </w:tc>
        <w:tc>
          <w:tcPr>
            <w:tcW w:w="4252"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3F7F5F"/>
                <w:sz w:val="20"/>
                <w:shd w:val="clear" w:color="auto" w:fill="E8F2FE"/>
              </w:rPr>
              <w:t>1</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review;2</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published</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3</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draft</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4</w:t>
            </w:r>
            <w:r>
              <w:rPr>
                <w:rFonts w:ascii="Consolas" w:eastAsia="Consolas" w:hAnsi="Consolas" w:hint="eastAsia"/>
                <w:color w:val="3F7F5F"/>
                <w:sz w:val="20"/>
                <w:shd w:val="clear" w:color="auto" w:fill="E8F2FE"/>
              </w:rPr>
              <w:t>、</w:t>
            </w:r>
            <w:r>
              <w:rPr>
                <w:rFonts w:ascii="Consolas" w:eastAsia="Consolas" w:hAnsi="Consolas" w:hint="eastAsia"/>
                <w:color w:val="3F7F5F"/>
                <w:sz w:val="20"/>
                <w:shd w:val="clear" w:color="auto" w:fill="E8F2FE"/>
              </w:rPr>
              <w:t>rejected</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unite</w:t>
            </w:r>
          </w:p>
        </w:tc>
        <w:tc>
          <w:tcPr>
            <w:tcW w:w="1701" w:type="dxa"/>
            <w:shd w:val="clear" w:color="auto" w:fill="auto"/>
            <w:vAlign w:val="center"/>
          </w:tcPr>
          <w:p w:rsidR="009563EE" w:rsidRDefault="00685E50">
            <w:pPr>
              <w:tabs>
                <w:tab w:val="center" w:pos="892"/>
              </w:tabs>
              <w:rPr>
                <w:rFonts w:ascii="宋体" w:hAnsi="宋体" w:cs="宋体"/>
                <w:color w:val="00B050"/>
                <w:sz w:val="22"/>
              </w:rPr>
            </w:pPr>
            <w:r>
              <w:rPr>
                <w:rFonts w:ascii="Consolas" w:eastAsia="Consolas" w:hAnsi="Consolas" w:hint="eastAsia"/>
                <w:color w:val="000000"/>
                <w:sz w:val="20"/>
                <w:shd w:val="clear" w:color="auto" w:fill="D4D4D4"/>
              </w:rPr>
              <w:t>Boolean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unite</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expedite</w:t>
            </w:r>
          </w:p>
        </w:tc>
        <w:tc>
          <w:tcPr>
            <w:tcW w:w="1701" w:type="dxa"/>
            <w:shd w:val="clear" w:color="auto" w:fill="auto"/>
            <w:vAlign w:val="center"/>
          </w:tcPr>
          <w:p w:rsidR="009563EE" w:rsidRDefault="00685E50">
            <w:pPr>
              <w:tabs>
                <w:tab w:val="center" w:pos="892"/>
              </w:tabs>
              <w:rPr>
                <w:rFonts w:ascii="Consolas" w:eastAsia="Consolas" w:hAnsi="Consolas"/>
                <w:color w:val="000000"/>
                <w:sz w:val="20"/>
                <w:shd w:val="clear" w:color="auto" w:fill="D4D4D4"/>
              </w:rPr>
            </w:pPr>
            <w:r>
              <w:rPr>
                <w:rFonts w:ascii="Consolas" w:eastAsia="Consolas" w:hAnsi="Consolas" w:hint="eastAsia"/>
                <w:color w:val="000000"/>
                <w:sz w:val="20"/>
                <w:shd w:val="clear" w:color="auto" w:fill="D4D4D4"/>
              </w:rPr>
              <w:t>Boolean</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expedite</w:t>
            </w:r>
          </w:p>
        </w:tc>
      </w:tr>
      <w:tr w:rsidR="009563EE">
        <w:trPr>
          <w:trHeight w:val="507"/>
        </w:trPr>
        <w:tc>
          <w:tcPr>
            <w:tcW w:w="2000"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excerpt</w:t>
            </w:r>
          </w:p>
        </w:tc>
        <w:tc>
          <w:tcPr>
            <w:tcW w:w="1701" w:type="dxa"/>
            <w:shd w:val="clear" w:color="auto" w:fill="auto"/>
            <w:vAlign w:val="center"/>
          </w:tcPr>
          <w:p w:rsidR="009563EE" w:rsidRDefault="00685E50">
            <w:pPr>
              <w:tabs>
                <w:tab w:val="center" w:pos="892"/>
              </w:tabs>
              <w:rPr>
                <w:rFonts w:ascii="Consolas" w:eastAsia="宋体" w:hAnsi="Consolas"/>
                <w:color w:val="000000"/>
                <w:sz w:val="20"/>
                <w:shd w:val="clear" w:color="auto" w:fill="D4D4D4"/>
              </w:rPr>
            </w:pPr>
            <w:r>
              <w:rPr>
                <w:rFonts w:ascii="Consolas" w:eastAsia="宋体" w:hAnsi="Consolas" w:hint="eastAsia"/>
                <w:color w:val="000000"/>
                <w:sz w:val="20"/>
                <w:shd w:val="clear" w:color="auto" w:fill="D4D4D4"/>
              </w:rPr>
              <w:t>String</w:t>
            </w:r>
          </w:p>
        </w:tc>
        <w:tc>
          <w:tcPr>
            <w:tcW w:w="1134" w:type="dxa"/>
            <w:shd w:val="clear" w:color="auto" w:fill="auto"/>
            <w:vAlign w:val="center"/>
          </w:tcPr>
          <w:p w:rsidR="009563EE" w:rsidRDefault="00685E50">
            <w:pPr>
              <w:tabs>
                <w:tab w:val="center" w:pos="892"/>
              </w:tabs>
              <w:rPr>
                <w:rFonts w:ascii="宋体" w:hAnsi="宋体" w:cs="宋体"/>
                <w:color w:val="00B050"/>
                <w:sz w:val="22"/>
              </w:rPr>
            </w:pPr>
            <w:r>
              <w:rPr>
                <w:rFonts w:ascii="宋体" w:hAnsi="宋体" w:cs="宋体" w:hint="eastAsia"/>
                <w:color w:val="00B050"/>
                <w:sz w:val="22"/>
              </w:rPr>
              <w:t>N</w:t>
            </w:r>
          </w:p>
        </w:tc>
        <w:tc>
          <w:tcPr>
            <w:tcW w:w="4252" w:type="dxa"/>
            <w:shd w:val="clear" w:color="auto" w:fill="auto"/>
            <w:vAlign w:val="center"/>
          </w:tcPr>
          <w:p w:rsidR="009563EE" w:rsidRDefault="00685E50">
            <w:pPr>
              <w:tabs>
                <w:tab w:val="center" w:pos="892"/>
              </w:tabs>
              <w:rPr>
                <w:rFonts w:ascii="Consolas" w:eastAsia="Consolas" w:hAnsi="Consolas"/>
                <w:color w:val="0000C0"/>
                <w:sz w:val="20"/>
                <w:shd w:val="clear" w:color="auto" w:fill="F0D8A8"/>
              </w:rPr>
            </w:pPr>
            <w:r>
              <w:rPr>
                <w:rFonts w:ascii="Consolas" w:eastAsia="Consolas" w:hAnsi="Consolas" w:hint="eastAsia"/>
                <w:color w:val="0000C0"/>
                <w:sz w:val="20"/>
                <w:shd w:val="clear" w:color="auto" w:fill="F0D8A8"/>
              </w:rPr>
              <w:t>excerpt</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9563EE" w:rsidRDefault="009563EE">
      <w:pPr>
        <w:ind w:firstLine="420"/>
        <w:rPr>
          <w:rFonts w:ascii="宋体" w:hAnsi="宋体" w:cs="宋体"/>
          <w:b/>
          <w:color w:val="000000"/>
          <w:sz w:val="22"/>
        </w:rPr>
      </w:pPr>
    </w:p>
    <w:p w:rsidR="009563EE" w:rsidRDefault="009563EE">
      <w:pPr>
        <w:ind w:firstLine="420"/>
        <w:rPr>
          <w:rFonts w:ascii="宋体" w:hAnsi="宋体" w:cs="宋体"/>
          <w:b/>
          <w:color w:val="000000"/>
          <w:sz w:val="22"/>
        </w:rPr>
      </w:pPr>
    </w:p>
    <w:p w:rsidR="009563EE" w:rsidRDefault="009563EE">
      <w:pPr>
        <w:ind w:firstLine="420"/>
        <w:rPr>
          <w:rFonts w:ascii="宋体" w:hAnsi="宋体" w:cs="宋体"/>
          <w:b/>
          <w:color w:val="000000"/>
          <w:sz w:val="22"/>
        </w:rPr>
      </w:pPr>
    </w:p>
    <w:p w:rsidR="009563EE" w:rsidRDefault="00685E50">
      <w:pPr>
        <w:ind w:firstLine="420"/>
        <w:rPr>
          <w:rFonts w:ascii="宋体" w:hAnsi="宋体" w:cs="宋体"/>
          <w:b/>
          <w:color w:val="000000"/>
          <w:sz w:val="22"/>
        </w:rPr>
      </w:pPr>
      <w:r>
        <w:rPr>
          <w:rFonts w:ascii="宋体" w:hAnsi="宋体" w:cs="宋体" w:hint="eastAsia"/>
          <w:b/>
          <w:color w:val="000000"/>
          <w:sz w:val="22"/>
        </w:rPr>
        <w:t>Json</w:t>
      </w:r>
      <w:r>
        <w:rPr>
          <w:rFonts w:ascii="宋体" w:hAnsi="宋体" w:cs="宋体" w:hint="eastAsia"/>
          <w:b/>
          <w:color w:val="000000"/>
          <w:sz w:val="22"/>
        </w:rPr>
        <w:t>数据：</w:t>
      </w:r>
    </w:p>
    <w:p w:rsidR="009563EE" w:rsidRDefault="00685E50">
      <w:pPr>
        <w:widowControl/>
        <w:jc w:val="left"/>
        <w:rPr>
          <w:color w:val="000000"/>
          <w:szCs w:val="21"/>
        </w:rPr>
      </w:pPr>
      <w:r>
        <w:rPr>
          <w:rFonts w:hint="eastAsia"/>
          <w:color w:val="000000"/>
          <w:szCs w:val="21"/>
        </w:rPr>
        <w:t>{</w:t>
      </w:r>
    </w:p>
    <w:p w:rsidR="009563EE" w:rsidRDefault="00685E50">
      <w:pPr>
        <w:widowControl/>
        <w:ind w:firstLineChars="100" w:firstLine="210"/>
        <w:jc w:val="left"/>
        <w:rPr>
          <w:color w:val="000000"/>
          <w:szCs w:val="21"/>
        </w:rPr>
      </w:pPr>
      <w:r>
        <w:rPr>
          <w:rFonts w:hint="eastAsia"/>
          <w:color w:val="000000"/>
          <w:szCs w:val="21"/>
        </w:rPr>
        <w:t>"id": "string",</w:t>
      </w:r>
    </w:p>
    <w:p w:rsidR="009563EE" w:rsidRDefault="00685E50">
      <w:pPr>
        <w:widowControl/>
        <w:jc w:val="left"/>
        <w:rPr>
          <w:color w:val="000000"/>
          <w:szCs w:val="21"/>
        </w:rPr>
      </w:pPr>
      <w:r>
        <w:rPr>
          <w:rFonts w:hint="eastAsia"/>
          <w:color w:val="000000"/>
          <w:szCs w:val="21"/>
        </w:rPr>
        <w:t xml:space="preserve">  "authorId": "string",</w:t>
      </w:r>
    </w:p>
    <w:p w:rsidR="009563EE" w:rsidRDefault="00685E50">
      <w:pPr>
        <w:widowControl/>
        <w:jc w:val="left"/>
        <w:rPr>
          <w:color w:val="000000"/>
          <w:szCs w:val="21"/>
        </w:rPr>
      </w:pPr>
      <w:r>
        <w:rPr>
          <w:rFonts w:hint="eastAsia"/>
          <w:color w:val="000000"/>
          <w:szCs w:val="21"/>
        </w:rPr>
        <w:t xml:space="preserve">  "authorName": "string",</w:t>
      </w:r>
    </w:p>
    <w:p w:rsidR="009563EE" w:rsidRDefault="00685E50">
      <w:pPr>
        <w:widowControl/>
        <w:jc w:val="left"/>
        <w:rPr>
          <w:color w:val="000000"/>
          <w:szCs w:val="21"/>
        </w:rPr>
      </w:pPr>
      <w:r>
        <w:rPr>
          <w:rFonts w:hint="eastAsia"/>
          <w:color w:val="000000"/>
          <w:szCs w:val="21"/>
        </w:rPr>
        <w:t xml:space="preserve">  "avgCommentRating": "string",</w:t>
      </w:r>
    </w:p>
    <w:p w:rsidR="009563EE" w:rsidRDefault="00685E50">
      <w:pPr>
        <w:widowControl/>
        <w:jc w:val="left"/>
        <w:rPr>
          <w:color w:val="000000"/>
          <w:szCs w:val="21"/>
        </w:rPr>
      </w:pPr>
      <w:r>
        <w:rPr>
          <w:rFonts w:hint="eastAsia"/>
          <w:color w:val="000000"/>
          <w:szCs w:val="21"/>
        </w:rPr>
        <w:t xml:space="preserve">  "categoryId": "string",</w:t>
      </w:r>
    </w:p>
    <w:p w:rsidR="009563EE" w:rsidRDefault="00685E50">
      <w:pPr>
        <w:widowControl/>
        <w:jc w:val="left"/>
        <w:rPr>
          <w:color w:val="000000"/>
          <w:szCs w:val="21"/>
        </w:rPr>
      </w:pPr>
      <w:r>
        <w:rPr>
          <w:rFonts w:hint="eastAsia"/>
          <w:color w:val="000000"/>
          <w:szCs w:val="21"/>
        </w:rPr>
        <w:t xml:space="preserve">  "categoryName": "string",</w:t>
      </w:r>
    </w:p>
    <w:p w:rsidR="009563EE" w:rsidRDefault="00685E50">
      <w:pPr>
        <w:widowControl/>
        <w:jc w:val="left"/>
        <w:rPr>
          <w:color w:val="000000"/>
          <w:szCs w:val="21"/>
        </w:rPr>
      </w:pPr>
      <w:r>
        <w:rPr>
          <w:rFonts w:hint="eastAsia"/>
          <w:color w:val="000000"/>
          <w:szCs w:val="21"/>
        </w:rPr>
        <w:t xml:space="preserve">  "comment": [</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"comment_rating": 0,</w:t>
      </w:r>
    </w:p>
    <w:p w:rsidR="009563EE" w:rsidRDefault="00685E50">
      <w:pPr>
        <w:widowControl/>
        <w:jc w:val="left"/>
        <w:rPr>
          <w:color w:val="000000"/>
          <w:szCs w:val="21"/>
        </w:rPr>
      </w:pPr>
      <w:r>
        <w:rPr>
          <w:rFonts w:hint="eastAsia"/>
          <w:color w:val="000000"/>
          <w:szCs w:val="21"/>
        </w:rPr>
        <w:lastRenderedPageBreak/>
        <w:t xml:space="preserve">      "</w:t>
      </w:r>
      <w:r>
        <w:rPr>
          <w:rFonts w:hint="eastAsia"/>
          <w:color w:val="000000"/>
          <w:szCs w:val="21"/>
        </w:rPr>
        <w:t>comment_text": "string",</w:t>
      </w:r>
    </w:p>
    <w:p w:rsidR="009563EE" w:rsidRDefault="00685E50">
      <w:pPr>
        <w:widowControl/>
        <w:jc w:val="left"/>
        <w:rPr>
          <w:color w:val="000000"/>
          <w:szCs w:val="21"/>
        </w:rPr>
      </w:pPr>
      <w:r>
        <w:rPr>
          <w:rFonts w:hint="eastAsia"/>
          <w:color w:val="000000"/>
          <w:szCs w:val="21"/>
        </w:rPr>
        <w:t xml:space="preserve">      "content_id": "string",</w:t>
      </w:r>
    </w:p>
    <w:p w:rsidR="009563EE" w:rsidRDefault="00685E50">
      <w:pPr>
        <w:widowControl/>
        <w:jc w:val="left"/>
        <w:rPr>
          <w:color w:val="000000"/>
          <w:szCs w:val="21"/>
        </w:rPr>
      </w:pPr>
      <w:r>
        <w:rPr>
          <w:rFonts w:hint="eastAsia"/>
          <w:color w:val="000000"/>
          <w:szCs w:val="21"/>
        </w:rPr>
        <w:t xml:space="preserve">      "create_time": "2018-10-31T01:52:43.872Z",</w:t>
      </w:r>
    </w:p>
    <w:p w:rsidR="009563EE" w:rsidRDefault="00685E50">
      <w:pPr>
        <w:widowControl/>
        <w:jc w:val="left"/>
        <w:rPr>
          <w:color w:val="000000"/>
          <w:szCs w:val="21"/>
        </w:rPr>
      </w:pPr>
      <w:r>
        <w:rPr>
          <w:rFonts w:hint="eastAsia"/>
          <w:color w:val="000000"/>
          <w:szCs w:val="21"/>
        </w:rPr>
        <w:t xml:space="preserve">      "email": "string"</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"content": "string",</w:t>
      </w:r>
    </w:p>
    <w:p w:rsidR="009563EE" w:rsidRDefault="00685E50">
      <w:pPr>
        <w:widowControl/>
        <w:jc w:val="left"/>
        <w:rPr>
          <w:color w:val="000000"/>
          <w:szCs w:val="21"/>
        </w:rPr>
      </w:pPr>
      <w:r>
        <w:rPr>
          <w:rFonts w:hint="eastAsia"/>
          <w:color w:val="000000"/>
          <w:szCs w:val="21"/>
        </w:rPr>
        <w:t xml:space="preserve">  "contentTypeId": "string",</w:t>
      </w:r>
    </w:p>
    <w:p w:rsidR="009563EE" w:rsidRDefault="00685E50">
      <w:pPr>
        <w:widowControl/>
        <w:jc w:val="left"/>
        <w:rPr>
          <w:color w:val="000000"/>
          <w:szCs w:val="21"/>
        </w:rPr>
      </w:pPr>
      <w:r>
        <w:rPr>
          <w:rFonts w:hint="eastAsia"/>
          <w:color w:val="000000"/>
          <w:szCs w:val="21"/>
        </w:rPr>
        <w:t xml:space="preserve">  "contentTypeName": "string",</w:t>
      </w:r>
    </w:p>
    <w:p w:rsidR="009563EE" w:rsidRDefault="00685E50">
      <w:pPr>
        <w:widowControl/>
        <w:jc w:val="left"/>
        <w:rPr>
          <w:color w:val="000000"/>
          <w:szCs w:val="21"/>
        </w:rPr>
      </w:pPr>
      <w:r>
        <w:rPr>
          <w:rFonts w:hint="eastAsia"/>
          <w:color w:val="000000"/>
          <w:szCs w:val="21"/>
        </w:rPr>
        <w:t xml:space="preserve">  "countOfComment": "string",</w:t>
      </w:r>
    </w:p>
    <w:p w:rsidR="009563EE" w:rsidRDefault="00685E50">
      <w:pPr>
        <w:widowControl/>
        <w:jc w:val="left"/>
        <w:rPr>
          <w:color w:val="000000"/>
          <w:szCs w:val="21"/>
        </w:rPr>
      </w:pPr>
      <w:r>
        <w:rPr>
          <w:rFonts w:hint="eastAsia"/>
          <w:color w:val="000000"/>
          <w:szCs w:val="21"/>
        </w:rPr>
        <w:t xml:space="preserve">  "e</w:t>
      </w:r>
      <w:r>
        <w:rPr>
          <w:rFonts w:hint="eastAsia"/>
          <w:color w:val="000000"/>
          <w:szCs w:val="21"/>
        </w:rPr>
        <w:t>mail": "string",</w:t>
      </w:r>
    </w:p>
    <w:p w:rsidR="009563EE" w:rsidRDefault="00685E50">
      <w:pPr>
        <w:widowControl/>
        <w:jc w:val="left"/>
        <w:rPr>
          <w:color w:val="000000"/>
          <w:szCs w:val="21"/>
        </w:rPr>
      </w:pPr>
      <w:r>
        <w:rPr>
          <w:rFonts w:hint="eastAsia"/>
          <w:color w:val="000000"/>
          <w:szCs w:val="21"/>
        </w:rPr>
        <w:t xml:space="preserve">  "featuredMedia": {</w:t>
      </w:r>
    </w:p>
    <w:p w:rsidR="009563EE" w:rsidRDefault="00685E50">
      <w:pPr>
        <w:widowControl/>
        <w:jc w:val="left"/>
        <w:rPr>
          <w:color w:val="000000"/>
          <w:szCs w:val="21"/>
        </w:rPr>
      </w:pPr>
      <w:r>
        <w:rPr>
          <w:rFonts w:hint="eastAsia"/>
          <w:color w:val="000000"/>
          <w:szCs w:val="21"/>
        </w:rPr>
        <w:tab/>
      </w:r>
      <w:r>
        <w:rPr>
          <w:rFonts w:hint="eastAsia"/>
          <w:color w:val="000000"/>
          <w:szCs w:val="21"/>
        </w:rPr>
        <w:tab/>
        <w:t>"type": "1",</w:t>
      </w:r>
    </w:p>
    <w:p w:rsidR="009563EE" w:rsidRDefault="00685E50">
      <w:pPr>
        <w:widowControl/>
        <w:jc w:val="left"/>
        <w:rPr>
          <w:color w:val="000000"/>
          <w:szCs w:val="21"/>
        </w:rPr>
      </w:pPr>
      <w:r>
        <w:rPr>
          <w:rFonts w:hint="eastAsia"/>
          <w:color w:val="000000"/>
          <w:szCs w:val="21"/>
        </w:rPr>
        <w:tab/>
      </w:r>
      <w:r>
        <w:rPr>
          <w:rFonts w:hint="eastAsia"/>
          <w:color w:val="000000"/>
          <w:szCs w:val="21"/>
        </w:rPr>
        <w:tab/>
        <w:t>"code": {</w:t>
      </w:r>
    </w:p>
    <w:p w:rsidR="009563EE" w:rsidRDefault="00685E50">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t>"thumbnail": "5be286d90e88c63418a8ce2f",</w:t>
      </w:r>
    </w:p>
    <w:p w:rsidR="009563EE" w:rsidRDefault="00685E50">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t>"original": "5be286d90e88c63418a8ce2c",</w:t>
      </w:r>
    </w:p>
    <w:p w:rsidR="009563EE" w:rsidRDefault="00685E50">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t>"thumbnailUrl": "http://dsod.aikontec.com/content-service/v1/file/downloadFileByObjectId?objectId=5be</w:t>
      </w:r>
      <w:r>
        <w:rPr>
          <w:rFonts w:hint="eastAsia"/>
          <w:color w:val="000000"/>
          <w:szCs w:val="21"/>
        </w:rPr>
        <w:t>286d90e88c63418a8ce2f",</w:t>
      </w:r>
    </w:p>
    <w:p w:rsidR="009563EE" w:rsidRDefault="00685E50">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t>"originalUrl": "http://dsod.aikontec.com/content-service/v1/file/downloadFileByObjectId?objectId=5be286d90e88c63418a8ce2c"</w:t>
      </w:r>
    </w:p>
    <w:p w:rsidR="009563EE" w:rsidRDefault="00685E50">
      <w:pPr>
        <w:widowControl/>
        <w:jc w:val="left"/>
        <w:rPr>
          <w:color w:val="000000"/>
          <w:szCs w:val="21"/>
        </w:rPr>
      </w:pPr>
      <w:r>
        <w:rPr>
          <w:rFonts w:hint="eastAsia"/>
          <w:color w:val="000000"/>
          <w:szCs w:val="21"/>
        </w:rPr>
        <w:tab/>
      </w:r>
      <w:r>
        <w:rPr>
          <w:rFonts w:hint="eastAsia"/>
          <w:color w:val="000000"/>
          <w:szCs w:val="21"/>
        </w:rPr>
        <w:tab/>
        <w:t>}</w:t>
      </w:r>
    </w:p>
    <w:p w:rsidR="009563EE" w:rsidRDefault="00685E50">
      <w:pPr>
        <w:widowControl/>
        <w:jc w:val="left"/>
        <w:rPr>
          <w:color w:val="000000"/>
          <w:szCs w:val="21"/>
        </w:rPr>
      </w:pPr>
      <w:r>
        <w:rPr>
          <w:rFonts w:hint="eastAsia"/>
          <w:color w:val="000000"/>
          <w:szCs w:val="21"/>
        </w:rPr>
        <w:tab/>
        <w:t>},</w:t>
      </w:r>
    </w:p>
    <w:p w:rsidR="009563EE" w:rsidRDefault="00685E50">
      <w:pPr>
        <w:widowControl/>
        <w:jc w:val="left"/>
        <w:rPr>
          <w:color w:val="000000"/>
          <w:szCs w:val="21"/>
        </w:rPr>
      </w:pPr>
      <w:r>
        <w:rPr>
          <w:rFonts w:hint="eastAsia"/>
          <w:color w:val="000000"/>
          <w:szCs w:val="21"/>
        </w:rPr>
        <w:t xml:space="preserve">  "id": "string",</w:t>
      </w:r>
    </w:p>
    <w:p w:rsidR="009563EE" w:rsidRDefault="00685E50">
      <w:pPr>
        <w:widowControl/>
        <w:jc w:val="left"/>
        <w:rPr>
          <w:color w:val="000000"/>
          <w:szCs w:val="21"/>
        </w:rPr>
      </w:pPr>
      <w:r>
        <w:rPr>
          <w:rFonts w:hint="eastAsia"/>
          <w:color w:val="000000"/>
          <w:szCs w:val="21"/>
        </w:rPr>
        <w:t xml:space="preserve">  "isBookmark": true,</w:t>
      </w:r>
    </w:p>
    <w:p w:rsidR="009563EE" w:rsidRDefault="00685E50">
      <w:pPr>
        <w:widowControl/>
        <w:jc w:val="left"/>
        <w:rPr>
          <w:color w:val="000000"/>
          <w:szCs w:val="21"/>
        </w:rPr>
      </w:pPr>
      <w:r>
        <w:rPr>
          <w:rFonts w:hint="eastAsia"/>
          <w:color w:val="000000"/>
          <w:szCs w:val="21"/>
        </w:rPr>
        <w:t xml:space="preserve">  "isComplete": true,</w:t>
      </w:r>
    </w:p>
    <w:p w:rsidR="009563EE" w:rsidRDefault="00685E50">
      <w:pPr>
        <w:widowControl/>
        <w:jc w:val="left"/>
        <w:rPr>
          <w:color w:val="000000"/>
          <w:szCs w:val="21"/>
        </w:rPr>
      </w:pPr>
      <w:r>
        <w:rPr>
          <w:rFonts w:hint="eastAsia"/>
          <w:color w:val="000000"/>
          <w:szCs w:val="21"/>
        </w:rPr>
        <w:t xml:space="preserve">  "isFeatured": true,</w:t>
      </w:r>
    </w:p>
    <w:p w:rsidR="009563EE" w:rsidRDefault="00685E50">
      <w:pPr>
        <w:widowControl/>
        <w:jc w:val="left"/>
        <w:rPr>
          <w:color w:val="000000"/>
          <w:szCs w:val="21"/>
        </w:rPr>
      </w:pPr>
      <w:r>
        <w:rPr>
          <w:rFonts w:hint="eastAsia"/>
          <w:color w:val="000000"/>
          <w:szCs w:val="21"/>
        </w:rPr>
        <w:t xml:space="preserve">  "isPrivate"</w:t>
      </w:r>
      <w:r>
        <w:rPr>
          <w:rFonts w:hint="eastAsia"/>
          <w:color w:val="000000"/>
          <w:szCs w:val="21"/>
        </w:rPr>
        <w:t>: true,</w:t>
      </w:r>
    </w:p>
    <w:p w:rsidR="009563EE" w:rsidRDefault="00685E50">
      <w:pPr>
        <w:widowControl/>
        <w:jc w:val="left"/>
        <w:rPr>
          <w:color w:val="000000"/>
          <w:szCs w:val="21"/>
        </w:rPr>
      </w:pPr>
      <w:r>
        <w:rPr>
          <w:rFonts w:hint="eastAsia"/>
          <w:color w:val="000000"/>
          <w:szCs w:val="21"/>
        </w:rPr>
        <w:t xml:space="preserve">  "isPublishNow": true,</w:t>
      </w:r>
    </w:p>
    <w:p w:rsidR="009563EE" w:rsidRDefault="00685E50">
      <w:pPr>
        <w:widowControl/>
        <w:jc w:val="left"/>
        <w:rPr>
          <w:color w:val="000000"/>
          <w:szCs w:val="21"/>
        </w:rPr>
      </w:pPr>
      <w:r>
        <w:rPr>
          <w:rFonts w:hint="eastAsia"/>
          <w:color w:val="000000"/>
          <w:szCs w:val="21"/>
        </w:rPr>
        <w:t xml:space="preserve">  "nextContentId": "string",</w:t>
      </w:r>
    </w:p>
    <w:p w:rsidR="009563EE" w:rsidRDefault="00685E50">
      <w:pPr>
        <w:widowControl/>
        <w:jc w:val="left"/>
        <w:rPr>
          <w:color w:val="000000"/>
          <w:szCs w:val="21"/>
        </w:rPr>
      </w:pPr>
      <w:r>
        <w:rPr>
          <w:rFonts w:hint="eastAsia"/>
          <w:color w:val="000000"/>
          <w:szCs w:val="21"/>
        </w:rPr>
        <w:t xml:space="preserve">  "photos":[</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"original": "string",</w:t>
      </w:r>
    </w:p>
    <w:p w:rsidR="009563EE" w:rsidRDefault="00685E50">
      <w:pPr>
        <w:widowControl/>
        <w:jc w:val="left"/>
        <w:rPr>
          <w:color w:val="000000"/>
          <w:szCs w:val="21"/>
        </w:rPr>
      </w:pPr>
      <w:r>
        <w:rPr>
          <w:rFonts w:hint="eastAsia"/>
          <w:color w:val="000000"/>
          <w:szCs w:val="21"/>
        </w:rPr>
        <w:t xml:space="preserve">      "thumbnail": "string"</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"podcasts": [</w:t>
      </w:r>
    </w:p>
    <w:p w:rsidR="009563EE" w:rsidRDefault="00685E50">
      <w:pPr>
        <w:widowControl/>
        <w:jc w:val="left"/>
        <w:rPr>
          <w:color w:val="000000"/>
          <w:szCs w:val="21"/>
        </w:rPr>
      </w:pPr>
      <w:r>
        <w:rPr>
          <w:rFonts w:hint="eastAsia"/>
          <w:color w:val="000000"/>
          <w:szCs w:val="21"/>
        </w:rPr>
        <w:t xml:space="preserve">    "string"</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 xml:space="preserve">  "previousContentId": "string",</w:t>
      </w:r>
    </w:p>
    <w:p w:rsidR="009563EE" w:rsidRDefault="00685E50">
      <w:pPr>
        <w:widowControl/>
        <w:jc w:val="left"/>
        <w:rPr>
          <w:color w:val="000000"/>
          <w:szCs w:val="21"/>
        </w:rPr>
      </w:pPr>
      <w:r>
        <w:rPr>
          <w:rFonts w:hint="eastAsia"/>
          <w:color w:val="000000"/>
          <w:szCs w:val="21"/>
        </w:rPr>
        <w:t xml:space="preserve">  "publishDate": "2018-10-31T01:52:43.872Z</w:t>
      </w:r>
      <w:r>
        <w:rPr>
          <w:rFonts w:hint="eastAsia"/>
          <w:color w:val="000000"/>
          <w:szCs w:val="21"/>
        </w:rPr>
        <w:t>",</w:t>
      </w:r>
    </w:p>
    <w:p w:rsidR="009563EE" w:rsidRDefault="00685E50">
      <w:pPr>
        <w:widowControl/>
        <w:jc w:val="left"/>
        <w:rPr>
          <w:color w:val="000000"/>
          <w:szCs w:val="21"/>
        </w:rPr>
      </w:pPr>
      <w:r>
        <w:rPr>
          <w:rFonts w:hint="eastAsia"/>
          <w:color w:val="000000"/>
          <w:szCs w:val="21"/>
        </w:rPr>
        <w:t xml:space="preserve">  "publishEnd": "2018-10-31T01:52:43.872Z",</w:t>
      </w:r>
    </w:p>
    <w:p w:rsidR="009563EE" w:rsidRDefault="00685E50">
      <w:pPr>
        <w:widowControl/>
        <w:jc w:val="left"/>
        <w:rPr>
          <w:color w:val="000000"/>
          <w:szCs w:val="21"/>
        </w:rPr>
      </w:pPr>
      <w:r>
        <w:rPr>
          <w:rFonts w:hint="eastAsia"/>
          <w:color w:val="000000"/>
          <w:szCs w:val="21"/>
        </w:rPr>
        <w:t xml:space="preserve">  "publishOn": "2018-10-31T01:52:43.872Z",</w:t>
      </w:r>
    </w:p>
    <w:p w:rsidR="009563EE" w:rsidRDefault="00685E50">
      <w:pPr>
        <w:widowControl/>
        <w:jc w:val="left"/>
        <w:rPr>
          <w:color w:val="000000"/>
          <w:szCs w:val="21"/>
        </w:rPr>
      </w:pPr>
      <w:r>
        <w:rPr>
          <w:rFonts w:hint="eastAsia"/>
          <w:color w:val="000000"/>
          <w:szCs w:val="21"/>
        </w:rPr>
        <w:t xml:space="preserve">  "readNumber": 0,</w:t>
      </w:r>
    </w:p>
    <w:p w:rsidR="009563EE" w:rsidRDefault="00685E50">
      <w:pPr>
        <w:widowControl/>
        <w:jc w:val="left"/>
        <w:rPr>
          <w:color w:val="000000"/>
          <w:szCs w:val="21"/>
        </w:rPr>
      </w:pPr>
      <w:r>
        <w:rPr>
          <w:rFonts w:hint="eastAsia"/>
          <w:color w:val="000000"/>
          <w:szCs w:val="21"/>
        </w:rPr>
        <w:t xml:space="preserve">  "reviewOn": "2018-10-31T01:52:43.872Z",</w:t>
      </w:r>
    </w:p>
    <w:p w:rsidR="009563EE" w:rsidRDefault="00685E50">
      <w:pPr>
        <w:widowControl/>
        <w:jc w:val="left"/>
        <w:rPr>
          <w:color w:val="000000"/>
          <w:szCs w:val="21"/>
        </w:rPr>
      </w:pPr>
      <w:r>
        <w:rPr>
          <w:rFonts w:hint="eastAsia"/>
          <w:color w:val="000000"/>
          <w:szCs w:val="21"/>
        </w:rPr>
        <w:lastRenderedPageBreak/>
        <w:t xml:space="preserve">  "sponsorId": "string",</w:t>
      </w:r>
    </w:p>
    <w:p w:rsidR="009563EE" w:rsidRDefault="00685E50">
      <w:pPr>
        <w:widowControl/>
        <w:jc w:val="left"/>
        <w:rPr>
          <w:color w:val="000000"/>
          <w:szCs w:val="21"/>
        </w:rPr>
      </w:pPr>
      <w:r>
        <w:rPr>
          <w:rFonts w:hint="eastAsia"/>
          <w:color w:val="000000"/>
          <w:szCs w:val="21"/>
        </w:rPr>
        <w:t xml:space="preserve">  "sponsorName": "string",</w:t>
      </w:r>
    </w:p>
    <w:p w:rsidR="009563EE" w:rsidRDefault="00685E50">
      <w:pPr>
        <w:widowControl/>
        <w:jc w:val="left"/>
        <w:rPr>
          <w:color w:val="000000"/>
          <w:szCs w:val="21"/>
        </w:rPr>
      </w:pPr>
      <w:r>
        <w:rPr>
          <w:rFonts w:hint="eastAsia"/>
          <w:color w:val="000000"/>
          <w:szCs w:val="21"/>
        </w:rPr>
        <w:t xml:space="preserve">  "status": 0,</w:t>
      </w:r>
    </w:p>
    <w:p w:rsidR="009563EE" w:rsidRDefault="00685E50">
      <w:pPr>
        <w:widowControl/>
        <w:jc w:val="left"/>
        <w:rPr>
          <w:color w:val="000000"/>
          <w:szCs w:val="21"/>
        </w:rPr>
      </w:pPr>
      <w:r>
        <w:rPr>
          <w:rFonts w:hint="eastAsia"/>
          <w:color w:val="000000"/>
          <w:szCs w:val="21"/>
        </w:rPr>
        <w:t xml:space="preserve">  "subTitle": "string",</w:t>
      </w:r>
    </w:p>
    <w:p w:rsidR="009563EE" w:rsidRDefault="00685E50">
      <w:pPr>
        <w:widowControl/>
        <w:jc w:val="left"/>
        <w:rPr>
          <w:color w:val="000000"/>
          <w:szCs w:val="21"/>
        </w:rPr>
      </w:pPr>
      <w:r>
        <w:rPr>
          <w:rFonts w:hint="eastAsia"/>
          <w:color w:val="000000"/>
          <w:szCs w:val="21"/>
        </w:rPr>
        <w:t xml:space="preserve">  "title": "</w:t>
      </w:r>
      <w:r>
        <w:rPr>
          <w:rFonts w:hint="eastAsia"/>
          <w:color w:val="000000"/>
          <w:szCs w:val="21"/>
        </w:rPr>
        <w:t>string",</w:t>
      </w:r>
    </w:p>
    <w:p w:rsidR="009563EE" w:rsidRDefault="00685E50">
      <w:pPr>
        <w:widowControl/>
        <w:jc w:val="left"/>
        <w:rPr>
          <w:color w:val="000000"/>
          <w:szCs w:val="21"/>
        </w:rPr>
      </w:pPr>
      <w:r>
        <w:rPr>
          <w:rFonts w:hint="eastAsia"/>
          <w:color w:val="000000"/>
          <w:szCs w:val="21"/>
        </w:rPr>
        <w:t xml:space="preserve">  "videos": [</w:t>
      </w:r>
    </w:p>
    <w:p w:rsidR="009563EE" w:rsidRDefault="00685E50">
      <w:pPr>
        <w:widowControl/>
        <w:jc w:val="left"/>
        <w:rPr>
          <w:color w:val="000000"/>
          <w:szCs w:val="21"/>
        </w:rPr>
      </w:pPr>
      <w:r>
        <w:rPr>
          <w:rFonts w:hint="eastAsia"/>
          <w:color w:val="000000"/>
          <w:szCs w:val="21"/>
        </w:rPr>
        <w:t xml:space="preserve">    "string"</w:t>
      </w:r>
    </w:p>
    <w:p w:rsidR="009563EE" w:rsidRDefault="00685E50">
      <w:pPr>
        <w:widowControl/>
        <w:jc w:val="left"/>
        <w:rPr>
          <w:color w:val="000000"/>
          <w:szCs w:val="21"/>
        </w:rPr>
      </w:pPr>
      <w:r>
        <w:rPr>
          <w:rFonts w:hint="eastAsia"/>
          <w:color w:val="000000"/>
          <w:szCs w:val="21"/>
        </w:rPr>
        <w:t xml:space="preserve">  ]</w:t>
      </w:r>
    </w:p>
    <w:p w:rsidR="009563EE" w:rsidRDefault="00685E50">
      <w:pPr>
        <w:widowControl/>
        <w:jc w:val="left"/>
        <w:rPr>
          <w:color w:val="000000"/>
          <w:szCs w:val="21"/>
        </w:rPr>
      </w:pPr>
      <w:r>
        <w:rPr>
          <w:rFonts w:hint="eastAsia"/>
          <w:color w:val="000000"/>
          <w:szCs w:val="21"/>
        </w:rPr>
        <w:t>}</w:t>
      </w:r>
    </w:p>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Return parameters:</w:t>
      </w:r>
    </w:p>
    <w:tbl>
      <w:tblPr>
        <w:tblpPr w:leftFromText="180" w:rightFromText="180" w:vertAnchor="text" w:horzAnchor="page" w:tblpX="2340" w:tblpY="624"/>
        <w:tblOverlap w:val="never"/>
        <w:tblW w:w="8840" w:type="dxa"/>
        <w:tblLayout w:type="fixed"/>
        <w:tblLook w:val="04A0" w:firstRow="1" w:lastRow="0" w:firstColumn="1" w:lastColumn="0" w:noHBand="0" w:noVBand="1"/>
      </w:tblPr>
      <w:tblGrid>
        <w:gridCol w:w="1946"/>
        <w:gridCol w:w="1654"/>
        <w:gridCol w:w="1104"/>
        <w:gridCol w:w="4136"/>
      </w:tblGrid>
      <w:tr w:rsidR="009563EE">
        <w:trPr>
          <w:trHeight w:val="526"/>
        </w:trPr>
        <w:tc>
          <w:tcPr>
            <w:tcW w:w="1946"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65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0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136"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499"/>
        </w:trPr>
        <w:tc>
          <w:tcPr>
            <w:tcW w:w="1946"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65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0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136"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499"/>
        </w:trPr>
        <w:tc>
          <w:tcPr>
            <w:tcW w:w="1946"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65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0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136"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9"/>
        </w:trPr>
        <w:tc>
          <w:tcPr>
            <w:tcW w:w="1946"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65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0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136"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Data</w:t>
            </w:r>
            <w:r>
              <w:rPr>
                <w:rFonts w:ascii="宋体" w:hAnsi="宋体" w:cs="宋体" w:hint="eastAsia"/>
                <w:color w:val="000000"/>
                <w:sz w:val="22"/>
              </w:rPr>
              <w:t>为返回数据</w:t>
            </w:r>
          </w:p>
        </w:tc>
      </w:tr>
    </w:tbl>
    <w:p w:rsidR="009563EE" w:rsidRDefault="009563EE">
      <w:pPr>
        <w:ind w:left="7880"/>
        <w:rPr>
          <w:rFonts w:ascii="微软雅黑" w:eastAsia="微软雅黑" w:hAnsi="微软雅黑" w:cs="微软雅黑"/>
        </w:rPr>
      </w:pPr>
    </w:p>
    <w:p w:rsidR="009563EE" w:rsidRDefault="00685E50">
      <w:pPr>
        <w:pStyle w:val="1"/>
        <w:numPr>
          <w:ilvl w:val="0"/>
          <w:numId w:val="1"/>
        </w:numPr>
      </w:pPr>
      <w:r>
        <w:rPr>
          <w:rFonts w:hint="eastAsia"/>
        </w:rPr>
        <w:t>删除文章</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color w:val="2A00FF"/>
          <w:sz w:val="20"/>
          <w:shd w:val="clear" w:color="auto" w:fill="E8F2FE"/>
        </w:rPr>
        <w:t>v1/content/deleteOneById</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lastRenderedPageBreak/>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rFonts w:ascii="微软雅黑" w:eastAsia="微软雅黑" w:hAnsi="微软雅黑" w:cs="微软雅黑"/>
        </w:rPr>
      </w:pPr>
    </w:p>
    <w:p w:rsidR="009563EE" w:rsidRDefault="00685E50">
      <w:pPr>
        <w:pStyle w:val="1"/>
        <w:numPr>
          <w:ilvl w:val="0"/>
          <w:numId w:val="1"/>
        </w:numPr>
      </w:pPr>
      <w:r>
        <w:rPr>
          <w:rFonts w:hint="eastAsia"/>
        </w:rPr>
        <w:lastRenderedPageBreak/>
        <w:t>修改赞助商</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rFonts w:ascii="Consolas" w:eastAsia="Consolas" w:hAnsi="Consolas" w:hint="default"/>
          <w:color w:val="2A00FF"/>
          <w:sz w:val="20"/>
          <w:shd w:val="clear" w:color="auto" w:fill="E8F2FE"/>
        </w:rPr>
      </w:pPr>
      <w:hyperlink w:history="1">
        <w:r>
          <w:rPr>
            <w:rFonts w:ascii="Consolas" w:eastAsia="Consolas" w:hAnsi="Consolas"/>
            <w:color w:val="2A00FF"/>
            <w:sz w:val="20"/>
            <w:shd w:val="clear" w:color="auto" w:fill="E8F2FE"/>
          </w:rPr>
          <w:t>http://{IP}:{port}/{service_name}/</w:t>
        </w:r>
      </w:hyperlink>
      <w:r>
        <w:rPr>
          <w:rFonts w:ascii="Consolas" w:eastAsia="Consolas" w:hAnsi="Consolas"/>
          <w:color w:val="2A00FF"/>
          <w:sz w:val="20"/>
          <w:shd w:val="clear" w:color="auto" w:fill="E8F2FE"/>
        </w:rPr>
        <w:t>v1/sponsor/editSponsorById</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r>
      <w:tr w:rsidR="009563EE">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color w:val="000000"/>
                <w:sz w:val="22"/>
              </w:rPr>
            </w:pPr>
            <w:r>
              <w:rPr>
                <w:rFonts w:ascii="Consolas" w:eastAsia="Consolas" w:hAnsi="Consolas" w:hint="eastAsia"/>
                <w:color w:val="0000C0"/>
                <w:sz w:val="32"/>
                <w:shd w:val="clear" w:color="auto" w:fill="F0D8A8"/>
              </w:rPr>
              <w:t>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rFonts w:ascii="宋体" w:eastAsia="宋体" w:hAnsi="宋体" w:cs="宋体"/>
                <w:color w:val="000000"/>
                <w:sz w:val="22"/>
              </w:rPr>
            </w:pPr>
            <w:r>
              <w:rPr>
                <w:rFonts w:ascii="宋体" w:eastAsia="宋体" w:hAnsi="宋体" w:cs="宋体" w:hint="eastAsia"/>
                <w:color w:val="000000"/>
                <w:sz w:val="22"/>
              </w:rPr>
              <w:t>赞助商名称</w:t>
            </w:r>
          </w:p>
        </w:tc>
      </w:tr>
    </w:tbl>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  "id": "string",</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  "name": "string"</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w:t>
      </w:r>
    </w:p>
    <w:p w:rsidR="009563EE" w:rsidRDefault="00685E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trPr>
        <w:tc>
          <w:tcPr>
            <w:tcW w:w="2000"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9563EE" w:rsidRDefault="00685E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返回编码，</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p>
        </w:tc>
      </w:tr>
      <w:tr w:rsidR="009563EE">
        <w:trPr>
          <w:trHeight w:val="507"/>
        </w:trPr>
        <w:tc>
          <w:tcPr>
            <w:tcW w:w="2000"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9563EE" w:rsidRDefault="00685E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9563EE" w:rsidRDefault="009563EE">
            <w:pPr>
              <w:tabs>
                <w:tab w:val="center" w:pos="892"/>
              </w:tabs>
              <w:rPr>
                <w:rFonts w:ascii="宋体" w:hAnsi="宋体" w:cs="宋体"/>
                <w:color w:val="000000"/>
                <w:sz w:val="22"/>
              </w:rPr>
            </w:pPr>
          </w:p>
        </w:tc>
      </w:tr>
    </w:tbl>
    <w:p w:rsidR="009563EE" w:rsidRDefault="009563EE">
      <w:pPr>
        <w:rPr>
          <w:ins w:id="95" w:author="admin" w:date="2019-01-14T14:57:00Z"/>
          <w:rFonts w:ascii="微软雅黑" w:eastAsia="微软雅黑" w:hAnsi="微软雅黑" w:cs="微软雅黑"/>
        </w:rPr>
      </w:pPr>
    </w:p>
    <w:p w:rsidR="009563EE" w:rsidRDefault="00685E50">
      <w:pPr>
        <w:pStyle w:val="1"/>
        <w:numPr>
          <w:ilvl w:val="0"/>
          <w:numId w:val="1"/>
        </w:numPr>
        <w:rPr>
          <w:ins w:id="96" w:author="admin" w:date="2019-01-14T14:57:00Z"/>
        </w:rPr>
      </w:pPr>
      <w:ins w:id="97" w:author="admin" w:date="2019-01-14T15:01:00Z">
        <w:r>
          <w:rPr>
            <w:rFonts w:hint="eastAsia"/>
          </w:rPr>
          <w:lastRenderedPageBreak/>
          <w:t>添加</w:t>
        </w:r>
        <w:r>
          <w:rPr>
            <w:rFonts w:hint="eastAsia"/>
          </w:rPr>
          <w:t>visualEssay</w:t>
        </w:r>
      </w:ins>
    </w:p>
    <w:p w:rsidR="009563EE" w:rsidRDefault="00685E50">
      <w:pPr>
        <w:tabs>
          <w:tab w:val="center" w:pos="892"/>
        </w:tabs>
        <w:ind w:leftChars="135" w:left="283"/>
        <w:rPr>
          <w:ins w:id="98" w:author="admin" w:date="2019-01-14T14:57:00Z"/>
          <w:rFonts w:ascii="微软雅黑" w:eastAsia="微软雅黑" w:hAnsi="微软雅黑" w:cs="宋体"/>
          <w:b/>
          <w:color w:val="000000"/>
          <w:sz w:val="22"/>
        </w:rPr>
      </w:pPr>
      <w:ins w:id="99" w:author="admin" w:date="2019-01-14T14:57:00Z">
        <w:r>
          <w:rPr>
            <w:rFonts w:ascii="微软雅黑" w:eastAsia="微软雅黑" w:hAnsi="微软雅黑" w:cs="宋体" w:hint="eastAsia"/>
            <w:b/>
            <w:color w:val="000000"/>
            <w:sz w:val="22"/>
          </w:rPr>
          <w:t xml:space="preserve">URL: </w:t>
        </w:r>
      </w:ins>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ins w:id="100" w:author="admin" w:date="2019-01-14T14:57:00Z"/>
          <w:rFonts w:ascii="Consolas" w:eastAsia="Consolas" w:hAnsi="Consolas" w:hint="default"/>
          <w:color w:val="2A00FF"/>
          <w:sz w:val="20"/>
          <w:shd w:val="clear" w:color="auto" w:fill="E8F2FE"/>
        </w:rPr>
      </w:pPr>
      <w:ins w:id="101" w:author="admin" w:date="2019-01-14T14:57:00Z">
        <w:r>
          <w:rPr>
            <w:rFonts w:ascii="Consolas" w:eastAsia="Consolas" w:hAnsi="Consolas"/>
            <w:color w:val="2A00FF"/>
            <w:sz w:val="20"/>
            <w:shd w:val="clear" w:color="auto" w:fill="E8F2FE"/>
          </w:rPr>
          <w:fldChar w:fldCharType="begin"/>
        </w:r>
        <w:r>
          <w:rPr>
            <w:rFonts w:ascii="Consolas" w:eastAsia="Consolas" w:hAnsi="Consolas"/>
            <w:color w:val="2A00FF"/>
            <w:sz w:val="20"/>
            <w:shd w:val="clear" w:color="auto" w:fill="E8F2FE"/>
          </w:rPr>
          <w:instrText xml:space="preserve"> HYPERLINK </w:instrText>
        </w:r>
        <w:r>
          <w:rPr>
            <w:rFonts w:ascii="Consolas" w:eastAsia="Consolas" w:hAnsi="Consolas"/>
            <w:color w:val="2A00FF"/>
            <w:sz w:val="20"/>
            <w:shd w:val="clear" w:color="auto" w:fill="E8F2FE"/>
          </w:rPr>
          <w:fldChar w:fldCharType="separate"/>
        </w:r>
        <w:r>
          <w:rPr>
            <w:rFonts w:ascii="Consolas" w:eastAsia="Consolas" w:hAnsi="Consolas"/>
            <w:color w:val="2A00FF"/>
            <w:sz w:val="20"/>
            <w:shd w:val="clear" w:color="auto" w:fill="E8F2FE"/>
          </w:rPr>
          <w:t>http://{IP}:{port}/{service_name}/</w:t>
        </w:r>
        <w:r>
          <w:rPr>
            <w:rFonts w:ascii="Consolas" w:eastAsia="Consolas" w:hAnsi="Consolas"/>
            <w:color w:val="2A00FF"/>
            <w:sz w:val="20"/>
            <w:shd w:val="clear" w:color="auto" w:fill="E8F2FE"/>
          </w:rPr>
          <w:fldChar w:fldCharType="end"/>
        </w:r>
      </w:ins>
      <w:ins w:id="102" w:author="admin" w:date="2019-01-14T14:59:00Z">
        <w:r>
          <w:rPr>
            <w:rFonts w:ascii="Consolas" w:eastAsia="Consolas" w:hAnsi="Consolas" w:cs="Consolas" w:hint="default"/>
            <w:color w:val="000000"/>
            <w:sz w:val="18"/>
            <w:szCs w:val="18"/>
            <w:bdr w:val="single" w:sz="6" w:space="0" w:color="E5E0C6"/>
            <w:shd w:val="clear" w:color="auto" w:fill="FCF6DB"/>
          </w:rPr>
          <w:t>v1/content/visualEssay/save</w:t>
        </w:r>
      </w:ins>
    </w:p>
    <w:p w:rsidR="009563EE" w:rsidRDefault="00685E50">
      <w:pPr>
        <w:tabs>
          <w:tab w:val="center" w:pos="892"/>
        </w:tabs>
        <w:ind w:leftChars="135" w:left="283"/>
        <w:rPr>
          <w:ins w:id="103" w:author="admin" w:date="2019-01-14T14:57:00Z"/>
          <w:rFonts w:ascii="微软雅黑" w:eastAsia="微软雅黑" w:hAnsi="微软雅黑" w:cs="宋体"/>
          <w:b/>
          <w:color w:val="000000"/>
          <w:sz w:val="22"/>
        </w:rPr>
      </w:pPr>
      <w:ins w:id="104" w:author="admin" w:date="2019-01-14T14:57:00Z">
        <w:r>
          <w:rPr>
            <w:rFonts w:ascii="微软雅黑" w:eastAsia="微软雅黑" w:hAnsi="微软雅黑" w:cs="宋体" w:hint="eastAsia"/>
            <w:b/>
            <w:color w:val="000000"/>
            <w:sz w:val="22"/>
          </w:rPr>
          <w:t>Type : POST</w:t>
        </w:r>
      </w:ins>
    </w:p>
    <w:p w:rsidR="009563EE" w:rsidRDefault="00685E50">
      <w:pPr>
        <w:tabs>
          <w:tab w:val="center" w:pos="892"/>
        </w:tabs>
        <w:ind w:leftChars="135" w:left="283"/>
        <w:rPr>
          <w:ins w:id="105" w:author="admin" w:date="2019-01-14T14:57:00Z"/>
          <w:rFonts w:ascii="微软雅黑" w:eastAsia="微软雅黑" w:hAnsi="微软雅黑" w:cs="宋体"/>
          <w:b/>
          <w:color w:val="000000"/>
          <w:sz w:val="22"/>
        </w:rPr>
      </w:pPr>
      <w:ins w:id="106" w:author="admin" w:date="2019-01-14T14:57:00Z">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ins>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ins w:id="107" w:author="admin" w:date="2019-01-14T14:57: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ins w:id="108" w:author="admin" w:date="2019-01-14T14:57:00Z"/>
                <w:rFonts w:ascii="宋体" w:eastAsia="宋体" w:hAnsi="宋体" w:cs="宋体"/>
                <w:b/>
                <w:color w:val="000000"/>
                <w:kern w:val="0"/>
                <w:sz w:val="24"/>
              </w:rPr>
            </w:pPr>
            <w:ins w:id="109" w:author="admin" w:date="2019-01-14T14:57:00Z">
              <w:r>
                <w:rPr>
                  <w:rFonts w:ascii="宋体" w:eastAsia="宋体" w:hAnsi="宋体" w:cs="宋体" w:hint="eastAsia"/>
                  <w:b/>
                  <w:color w:val="000000"/>
                  <w:kern w:val="0"/>
                  <w:sz w:val="24"/>
                </w:rPr>
                <w:t>Field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110" w:author="admin" w:date="2019-01-14T14:57:00Z"/>
                <w:rFonts w:ascii="宋体" w:eastAsia="宋体" w:hAnsi="宋体" w:cs="宋体"/>
                <w:b/>
                <w:color w:val="000000"/>
                <w:kern w:val="0"/>
                <w:sz w:val="24"/>
              </w:rPr>
            </w:pPr>
            <w:ins w:id="111" w:author="admin" w:date="2019-01-14T14:57:00Z">
              <w:r>
                <w:rPr>
                  <w:rFonts w:ascii="宋体" w:eastAsia="宋体" w:hAnsi="宋体" w:cs="宋体" w:hint="eastAsia"/>
                  <w:b/>
                  <w:color w:val="000000"/>
                  <w:kern w:val="0"/>
                  <w:sz w:val="24"/>
                </w:rPr>
                <w:t>type</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112" w:author="admin" w:date="2019-01-14T14:57:00Z"/>
                <w:rFonts w:ascii="宋体" w:eastAsia="宋体" w:hAnsi="宋体" w:cs="宋体"/>
                <w:b/>
                <w:color w:val="000000"/>
                <w:kern w:val="0"/>
                <w:sz w:val="24"/>
              </w:rPr>
            </w:pPr>
            <w:ins w:id="113" w:author="admin" w:date="2019-01-14T14:57:00Z">
              <w:r>
                <w:rPr>
                  <w:rFonts w:ascii="宋体" w:eastAsia="宋体" w:hAnsi="宋体" w:cs="宋体" w:hint="eastAsia"/>
                  <w:b/>
                  <w:color w:val="000000"/>
                  <w:kern w:val="0"/>
                  <w:sz w:val="24"/>
                </w:rPr>
                <w:t>Must</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114" w:author="admin" w:date="2019-01-14T14:57:00Z"/>
                <w:rFonts w:ascii="宋体" w:eastAsia="宋体" w:hAnsi="宋体" w:cs="宋体"/>
                <w:b/>
                <w:color w:val="000000"/>
                <w:kern w:val="0"/>
                <w:sz w:val="24"/>
              </w:rPr>
            </w:pPr>
            <w:ins w:id="115" w:author="admin" w:date="2019-01-14T14:57:00Z">
              <w:r>
                <w:rPr>
                  <w:rFonts w:ascii="宋体" w:eastAsia="宋体" w:hAnsi="宋体" w:cs="宋体" w:hint="eastAsia"/>
                  <w:b/>
                  <w:color w:val="000000"/>
                  <w:kern w:val="0"/>
                  <w:sz w:val="24"/>
                </w:rPr>
                <w:t>describe</w:t>
              </w:r>
            </w:ins>
          </w:p>
        </w:tc>
      </w:tr>
    </w:tbl>
    <w:p w:rsidR="009563EE" w:rsidRDefault="00685E50">
      <w:pPr>
        <w:tabs>
          <w:tab w:val="center" w:pos="892"/>
        </w:tabs>
        <w:ind w:leftChars="135" w:left="283"/>
        <w:rPr>
          <w:ins w:id="116" w:author="admin" w:date="2019-01-14T14:57:00Z"/>
          <w:rFonts w:ascii="微软雅黑" w:eastAsia="微软雅黑" w:hAnsi="微软雅黑" w:cs="宋体"/>
          <w:b/>
          <w:color w:val="000000"/>
          <w:sz w:val="22"/>
        </w:rPr>
      </w:pPr>
      <w:ins w:id="117" w:author="admin" w:date="2019-01-14T14:57:00Z">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ins>
    </w:p>
    <w:p w:rsidR="009563EE" w:rsidRPr="009563EE" w:rsidRDefault="00685E50">
      <w:pPr>
        <w:tabs>
          <w:tab w:val="center" w:pos="892"/>
        </w:tabs>
        <w:ind w:leftChars="135" w:left="283"/>
        <w:rPr>
          <w:ins w:id="118" w:author="admin" w:date="2019-01-14T14:59:00Z"/>
          <w:rFonts w:ascii="微软雅黑" w:eastAsia="微软雅黑" w:hAnsi="微软雅黑" w:cs="宋体"/>
          <w:color w:val="000000"/>
          <w:sz w:val="22"/>
          <w:rPrChange w:id="119" w:author="20181207" w:date="2019-01-14T16:31:00Z">
            <w:rPr>
              <w:ins w:id="120" w:author="admin" w:date="2019-01-14T14:59:00Z"/>
            </w:rPr>
          </w:rPrChange>
        </w:rPr>
      </w:pPr>
      <w:ins w:id="121" w:author="admin" w:date="2019-01-14T14:59:00Z">
        <w:r>
          <w:rPr>
            <w:rFonts w:ascii="微软雅黑" w:eastAsia="微软雅黑" w:hAnsi="微软雅黑" w:cs="宋体"/>
            <w:color w:val="000000"/>
            <w:sz w:val="22"/>
            <w:rPrChange w:id="122" w:author="20181207" w:date="2019-01-14T16:31:00Z">
              <w:rPr/>
            </w:rPrChange>
          </w:rPr>
          <w:t>{</w:t>
        </w:r>
      </w:ins>
    </w:p>
    <w:p w:rsidR="009563EE" w:rsidRPr="009563EE" w:rsidRDefault="00685E50">
      <w:pPr>
        <w:tabs>
          <w:tab w:val="center" w:pos="892"/>
        </w:tabs>
        <w:ind w:leftChars="135" w:left="283"/>
        <w:rPr>
          <w:ins w:id="123" w:author="admin" w:date="2019-01-14T14:59:00Z"/>
          <w:rFonts w:ascii="微软雅黑" w:eastAsia="微软雅黑" w:hAnsi="微软雅黑" w:cs="宋体"/>
          <w:color w:val="000000"/>
          <w:sz w:val="22"/>
          <w:rPrChange w:id="124" w:author="20181207" w:date="2019-01-14T16:31:00Z">
            <w:rPr>
              <w:ins w:id="125" w:author="admin" w:date="2019-01-14T14:59:00Z"/>
            </w:rPr>
          </w:rPrChange>
        </w:rPr>
      </w:pPr>
      <w:ins w:id="126" w:author="admin" w:date="2019-01-14T14:59:00Z">
        <w:r>
          <w:rPr>
            <w:rFonts w:ascii="微软雅黑" w:eastAsia="微软雅黑" w:hAnsi="微软雅黑" w:cs="宋体"/>
            <w:color w:val="000000"/>
            <w:sz w:val="22"/>
            <w:rPrChange w:id="127" w:author="20181207" w:date="2019-01-14T16:31:00Z">
              <w:rPr/>
            </w:rPrChange>
          </w:rPr>
          <w:t xml:space="preserve">  "authorDetails": "string",</w:t>
        </w:r>
      </w:ins>
    </w:p>
    <w:p w:rsidR="009563EE" w:rsidRPr="009563EE" w:rsidRDefault="00685E50">
      <w:pPr>
        <w:tabs>
          <w:tab w:val="center" w:pos="892"/>
        </w:tabs>
        <w:ind w:leftChars="135" w:left="283"/>
        <w:rPr>
          <w:ins w:id="128" w:author="admin" w:date="2019-01-14T14:59:00Z"/>
          <w:rFonts w:ascii="微软雅黑" w:eastAsia="微软雅黑" w:hAnsi="微软雅黑" w:cs="宋体"/>
          <w:color w:val="000000"/>
          <w:sz w:val="22"/>
          <w:rPrChange w:id="129" w:author="20181207" w:date="2019-01-14T16:31:00Z">
            <w:rPr>
              <w:ins w:id="130" w:author="admin" w:date="2019-01-14T14:59:00Z"/>
            </w:rPr>
          </w:rPrChange>
        </w:rPr>
      </w:pPr>
      <w:ins w:id="131" w:author="admin" w:date="2019-01-14T14:59:00Z">
        <w:r>
          <w:rPr>
            <w:rFonts w:ascii="微软雅黑" w:eastAsia="微软雅黑" w:hAnsi="微软雅黑" w:cs="宋体"/>
            <w:color w:val="000000"/>
            <w:sz w:val="22"/>
            <w:rPrChange w:id="132" w:author="20181207" w:date="2019-01-14T16:31:00Z">
              <w:rPr/>
            </w:rPrChange>
          </w:rPr>
          <w:t xml:space="preserve">  "</w:t>
        </w:r>
        <w:r>
          <w:rPr>
            <w:rFonts w:ascii="微软雅黑" w:eastAsia="微软雅黑" w:hAnsi="微软雅黑" w:cs="宋体"/>
            <w:color w:val="000000"/>
            <w:sz w:val="22"/>
            <w:rPrChange w:id="133" w:author="20181207" w:date="2019-01-14T16:31:00Z">
              <w:rPr/>
            </w:rPrChange>
          </w:rPr>
          <w:t>authorImage": {</w:t>
        </w:r>
      </w:ins>
    </w:p>
    <w:p w:rsidR="009563EE" w:rsidRPr="009563EE" w:rsidRDefault="00685E50">
      <w:pPr>
        <w:tabs>
          <w:tab w:val="center" w:pos="892"/>
        </w:tabs>
        <w:ind w:leftChars="135" w:left="283"/>
        <w:rPr>
          <w:ins w:id="134" w:author="admin" w:date="2019-01-14T14:59:00Z"/>
          <w:rFonts w:ascii="微软雅黑" w:eastAsia="微软雅黑" w:hAnsi="微软雅黑" w:cs="宋体"/>
          <w:color w:val="000000"/>
          <w:sz w:val="22"/>
          <w:rPrChange w:id="135" w:author="20181207" w:date="2019-01-14T16:31:00Z">
            <w:rPr>
              <w:ins w:id="136" w:author="admin" w:date="2019-01-14T14:59:00Z"/>
            </w:rPr>
          </w:rPrChange>
        </w:rPr>
      </w:pPr>
      <w:ins w:id="137" w:author="admin" w:date="2019-01-14T14:59:00Z">
        <w:r>
          <w:rPr>
            <w:rFonts w:ascii="微软雅黑" w:eastAsia="微软雅黑" w:hAnsi="微软雅黑" w:cs="宋体"/>
            <w:color w:val="000000"/>
            <w:sz w:val="22"/>
            <w:rPrChange w:id="138" w:author="20181207" w:date="2019-01-14T16:31:00Z">
              <w:rPr/>
            </w:rPrChange>
          </w:rPr>
          <w:t xml:space="preserve">    "alternateText": "string",</w:t>
        </w:r>
      </w:ins>
    </w:p>
    <w:p w:rsidR="009563EE" w:rsidRPr="009563EE" w:rsidRDefault="00685E50">
      <w:pPr>
        <w:tabs>
          <w:tab w:val="center" w:pos="892"/>
        </w:tabs>
        <w:ind w:leftChars="135" w:left="283"/>
        <w:rPr>
          <w:ins w:id="139" w:author="admin" w:date="2019-01-14T14:59:00Z"/>
          <w:rFonts w:ascii="微软雅黑" w:eastAsia="微软雅黑" w:hAnsi="微软雅黑" w:cs="宋体"/>
          <w:color w:val="000000"/>
          <w:sz w:val="22"/>
          <w:rPrChange w:id="140" w:author="20181207" w:date="2019-01-14T16:31:00Z">
            <w:rPr>
              <w:ins w:id="141" w:author="admin" w:date="2019-01-14T14:59:00Z"/>
            </w:rPr>
          </w:rPrChange>
        </w:rPr>
      </w:pPr>
      <w:ins w:id="142" w:author="admin" w:date="2019-01-14T14:59:00Z">
        <w:r>
          <w:rPr>
            <w:rFonts w:ascii="微软雅黑" w:eastAsia="微软雅黑" w:hAnsi="微软雅黑" w:cs="宋体"/>
            <w:color w:val="000000"/>
            <w:sz w:val="22"/>
            <w:rPrChange w:id="143" w:author="20181207" w:date="2019-01-14T16:31:00Z">
              <w:rPr/>
            </w:rPrChange>
          </w:rPr>
          <w:t xml:space="preserve">    "caption": "string",</w:t>
        </w:r>
      </w:ins>
    </w:p>
    <w:p w:rsidR="009563EE" w:rsidRPr="009563EE" w:rsidRDefault="00685E50">
      <w:pPr>
        <w:tabs>
          <w:tab w:val="center" w:pos="892"/>
        </w:tabs>
        <w:ind w:leftChars="135" w:left="283"/>
        <w:rPr>
          <w:ins w:id="144" w:author="admin" w:date="2019-01-14T14:59:00Z"/>
          <w:rFonts w:ascii="微软雅黑" w:eastAsia="微软雅黑" w:hAnsi="微软雅黑" w:cs="宋体"/>
          <w:color w:val="000000"/>
          <w:sz w:val="22"/>
          <w:rPrChange w:id="145" w:author="20181207" w:date="2019-01-14T16:31:00Z">
            <w:rPr>
              <w:ins w:id="146" w:author="admin" w:date="2019-01-14T14:59:00Z"/>
            </w:rPr>
          </w:rPrChange>
        </w:rPr>
      </w:pPr>
      <w:ins w:id="147" w:author="admin" w:date="2019-01-14T14:59:00Z">
        <w:r>
          <w:rPr>
            <w:rFonts w:ascii="微软雅黑" w:eastAsia="微软雅黑" w:hAnsi="微软雅黑" w:cs="宋体"/>
            <w:color w:val="000000"/>
            <w:sz w:val="22"/>
            <w:rPrChange w:id="148" w:author="20181207" w:date="2019-01-14T16:31:00Z">
              <w:rPr/>
            </w:rPrChange>
          </w:rPr>
          <w:t xml:space="preserve">    "originalID": "string",</w:t>
        </w:r>
      </w:ins>
    </w:p>
    <w:p w:rsidR="009563EE" w:rsidRPr="009563EE" w:rsidRDefault="00685E50">
      <w:pPr>
        <w:tabs>
          <w:tab w:val="center" w:pos="892"/>
        </w:tabs>
        <w:ind w:leftChars="135" w:left="283"/>
        <w:rPr>
          <w:ins w:id="149" w:author="admin" w:date="2019-01-14T14:59:00Z"/>
          <w:del w:id="150" w:author="20181207" w:date="2019-01-14T17:28:00Z"/>
          <w:rFonts w:ascii="微软雅黑" w:eastAsia="微软雅黑" w:hAnsi="微软雅黑" w:cs="宋体"/>
          <w:color w:val="000000"/>
          <w:sz w:val="22"/>
          <w:rPrChange w:id="151" w:author="20181207" w:date="2019-01-14T16:31:00Z">
            <w:rPr>
              <w:ins w:id="152" w:author="admin" w:date="2019-01-14T14:59:00Z"/>
              <w:del w:id="153" w:author="20181207" w:date="2019-01-14T17:28:00Z"/>
            </w:rPr>
          </w:rPrChange>
        </w:rPr>
      </w:pPr>
      <w:ins w:id="154" w:author="admin" w:date="2019-01-14T14:59:00Z">
        <w:del w:id="155" w:author="20181207" w:date="2019-01-14T17:28:00Z">
          <w:r>
            <w:rPr>
              <w:rFonts w:ascii="微软雅黑" w:eastAsia="微软雅黑" w:hAnsi="微软雅黑" w:cs="宋体"/>
              <w:color w:val="000000"/>
              <w:sz w:val="22"/>
              <w:rPrChange w:id="156" w:author="20181207" w:date="2019-01-14T16:31:00Z">
                <w:rPr/>
              </w:rPrChange>
            </w:rPr>
            <w:delText xml:space="preserve">    "originalUrl": "string",</w:delText>
          </w:r>
        </w:del>
      </w:ins>
    </w:p>
    <w:p w:rsidR="009563EE" w:rsidRPr="009563EE" w:rsidRDefault="00685E50">
      <w:pPr>
        <w:tabs>
          <w:tab w:val="center" w:pos="892"/>
        </w:tabs>
        <w:ind w:leftChars="135" w:left="283"/>
        <w:rPr>
          <w:ins w:id="157" w:author="admin" w:date="2019-01-14T14:59:00Z"/>
          <w:rFonts w:ascii="微软雅黑" w:eastAsia="微软雅黑" w:hAnsi="微软雅黑" w:cs="宋体"/>
          <w:color w:val="000000"/>
          <w:sz w:val="22"/>
          <w:rPrChange w:id="158" w:author="20181207" w:date="2019-01-14T16:31:00Z">
            <w:rPr>
              <w:ins w:id="159" w:author="admin" w:date="2019-01-14T14:59:00Z"/>
            </w:rPr>
          </w:rPrChange>
        </w:rPr>
      </w:pPr>
      <w:ins w:id="160" w:author="admin" w:date="2019-01-14T14:59:00Z">
        <w:r>
          <w:rPr>
            <w:rFonts w:ascii="微软雅黑" w:eastAsia="微软雅黑" w:hAnsi="微软雅黑" w:cs="宋体"/>
            <w:color w:val="000000"/>
            <w:sz w:val="22"/>
            <w:rPrChange w:id="161" w:author="20181207" w:date="2019-01-14T16:31:00Z">
              <w:rPr/>
            </w:rPrChange>
          </w:rPr>
          <w:t xml:space="preserve">    "thumbnailID": "string",</w:t>
        </w:r>
      </w:ins>
    </w:p>
    <w:p w:rsidR="009563EE" w:rsidRPr="009563EE" w:rsidRDefault="00685E50">
      <w:pPr>
        <w:tabs>
          <w:tab w:val="center" w:pos="892"/>
        </w:tabs>
        <w:ind w:leftChars="135" w:left="283"/>
        <w:rPr>
          <w:ins w:id="162" w:author="admin" w:date="2019-01-14T14:59:00Z"/>
          <w:del w:id="163" w:author="20181207" w:date="2019-01-14T17:28:00Z"/>
          <w:rFonts w:ascii="微软雅黑" w:eastAsia="微软雅黑" w:hAnsi="微软雅黑" w:cs="宋体"/>
          <w:color w:val="000000"/>
          <w:sz w:val="22"/>
          <w:rPrChange w:id="164" w:author="20181207" w:date="2019-01-14T16:31:00Z">
            <w:rPr>
              <w:ins w:id="165" w:author="admin" w:date="2019-01-14T14:59:00Z"/>
              <w:del w:id="166" w:author="20181207" w:date="2019-01-14T17:28:00Z"/>
            </w:rPr>
          </w:rPrChange>
        </w:rPr>
      </w:pPr>
      <w:ins w:id="167" w:author="admin" w:date="2019-01-14T14:59:00Z">
        <w:del w:id="168" w:author="20181207" w:date="2019-01-14T17:28:00Z">
          <w:r>
            <w:rPr>
              <w:rFonts w:ascii="微软雅黑" w:eastAsia="微软雅黑" w:hAnsi="微软雅黑" w:cs="宋体"/>
              <w:color w:val="000000"/>
              <w:sz w:val="22"/>
              <w:rPrChange w:id="169" w:author="20181207" w:date="2019-01-14T16:31:00Z">
                <w:rPr/>
              </w:rPrChange>
            </w:rPr>
            <w:delText xml:space="preserve">    "thumbnailUrl": "string",</w:delText>
          </w:r>
        </w:del>
      </w:ins>
    </w:p>
    <w:p w:rsidR="009563EE" w:rsidRPr="009563EE" w:rsidRDefault="00685E50">
      <w:pPr>
        <w:tabs>
          <w:tab w:val="center" w:pos="892"/>
        </w:tabs>
        <w:ind w:leftChars="135" w:left="283"/>
        <w:rPr>
          <w:ins w:id="170" w:author="admin" w:date="2019-01-14T14:59:00Z"/>
          <w:rFonts w:ascii="微软雅黑" w:eastAsia="微软雅黑" w:hAnsi="微软雅黑" w:cs="宋体"/>
          <w:color w:val="000000"/>
          <w:sz w:val="22"/>
          <w:rPrChange w:id="171" w:author="20181207" w:date="2019-01-14T16:31:00Z">
            <w:rPr>
              <w:ins w:id="172" w:author="admin" w:date="2019-01-14T14:59:00Z"/>
            </w:rPr>
          </w:rPrChange>
        </w:rPr>
      </w:pPr>
      <w:ins w:id="173" w:author="admin" w:date="2019-01-14T14:59:00Z">
        <w:r>
          <w:rPr>
            <w:rFonts w:ascii="微软雅黑" w:eastAsia="微软雅黑" w:hAnsi="微软雅黑" w:cs="宋体"/>
            <w:color w:val="000000"/>
            <w:sz w:val="22"/>
            <w:rPrChange w:id="174" w:author="20181207" w:date="2019-01-14T16:31:00Z">
              <w:rPr/>
            </w:rPrChange>
          </w:rPr>
          <w:t xml:space="preserve">    "title": "string"</w:t>
        </w:r>
      </w:ins>
    </w:p>
    <w:p w:rsidR="009563EE" w:rsidRPr="009563EE" w:rsidRDefault="00685E50">
      <w:pPr>
        <w:tabs>
          <w:tab w:val="center" w:pos="892"/>
        </w:tabs>
        <w:ind w:leftChars="135" w:left="283"/>
        <w:rPr>
          <w:ins w:id="175" w:author="admin" w:date="2019-01-14T14:59:00Z"/>
          <w:rFonts w:ascii="微软雅黑" w:eastAsia="微软雅黑" w:hAnsi="微软雅黑" w:cs="宋体"/>
          <w:color w:val="000000"/>
          <w:sz w:val="22"/>
          <w:rPrChange w:id="176" w:author="20181207" w:date="2019-01-14T16:31:00Z">
            <w:rPr>
              <w:ins w:id="177" w:author="admin" w:date="2019-01-14T14:59:00Z"/>
            </w:rPr>
          </w:rPrChange>
        </w:rPr>
      </w:pPr>
      <w:ins w:id="178" w:author="admin" w:date="2019-01-14T14:59:00Z">
        <w:r>
          <w:rPr>
            <w:rFonts w:ascii="微软雅黑" w:eastAsia="微软雅黑" w:hAnsi="微软雅黑" w:cs="宋体"/>
            <w:color w:val="000000"/>
            <w:sz w:val="22"/>
            <w:rPrChange w:id="179" w:author="20181207" w:date="2019-01-14T16:31:00Z">
              <w:rPr/>
            </w:rPrChange>
          </w:rPr>
          <w:t xml:space="preserve">  },</w:t>
        </w:r>
      </w:ins>
    </w:p>
    <w:p w:rsidR="009563EE" w:rsidRPr="009563EE" w:rsidRDefault="00685E50">
      <w:pPr>
        <w:tabs>
          <w:tab w:val="center" w:pos="892"/>
        </w:tabs>
        <w:ind w:leftChars="135" w:left="283"/>
        <w:rPr>
          <w:ins w:id="180" w:author="admin" w:date="2019-01-14T14:59:00Z"/>
          <w:rFonts w:ascii="微软雅黑" w:eastAsia="微软雅黑" w:hAnsi="微软雅黑" w:cs="宋体"/>
          <w:color w:val="000000"/>
          <w:sz w:val="22"/>
          <w:rPrChange w:id="181" w:author="20181207" w:date="2019-01-14T16:31:00Z">
            <w:rPr>
              <w:ins w:id="182" w:author="admin" w:date="2019-01-14T14:59:00Z"/>
            </w:rPr>
          </w:rPrChange>
        </w:rPr>
      </w:pPr>
      <w:ins w:id="183" w:author="admin" w:date="2019-01-14T14:59:00Z">
        <w:r>
          <w:rPr>
            <w:rFonts w:ascii="微软雅黑" w:eastAsia="微软雅黑" w:hAnsi="微软雅黑" w:cs="宋体"/>
            <w:color w:val="000000"/>
            <w:sz w:val="22"/>
            <w:rPrChange w:id="184" w:author="20181207" w:date="2019-01-14T16:31:00Z">
              <w:rPr/>
            </w:rPrChange>
          </w:rPr>
          <w:t xml:space="preserve">  "authorName": "string",</w:t>
        </w:r>
      </w:ins>
    </w:p>
    <w:p w:rsidR="009563EE" w:rsidRPr="009563EE" w:rsidRDefault="00685E50">
      <w:pPr>
        <w:tabs>
          <w:tab w:val="center" w:pos="892"/>
        </w:tabs>
        <w:ind w:leftChars="135" w:left="283"/>
        <w:rPr>
          <w:ins w:id="185" w:author="admin" w:date="2019-01-14T14:59:00Z"/>
          <w:rFonts w:ascii="微软雅黑" w:eastAsia="微软雅黑" w:hAnsi="微软雅黑" w:cs="宋体"/>
          <w:color w:val="000000"/>
          <w:sz w:val="22"/>
          <w:rPrChange w:id="186" w:author="20181207" w:date="2019-01-14T16:31:00Z">
            <w:rPr>
              <w:ins w:id="187" w:author="admin" w:date="2019-01-14T14:59:00Z"/>
            </w:rPr>
          </w:rPrChange>
        </w:rPr>
      </w:pPr>
      <w:ins w:id="188" w:author="admin" w:date="2019-01-14T14:59:00Z">
        <w:r>
          <w:rPr>
            <w:rFonts w:ascii="微软雅黑" w:eastAsia="微软雅黑" w:hAnsi="微软雅黑" w:cs="宋体"/>
            <w:color w:val="000000"/>
            <w:sz w:val="22"/>
            <w:rPrChange w:id="189" w:author="20181207" w:date="2019-01-14T16:31:00Z">
              <w:rPr/>
            </w:rPrChange>
          </w:rPr>
          <w:t xml:space="preserve">  "createTime"</w:t>
        </w:r>
        <w:r>
          <w:rPr>
            <w:rFonts w:ascii="微软雅黑" w:eastAsia="微软雅黑" w:hAnsi="微软雅黑" w:cs="宋体"/>
            <w:color w:val="000000"/>
            <w:sz w:val="22"/>
            <w:rPrChange w:id="190" w:author="20181207" w:date="2019-01-14T16:31:00Z">
              <w:rPr/>
            </w:rPrChange>
          </w:rPr>
          <w:t>: "2019-01-14T06:58:28.044Z",</w:t>
        </w:r>
      </w:ins>
    </w:p>
    <w:p w:rsidR="009563EE" w:rsidRPr="009563EE" w:rsidRDefault="00685E50">
      <w:pPr>
        <w:tabs>
          <w:tab w:val="center" w:pos="892"/>
        </w:tabs>
        <w:ind w:leftChars="135" w:left="283"/>
        <w:rPr>
          <w:ins w:id="191" w:author="admin" w:date="2019-01-14T14:59:00Z"/>
          <w:rFonts w:ascii="微软雅黑" w:eastAsia="微软雅黑" w:hAnsi="微软雅黑" w:cs="宋体"/>
          <w:color w:val="000000"/>
          <w:sz w:val="22"/>
          <w:rPrChange w:id="192" w:author="20181207" w:date="2019-01-14T16:31:00Z">
            <w:rPr>
              <w:ins w:id="193" w:author="admin" w:date="2019-01-14T14:59:00Z"/>
            </w:rPr>
          </w:rPrChange>
        </w:rPr>
      </w:pPr>
      <w:ins w:id="194" w:author="admin" w:date="2019-01-14T14:59:00Z">
        <w:r>
          <w:rPr>
            <w:rFonts w:ascii="微软雅黑" w:eastAsia="微软雅黑" w:hAnsi="微软雅黑" w:cs="宋体"/>
            <w:color w:val="000000"/>
            <w:sz w:val="22"/>
            <w:rPrChange w:id="195" w:author="20181207" w:date="2019-01-14T16:31:00Z">
              <w:rPr/>
            </w:rPrChange>
          </w:rPr>
          <w:t xml:space="preserve">  "description": "string",</w:t>
        </w:r>
      </w:ins>
    </w:p>
    <w:p w:rsidR="009563EE" w:rsidRPr="009563EE" w:rsidRDefault="00685E50">
      <w:pPr>
        <w:tabs>
          <w:tab w:val="center" w:pos="892"/>
        </w:tabs>
        <w:ind w:leftChars="135" w:left="283"/>
        <w:rPr>
          <w:ins w:id="196" w:author="admin" w:date="2019-01-14T14:59:00Z"/>
          <w:rFonts w:ascii="微软雅黑" w:eastAsia="微软雅黑" w:hAnsi="微软雅黑" w:cs="宋体"/>
          <w:color w:val="000000"/>
          <w:sz w:val="22"/>
          <w:rPrChange w:id="197" w:author="20181207" w:date="2019-01-14T16:31:00Z">
            <w:rPr>
              <w:ins w:id="198" w:author="admin" w:date="2019-01-14T14:59:00Z"/>
            </w:rPr>
          </w:rPrChange>
        </w:rPr>
      </w:pPr>
      <w:ins w:id="199" w:author="admin" w:date="2019-01-14T14:59:00Z">
        <w:r>
          <w:rPr>
            <w:rFonts w:ascii="微软雅黑" w:eastAsia="微软雅黑" w:hAnsi="微软雅黑" w:cs="宋体"/>
            <w:color w:val="000000"/>
            <w:sz w:val="22"/>
            <w:rPrChange w:id="200" w:author="20181207" w:date="2019-01-14T16:31:00Z">
              <w:rPr/>
            </w:rPrChange>
          </w:rPr>
          <w:t xml:space="preserve">  "parentId": "string",</w:t>
        </w:r>
      </w:ins>
    </w:p>
    <w:p w:rsidR="009563EE" w:rsidRPr="009563EE" w:rsidRDefault="00685E50">
      <w:pPr>
        <w:tabs>
          <w:tab w:val="center" w:pos="892"/>
        </w:tabs>
        <w:ind w:leftChars="135" w:left="283"/>
        <w:rPr>
          <w:ins w:id="201" w:author="admin" w:date="2019-01-14T14:59:00Z"/>
          <w:rFonts w:ascii="微软雅黑" w:eastAsia="微软雅黑" w:hAnsi="微软雅黑" w:cs="宋体"/>
          <w:color w:val="000000"/>
          <w:sz w:val="22"/>
          <w:rPrChange w:id="202" w:author="20181207" w:date="2019-01-14T16:31:00Z">
            <w:rPr>
              <w:ins w:id="203" w:author="admin" w:date="2019-01-14T14:59:00Z"/>
            </w:rPr>
          </w:rPrChange>
        </w:rPr>
      </w:pPr>
      <w:ins w:id="204" w:author="admin" w:date="2019-01-14T14:59:00Z">
        <w:r>
          <w:rPr>
            <w:rFonts w:ascii="微软雅黑" w:eastAsia="微软雅黑" w:hAnsi="微软雅黑" w:cs="宋体"/>
            <w:color w:val="000000"/>
            <w:sz w:val="22"/>
            <w:rPrChange w:id="205" w:author="20181207" w:date="2019-01-14T16:31:00Z">
              <w:rPr/>
            </w:rPrChange>
          </w:rPr>
          <w:t xml:space="preserve">  "title": "string",</w:t>
        </w:r>
      </w:ins>
    </w:p>
    <w:p w:rsidR="009563EE" w:rsidRPr="009563EE" w:rsidRDefault="00685E50">
      <w:pPr>
        <w:tabs>
          <w:tab w:val="center" w:pos="892"/>
        </w:tabs>
        <w:ind w:leftChars="135" w:left="283"/>
        <w:rPr>
          <w:ins w:id="206" w:author="admin" w:date="2019-01-14T14:59:00Z"/>
          <w:rFonts w:ascii="微软雅黑" w:eastAsia="微软雅黑" w:hAnsi="微软雅黑" w:cs="宋体"/>
          <w:color w:val="000000"/>
          <w:sz w:val="22"/>
          <w:rPrChange w:id="207" w:author="20181207" w:date="2019-01-14T16:31:00Z">
            <w:rPr>
              <w:ins w:id="208" w:author="admin" w:date="2019-01-14T14:59:00Z"/>
            </w:rPr>
          </w:rPrChange>
        </w:rPr>
      </w:pPr>
      <w:ins w:id="209" w:author="admin" w:date="2019-01-14T14:59:00Z">
        <w:r>
          <w:rPr>
            <w:rFonts w:ascii="微软雅黑" w:eastAsia="微软雅黑" w:hAnsi="微软雅黑" w:cs="宋体"/>
            <w:color w:val="000000"/>
            <w:sz w:val="22"/>
            <w:rPrChange w:id="210" w:author="20181207" w:date="2019-01-14T16:31:00Z">
              <w:rPr/>
            </w:rPrChange>
          </w:rPr>
          <w:t xml:space="preserve">  "visualEssayImages": [</w:t>
        </w:r>
      </w:ins>
    </w:p>
    <w:p w:rsidR="009563EE" w:rsidRPr="009563EE" w:rsidRDefault="00685E50">
      <w:pPr>
        <w:tabs>
          <w:tab w:val="center" w:pos="892"/>
        </w:tabs>
        <w:ind w:leftChars="135" w:left="283"/>
        <w:rPr>
          <w:ins w:id="211" w:author="admin" w:date="2019-01-14T14:59:00Z"/>
          <w:rFonts w:ascii="微软雅黑" w:eastAsia="微软雅黑" w:hAnsi="微软雅黑" w:cs="宋体"/>
          <w:color w:val="000000"/>
          <w:sz w:val="22"/>
          <w:rPrChange w:id="212" w:author="20181207" w:date="2019-01-14T16:31:00Z">
            <w:rPr>
              <w:ins w:id="213" w:author="admin" w:date="2019-01-14T14:59:00Z"/>
            </w:rPr>
          </w:rPrChange>
        </w:rPr>
      </w:pPr>
      <w:ins w:id="214" w:author="admin" w:date="2019-01-14T14:59:00Z">
        <w:r>
          <w:rPr>
            <w:rFonts w:ascii="微软雅黑" w:eastAsia="微软雅黑" w:hAnsi="微软雅黑" w:cs="宋体"/>
            <w:color w:val="000000"/>
            <w:sz w:val="22"/>
            <w:rPrChange w:id="215" w:author="20181207" w:date="2019-01-14T16:31:00Z">
              <w:rPr/>
            </w:rPrChange>
          </w:rPr>
          <w:lastRenderedPageBreak/>
          <w:t xml:space="preserve">    {</w:t>
        </w:r>
      </w:ins>
    </w:p>
    <w:p w:rsidR="009563EE" w:rsidRPr="009563EE" w:rsidRDefault="00685E50">
      <w:pPr>
        <w:tabs>
          <w:tab w:val="center" w:pos="892"/>
        </w:tabs>
        <w:ind w:leftChars="135" w:left="283"/>
        <w:rPr>
          <w:ins w:id="216" w:author="admin" w:date="2019-01-14T14:59:00Z"/>
          <w:rFonts w:ascii="微软雅黑" w:eastAsia="微软雅黑" w:hAnsi="微软雅黑" w:cs="宋体"/>
          <w:color w:val="000000"/>
          <w:sz w:val="22"/>
          <w:rPrChange w:id="217" w:author="20181207" w:date="2019-01-14T16:31:00Z">
            <w:rPr>
              <w:ins w:id="218" w:author="admin" w:date="2019-01-14T14:59:00Z"/>
            </w:rPr>
          </w:rPrChange>
        </w:rPr>
      </w:pPr>
      <w:ins w:id="219" w:author="admin" w:date="2019-01-14T14:59:00Z">
        <w:r>
          <w:rPr>
            <w:rFonts w:ascii="微软雅黑" w:eastAsia="微软雅黑" w:hAnsi="微软雅黑" w:cs="宋体"/>
            <w:color w:val="000000"/>
            <w:sz w:val="22"/>
            <w:rPrChange w:id="220" w:author="20181207" w:date="2019-01-14T16:31:00Z">
              <w:rPr/>
            </w:rPrChange>
          </w:rPr>
          <w:t xml:space="preserve">      "alternateText": "string",</w:t>
        </w:r>
      </w:ins>
    </w:p>
    <w:p w:rsidR="009563EE" w:rsidRPr="009563EE" w:rsidRDefault="00685E50">
      <w:pPr>
        <w:tabs>
          <w:tab w:val="center" w:pos="892"/>
        </w:tabs>
        <w:ind w:leftChars="135" w:left="283"/>
        <w:rPr>
          <w:ins w:id="221" w:author="admin" w:date="2019-01-14T14:59:00Z"/>
          <w:rFonts w:ascii="微软雅黑" w:eastAsia="微软雅黑" w:hAnsi="微软雅黑" w:cs="宋体"/>
          <w:color w:val="000000"/>
          <w:sz w:val="22"/>
          <w:rPrChange w:id="222" w:author="20181207" w:date="2019-01-14T16:31:00Z">
            <w:rPr>
              <w:ins w:id="223" w:author="admin" w:date="2019-01-14T14:59:00Z"/>
            </w:rPr>
          </w:rPrChange>
        </w:rPr>
      </w:pPr>
      <w:ins w:id="224" w:author="admin" w:date="2019-01-14T14:59:00Z">
        <w:r>
          <w:rPr>
            <w:rFonts w:ascii="微软雅黑" w:eastAsia="微软雅黑" w:hAnsi="微软雅黑" w:cs="宋体"/>
            <w:color w:val="000000"/>
            <w:sz w:val="22"/>
            <w:rPrChange w:id="225" w:author="20181207" w:date="2019-01-14T16:31:00Z">
              <w:rPr/>
            </w:rPrChange>
          </w:rPr>
          <w:t xml:space="preserve">      "caption": "string",</w:t>
        </w:r>
      </w:ins>
    </w:p>
    <w:p w:rsidR="009563EE" w:rsidRPr="009563EE" w:rsidRDefault="00685E50">
      <w:pPr>
        <w:tabs>
          <w:tab w:val="center" w:pos="892"/>
        </w:tabs>
        <w:ind w:leftChars="135" w:left="283"/>
        <w:rPr>
          <w:ins w:id="226" w:author="admin" w:date="2019-01-14T14:59:00Z"/>
          <w:rFonts w:ascii="微软雅黑" w:eastAsia="微软雅黑" w:hAnsi="微软雅黑" w:cs="宋体"/>
          <w:color w:val="000000"/>
          <w:sz w:val="22"/>
          <w:rPrChange w:id="227" w:author="20181207" w:date="2019-01-14T16:31:00Z">
            <w:rPr>
              <w:ins w:id="228" w:author="admin" w:date="2019-01-14T14:59:00Z"/>
            </w:rPr>
          </w:rPrChange>
        </w:rPr>
      </w:pPr>
      <w:ins w:id="229" w:author="admin" w:date="2019-01-14T14:59:00Z">
        <w:r>
          <w:rPr>
            <w:rFonts w:ascii="微软雅黑" w:eastAsia="微软雅黑" w:hAnsi="微软雅黑" w:cs="宋体"/>
            <w:color w:val="000000"/>
            <w:sz w:val="22"/>
            <w:rPrChange w:id="230" w:author="20181207" w:date="2019-01-14T16:31:00Z">
              <w:rPr/>
            </w:rPrChange>
          </w:rPr>
          <w:t xml:space="preserve">      "originalID": "string",</w:t>
        </w:r>
      </w:ins>
    </w:p>
    <w:p w:rsidR="009563EE" w:rsidRPr="009563EE" w:rsidRDefault="00685E50">
      <w:pPr>
        <w:tabs>
          <w:tab w:val="center" w:pos="892"/>
        </w:tabs>
        <w:ind w:leftChars="135" w:left="283"/>
        <w:rPr>
          <w:ins w:id="231" w:author="admin" w:date="2019-01-14T14:59:00Z"/>
          <w:del w:id="232" w:author="20181207" w:date="2019-01-14T17:29:00Z"/>
          <w:rFonts w:ascii="微软雅黑" w:eastAsia="微软雅黑" w:hAnsi="微软雅黑" w:cs="宋体"/>
          <w:color w:val="000000"/>
          <w:sz w:val="22"/>
          <w:rPrChange w:id="233" w:author="20181207" w:date="2019-01-14T16:31:00Z">
            <w:rPr>
              <w:ins w:id="234" w:author="admin" w:date="2019-01-14T14:59:00Z"/>
              <w:del w:id="235" w:author="20181207" w:date="2019-01-14T17:29:00Z"/>
            </w:rPr>
          </w:rPrChange>
        </w:rPr>
      </w:pPr>
      <w:ins w:id="236" w:author="admin" w:date="2019-01-14T14:59:00Z">
        <w:del w:id="237" w:author="20181207" w:date="2019-01-14T17:29:00Z">
          <w:r>
            <w:rPr>
              <w:rFonts w:ascii="微软雅黑" w:eastAsia="微软雅黑" w:hAnsi="微软雅黑" w:cs="宋体"/>
              <w:color w:val="000000"/>
              <w:sz w:val="22"/>
              <w:rPrChange w:id="238" w:author="20181207" w:date="2019-01-14T16:31:00Z">
                <w:rPr/>
              </w:rPrChange>
            </w:rPr>
            <w:delText xml:space="preserve">      "originalUrl": "string",</w:delText>
          </w:r>
        </w:del>
      </w:ins>
    </w:p>
    <w:p w:rsidR="009563EE" w:rsidRPr="009563EE" w:rsidRDefault="00685E50">
      <w:pPr>
        <w:tabs>
          <w:tab w:val="center" w:pos="892"/>
        </w:tabs>
        <w:ind w:leftChars="135" w:left="283"/>
        <w:rPr>
          <w:ins w:id="239" w:author="admin" w:date="2019-01-14T14:59:00Z"/>
          <w:rFonts w:ascii="微软雅黑" w:eastAsia="微软雅黑" w:hAnsi="微软雅黑" w:cs="宋体"/>
          <w:color w:val="000000"/>
          <w:sz w:val="22"/>
          <w:rPrChange w:id="240" w:author="20181207" w:date="2019-01-14T16:31:00Z">
            <w:rPr>
              <w:ins w:id="241" w:author="admin" w:date="2019-01-14T14:59:00Z"/>
            </w:rPr>
          </w:rPrChange>
        </w:rPr>
      </w:pPr>
      <w:ins w:id="242" w:author="admin" w:date="2019-01-14T14:59:00Z">
        <w:r>
          <w:rPr>
            <w:rFonts w:ascii="微软雅黑" w:eastAsia="微软雅黑" w:hAnsi="微软雅黑" w:cs="宋体"/>
            <w:color w:val="000000"/>
            <w:sz w:val="22"/>
            <w:rPrChange w:id="243" w:author="20181207" w:date="2019-01-14T16:31:00Z">
              <w:rPr/>
            </w:rPrChange>
          </w:rPr>
          <w:t xml:space="preserve">      "thumbnailID": "string",</w:t>
        </w:r>
      </w:ins>
    </w:p>
    <w:p w:rsidR="009563EE" w:rsidRPr="009563EE" w:rsidRDefault="00685E50">
      <w:pPr>
        <w:tabs>
          <w:tab w:val="center" w:pos="892"/>
        </w:tabs>
        <w:ind w:leftChars="135" w:left="283"/>
        <w:rPr>
          <w:ins w:id="244" w:author="admin" w:date="2019-01-14T14:59:00Z"/>
          <w:del w:id="245" w:author="20181207" w:date="2019-01-14T17:29:00Z"/>
          <w:rFonts w:ascii="微软雅黑" w:eastAsia="微软雅黑" w:hAnsi="微软雅黑" w:cs="宋体"/>
          <w:color w:val="000000"/>
          <w:sz w:val="22"/>
          <w:rPrChange w:id="246" w:author="20181207" w:date="2019-01-14T16:31:00Z">
            <w:rPr>
              <w:ins w:id="247" w:author="admin" w:date="2019-01-14T14:59:00Z"/>
              <w:del w:id="248" w:author="20181207" w:date="2019-01-14T17:29:00Z"/>
            </w:rPr>
          </w:rPrChange>
        </w:rPr>
      </w:pPr>
      <w:ins w:id="249" w:author="admin" w:date="2019-01-14T14:59:00Z">
        <w:del w:id="250" w:author="20181207" w:date="2019-01-14T17:29:00Z">
          <w:r>
            <w:rPr>
              <w:rFonts w:ascii="微软雅黑" w:eastAsia="微软雅黑" w:hAnsi="微软雅黑" w:cs="宋体"/>
              <w:color w:val="000000"/>
              <w:sz w:val="22"/>
              <w:rPrChange w:id="251" w:author="20181207" w:date="2019-01-14T16:31:00Z">
                <w:rPr/>
              </w:rPrChange>
            </w:rPr>
            <w:delText xml:space="preserve">      "thumbnailUrl": "string",</w:delText>
          </w:r>
        </w:del>
      </w:ins>
    </w:p>
    <w:p w:rsidR="009563EE" w:rsidRPr="009563EE" w:rsidRDefault="00685E50">
      <w:pPr>
        <w:tabs>
          <w:tab w:val="center" w:pos="892"/>
        </w:tabs>
        <w:ind w:leftChars="135" w:left="283"/>
        <w:rPr>
          <w:ins w:id="252" w:author="admin" w:date="2019-01-14T14:59:00Z"/>
          <w:rFonts w:ascii="微软雅黑" w:eastAsia="微软雅黑" w:hAnsi="微软雅黑" w:cs="宋体"/>
          <w:color w:val="000000"/>
          <w:sz w:val="22"/>
          <w:rPrChange w:id="253" w:author="20181207" w:date="2019-01-14T16:31:00Z">
            <w:rPr>
              <w:ins w:id="254" w:author="admin" w:date="2019-01-14T14:59:00Z"/>
            </w:rPr>
          </w:rPrChange>
        </w:rPr>
      </w:pPr>
      <w:ins w:id="255" w:author="admin" w:date="2019-01-14T14:59:00Z">
        <w:r>
          <w:rPr>
            <w:rFonts w:ascii="微软雅黑" w:eastAsia="微软雅黑" w:hAnsi="微软雅黑" w:cs="宋体"/>
            <w:color w:val="000000"/>
            <w:sz w:val="22"/>
            <w:rPrChange w:id="256" w:author="20181207" w:date="2019-01-14T16:31:00Z">
              <w:rPr/>
            </w:rPrChange>
          </w:rPr>
          <w:t xml:space="preserve">      "title": "string"</w:t>
        </w:r>
      </w:ins>
    </w:p>
    <w:p w:rsidR="009563EE" w:rsidRPr="009563EE" w:rsidRDefault="00685E50">
      <w:pPr>
        <w:tabs>
          <w:tab w:val="center" w:pos="892"/>
        </w:tabs>
        <w:ind w:leftChars="135" w:left="283"/>
        <w:rPr>
          <w:ins w:id="257" w:author="admin" w:date="2019-01-14T14:59:00Z"/>
          <w:rFonts w:ascii="微软雅黑" w:eastAsia="微软雅黑" w:hAnsi="微软雅黑" w:cs="宋体"/>
          <w:color w:val="000000"/>
          <w:sz w:val="22"/>
          <w:rPrChange w:id="258" w:author="20181207" w:date="2019-01-14T16:31:00Z">
            <w:rPr>
              <w:ins w:id="259" w:author="admin" w:date="2019-01-14T14:59:00Z"/>
            </w:rPr>
          </w:rPrChange>
        </w:rPr>
      </w:pPr>
      <w:ins w:id="260" w:author="admin" w:date="2019-01-14T14:59:00Z">
        <w:r>
          <w:rPr>
            <w:rFonts w:ascii="微软雅黑" w:eastAsia="微软雅黑" w:hAnsi="微软雅黑" w:cs="宋体"/>
            <w:color w:val="000000"/>
            <w:sz w:val="22"/>
            <w:rPrChange w:id="261" w:author="20181207" w:date="2019-01-14T16:31:00Z">
              <w:rPr/>
            </w:rPrChange>
          </w:rPr>
          <w:t xml:space="preserve">    }</w:t>
        </w:r>
      </w:ins>
    </w:p>
    <w:p w:rsidR="009563EE" w:rsidRPr="009563EE" w:rsidRDefault="00685E50">
      <w:pPr>
        <w:tabs>
          <w:tab w:val="center" w:pos="892"/>
        </w:tabs>
        <w:ind w:leftChars="135" w:left="283"/>
        <w:rPr>
          <w:ins w:id="262" w:author="admin" w:date="2019-01-14T14:59:00Z"/>
          <w:rFonts w:ascii="微软雅黑" w:eastAsia="微软雅黑" w:hAnsi="微软雅黑" w:cs="宋体"/>
          <w:color w:val="000000"/>
          <w:sz w:val="22"/>
          <w:rPrChange w:id="263" w:author="20181207" w:date="2019-01-14T16:31:00Z">
            <w:rPr>
              <w:ins w:id="264" w:author="admin" w:date="2019-01-14T14:59:00Z"/>
            </w:rPr>
          </w:rPrChange>
        </w:rPr>
      </w:pPr>
      <w:ins w:id="265" w:author="admin" w:date="2019-01-14T14:59:00Z">
        <w:r>
          <w:rPr>
            <w:rFonts w:ascii="微软雅黑" w:eastAsia="微软雅黑" w:hAnsi="微软雅黑" w:cs="宋体"/>
            <w:color w:val="000000"/>
            <w:sz w:val="22"/>
            <w:rPrChange w:id="266" w:author="20181207" w:date="2019-01-14T16:31:00Z">
              <w:rPr/>
            </w:rPrChange>
          </w:rPr>
          <w:t xml:space="preserve">  ]</w:t>
        </w:r>
      </w:ins>
    </w:p>
    <w:p w:rsidR="009563EE" w:rsidRPr="009563EE" w:rsidRDefault="00685E50">
      <w:pPr>
        <w:tabs>
          <w:tab w:val="center" w:pos="892"/>
        </w:tabs>
        <w:ind w:leftChars="135" w:left="283"/>
        <w:rPr>
          <w:ins w:id="267" w:author="20181207" w:date="2019-01-14T16:15:00Z"/>
          <w:rFonts w:ascii="微软雅黑" w:eastAsia="微软雅黑" w:hAnsi="微软雅黑" w:cs="宋体"/>
          <w:color w:val="000000"/>
          <w:sz w:val="22"/>
          <w:rPrChange w:id="268" w:author="20181207" w:date="2019-01-14T16:31:00Z">
            <w:rPr>
              <w:ins w:id="269" w:author="20181207" w:date="2019-01-14T16:15:00Z"/>
              <w:rFonts w:ascii="微软雅黑" w:eastAsia="微软雅黑" w:hAnsi="微软雅黑" w:cs="宋体"/>
              <w:b/>
              <w:color w:val="000000"/>
              <w:sz w:val="22"/>
            </w:rPr>
          </w:rPrChange>
        </w:rPr>
      </w:pPr>
      <w:ins w:id="270" w:author="admin" w:date="2019-01-14T14:59:00Z">
        <w:r>
          <w:rPr>
            <w:rFonts w:ascii="微软雅黑" w:eastAsia="微软雅黑" w:hAnsi="微软雅黑" w:cs="宋体"/>
            <w:color w:val="000000"/>
            <w:sz w:val="22"/>
            <w:rPrChange w:id="271" w:author="20181207" w:date="2019-01-14T16:31:00Z">
              <w:rPr/>
            </w:rPrChange>
          </w:rPr>
          <w:t>}</w:t>
        </w:r>
      </w:ins>
    </w:p>
    <w:p w:rsidR="009563EE" w:rsidRDefault="00685E50">
      <w:pPr>
        <w:tabs>
          <w:tab w:val="center" w:pos="892"/>
        </w:tabs>
        <w:ind w:leftChars="135" w:left="283"/>
        <w:rPr>
          <w:ins w:id="272" w:author="admin" w:date="2019-01-14T14:57:00Z"/>
          <w:rFonts w:ascii="微软雅黑" w:eastAsia="微软雅黑" w:hAnsi="微软雅黑" w:cs="宋体"/>
          <w:b/>
          <w:color w:val="000000"/>
          <w:sz w:val="22"/>
        </w:rPr>
      </w:pPr>
      <w:ins w:id="273" w:author="admin" w:date="2019-01-14T14:57:00Z">
        <w:r>
          <w:rPr>
            <w:rFonts w:ascii="微软雅黑" w:eastAsia="微软雅黑" w:hAnsi="微软雅黑" w:cs="宋体" w:hint="eastAsia"/>
            <w:b/>
            <w:color w:val="000000"/>
            <w:sz w:val="22"/>
          </w:rPr>
          <w:t>Return parameters:</w:t>
        </w:r>
      </w:ins>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ins w:id="274" w:author="admin" w:date="2019-01-14T14:57:00Z"/>
        </w:trPr>
        <w:tc>
          <w:tcPr>
            <w:tcW w:w="2000" w:type="dxa"/>
            <w:shd w:val="clear" w:color="auto" w:fill="auto"/>
            <w:vAlign w:val="center"/>
          </w:tcPr>
          <w:p w:rsidR="009563EE" w:rsidRDefault="00685E50">
            <w:pPr>
              <w:widowControl/>
              <w:jc w:val="left"/>
              <w:rPr>
                <w:ins w:id="275" w:author="admin" w:date="2019-01-14T14:57:00Z"/>
                <w:rFonts w:ascii="宋体" w:eastAsia="宋体" w:hAnsi="宋体" w:cs="宋体"/>
                <w:b/>
                <w:color w:val="000000"/>
                <w:kern w:val="0"/>
                <w:sz w:val="24"/>
              </w:rPr>
            </w:pPr>
            <w:ins w:id="276" w:author="admin" w:date="2019-01-14T14:57:00Z">
              <w:r>
                <w:rPr>
                  <w:rFonts w:ascii="宋体" w:eastAsia="宋体" w:hAnsi="宋体" w:cs="宋体" w:hint="eastAsia"/>
                  <w:b/>
                  <w:color w:val="000000"/>
                  <w:kern w:val="0"/>
                  <w:sz w:val="24"/>
                </w:rPr>
                <w:t>Field</w:t>
              </w:r>
            </w:ins>
          </w:p>
        </w:tc>
        <w:tc>
          <w:tcPr>
            <w:tcW w:w="1701" w:type="dxa"/>
            <w:shd w:val="clear" w:color="auto" w:fill="auto"/>
            <w:vAlign w:val="center"/>
          </w:tcPr>
          <w:p w:rsidR="009563EE" w:rsidRDefault="00685E50">
            <w:pPr>
              <w:widowControl/>
              <w:jc w:val="left"/>
              <w:rPr>
                <w:ins w:id="277" w:author="admin" w:date="2019-01-14T14:57:00Z"/>
                <w:rFonts w:ascii="宋体" w:eastAsia="宋体" w:hAnsi="宋体" w:cs="宋体"/>
                <w:b/>
                <w:color w:val="000000"/>
                <w:kern w:val="0"/>
                <w:sz w:val="24"/>
              </w:rPr>
            </w:pPr>
            <w:ins w:id="278" w:author="admin" w:date="2019-01-14T14:57:00Z">
              <w:r>
                <w:rPr>
                  <w:rFonts w:ascii="宋体" w:eastAsia="宋体" w:hAnsi="宋体" w:cs="宋体" w:hint="eastAsia"/>
                  <w:b/>
                  <w:color w:val="000000"/>
                  <w:kern w:val="0"/>
                  <w:sz w:val="24"/>
                </w:rPr>
                <w:t>type</w:t>
              </w:r>
            </w:ins>
          </w:p>
        </w:tc>
        <w:tc>
          <w:tcPr>
            <w:tcW w:w="1134" w:type="dxa"/>
            <w:shd w:val="clear" w:color="auto" w:fill="auto"/>
            <w:vAlign w:val="center"/>
          </w:tcPr>
          <w:p w:rsidR="009563EE" w:rsidRDefault="00685E50">
            <w:pPr>
              <w:widowControl/>
              <w:jc w:val="left"/>
              <w:rPr>
                <w:ins w:id="279" w:author="admin" w:date="2019-01-14T14:57:00Z"/>
                <w:rFonts w:ascii="宋体" w:eastAsia="宋体" w:hAnsi="宋体" w:cs="宋体"/>
                <w:b/>
                <w:color w:val="000000"/>
                <w:kern w:val="0"/>
                <w:sz w:val="24"/>
              </w:rPr>
            </w:pPr>
            <w:ins w:id="280" w:author="admin" w:date="2019-01-14T14:57:00Z">
              <w:r>
                <w:rPr>
                  <w:rFonts w:ascii="宋体" w:eastAsia="宋体" w:hAnsi="宋体" w:cs="宋体" w:hint="eastAsia"/>
                  <w:b/>
                  <w:color w:val="000000"/>
                  <w:kern w:val="0"/>
                  <w:sz w:val="24"/>
                </w:rPr>
                <w:t>Must</w:t>
              </w:r>
            </w:ins>
          </w:p>
        </w:tc>
        <w:tc>
          <w:tcPr>
            <w:tcW w:w="4252" w:type="dxa"/>
            <w:shd w:val="clear" w:color="auto" w:fill="auto"/>
            <w:vAlign w:val="center"/>
          </w:tcPr>
          <w:p w:rsidR="009563EE" w:rsidRDefault="00685E50">
            <w:pPr>
              <w:widowControl/>
              <w:jc w:val="left"/>
              <w:rPr>
                <w:ins w:id="281" w:author="admin" w:date="2019-01-14T14:57:00Z"/>
                <w:rFonts w:ascii="宋体" w:eastAsia="宋体" w:hAnsi="宋体" w:cs="宋体"/>
                <w:b/>
                <w:color w:val="000000"/>
                <w:kern w:val="0"/>
                <w:sz w:val="24"/>
              </w:rPr>
            </w:pPr>
            <w:ins w:id="282" w:author="admin" w:date="2019-01-14T14:57:00Z">
              <w:r>
                <w:rPr>
                  <w:rFonts w:ascii="宋体" w:eastAsia="宋体" w:hAnsi="宋体" w:cs="宋体" w:hint="eastAsia"/>
                  <w:b/>
                  <w:color w:val="000000"/>
                  <w:kern w:val="0"/>
                  <w:sz w:val="24"/>
                </w:rPr>
                <w:t>describe</w:t>
              </w:r>
            </w:ins>
          </w:p>
        </w:tc>
      </w:tr>
      <w:tr w:rsidR="009563EE">
        <w:trPr>
          <w:trHeight w:val="507"/>
          <w:ins w:id="283" w:author="admin" w:date="2019-01-14T14:57:00Z"/>
        </w:trPr>
        <w:tc>
          <w:tcPr>
            <w:tcW w:w="2000" w:type="dxa"/>
            <w:shd w:val="clear" w:color="auto" w:fill="auto"/>
            <w:vAlign w:val="center"/>
          </w:tcPr>
          <w:p w:rsidR="009563EE" w:rsidRDefault="00685E50">
            <w:pPr>
              <w:tabs>
                <w:tab w:val="center" w:pos="892"/>
              </w:tabs>
              <w:rPr>
                <w:ins w:id="284" w:author="admin" w:date="2019-01-14T14:57:00Z"/>
                <w:rFonts w:ascii="宋体" w:hAnsi="宋体" w:cs="宋体"/>
                <w:color w:val="000000"/>
                <w:sz w:val="22"/>
              </w:rPr>
            </w:pPr>
            <w:ins w:id="285" w:author="admin" w:date="2019-01-14T14:57:00Z">
              <w:r>
                <w:rPr>
                  <w:rFonts w:ascii="宋体" w:hAnsi="宋体" w:cs="宋体"/>
                  <w:color w:val="000000"/>
                  <w:sz w:val="22"/>
                </w:rPr>
                <w:t>code</w:t>
              </w:r>
            </w:ins>
          </w:p>
        </w:tc>
        <w:tc>
          <w:tcPr>
            <w:tcW w:w="1701" w:type="dxa"/>
            <w:shd w:val="clear" w:color="auto" w:fill="auto"/>
            <w:vAlign w:val="center"/>
          </w:tcPr>
          <w:p w:rsidR="009563EE" w:rsidRDefault="00685E50">
            <w:pPr>
              <w:tabs>
                <w:tab w:val="center" w:pos="892"/>
              </w:tabs>
              <w:rPr>
                <w:ins w:id="286" w:author="admin" w:date="2019-01-14T14:57:00Z"/>
                <w:rFonts w:ascii="宋体" w:hAnsi="宋体" w:cs="宋体"/>
                <w:color w:val="000000"/>
                <w:sz w:val="22"/>
              </w:rPr>
            </w:pPr>
            <w:ins w:id="287" w:author="admin" w:date="2019-01-14T14:57:00Z">
              <w:r>
                <w:rPr>
                  <w:rFonts w:ascii="宋体" w:hAnsi="宋体" w:cs="宋体"/>
                  <w:color w:val="000000"/>
                  <w:sz w:val="22"/>
                </w:rPr>
                <w:t>String</w:t>
              </w:r>
            </w:ins>
          </w:p>
        </w:tc>
        <w:tc>
          <w:tcPr>
            <w:tcW w:w="1134" w:type="dxa"/>
            <w:shd w:val="clear" w:color="auto" w:fill="auto"/>
            <w:vAlign w:val="center"/>
          </w:tcPr>
          <w:p w:rsidR="009563EE" w:rsidRDefault="00685E50">
            <w:pPr>
              <w:tabs>
                <w:tab w:val="center" w:pos="892"/>
              </w:tabs>
              <w:rPr>
                <w:ins w:id="288" w:author="admin" w:date="2019-01-14T14:57:00Z"/>
                <w:rFonts w:ascii="宋体" w:hAnsi="宋体" w:cs="宋体"/>
                <w:color w:val="000000"/>
                <w:sz w:val="22"/>
              </w:rPr>
            </w:pPr>
            <w:ins w:id="289" w:author="admin" w:date="2019-01-14T14:57:00Z">
              <w:r>
                <w:rPr>
                  <w:rFonts w:ascii="宋体" w:hAnsi="宋体" w:cs="宋体" w:hint="eastAsia"/>
                  <w:color w:val="000000"/>
                  <w:sz w:val="22"/>
                </w:rPr>
                <w:t>Y</w:t>
              </w:r>
            </w:ins>
          </w:p>
        </w:tc>
        <w:tc>
          <w:tcPr>
            <w:tcW w:w="4252" w:type="dxa"/>
            <w:shd w:val="clear" w:color="auto" w:fill="auto"/>
            <w:vAlign w:val="center"/>
          </w:tcPr>
          <w:p w:rsidR="009563EE" w:rsidRDefault="00685E50">
            <w:pPr>
              <w:tabs>
                <w:tab w:val="center" w:pos="892"/>
              </w:tabs>
              <w:rPr>
                <w:ins w:id="290" w:author="admin" w:date="2019-01-14T14:57:00Z"/>
                <w:rFonts w:ascii="宋体" w:hAnsi="宋体" w:cs="宋体"/>
                <w:color w:val="000000"/>
                <w:sz w:val="22"/>
              </w:rPr>
            </w:pPr>
            <w:ins w:id="291" w:author="admin" w:date="2019-01-14T14:57:00Z">
              <w:r>
                <w:rPr>
                  <w:rFonts w:ascii="宋体" w:hAnsi="宋体" w:cs="宋体" w:hint="eastAsia"/>
                  <w:color w:val="000000"/>
                  <w:sz w:val="22"/>
                </w:rPr>
                <w:t>返回编码，</w:t>
              </w:r>
            </w:ins>
          </w:p>
        </w:tc>
      </w:tr>
      <w:tr w:rsidR="009563EE">
        <w:trPr>
          <w:trHeight w:val="507"/>
          <w:ins w:id="292" w:author="admin" w:date="2019-01-14T14:57:00Z"/>
        </w:trPr>
        <w:tc>
          <w:tcPr>
            <w:tcW w:w="2000" w:type="dxa"/>
            <w:shd w:val="clear" w:color="auto" w:fill="auto"/>
            <w:vAlign w:val="center"/>
          </w:tcPr>
          <w:p w:rsidR="009563EE" w:rsidRDefault="00685E50">
            <w:pPr>
              <w:tabs>
                <w:tab w:val="center" w:pos="892"/>
              </w:tabs>
              <w:rPr>
                <w:ins w:id="293" w:author="admin" w:date="2019-01-14T14:57:00Z"/>
                <w:rFonts w:ascii="宋体" w:hAnsi="宋体" w:cs="宋体"/>
                <w:color w:val="000000"/>
                <w:sz w:val="22"/>
              </w:rPr>
            </w:pPr>
            <w:ins w:id="294" w:author="admin" w:date="2019-01-14T14:57:00Z">
              <w:r>
                <w:rPr>
                  <w:rFonts w:ascii="宋体" w:hAnsi="宋体" w:cs="宋体" w:hint="eastAsia"/>
                  <w:color w:val="000000"/>
                  <w:sz w:val="22"/>
                </w:rPr>
                <w:t>msg</w:t>
              </w:r>
            </w:ins>
          </w:p>
        </w:tc>
        <w:tc>
          <w:tcPr>
            <w:tcW w:w="1701" w:type="dxa"/>
            <w:shd w:val="clear" w:color="auto" w:fill="auto"/>
            <w:vAlign w:val="center"/>
          </w:tcPr>
          <w:p w:rsidR="009563EE" w:rsidRDefault="00685E50">
            <w:pPr>
              <w:tabs>
                <w:tab w:val="center" w:pos="892"/>
              </w:tabs>
              <w:rPr>
                <w:ins w:id="295" w:author="admin" w:date="2019-01-14T14:57:00Z"/>
                <w:rFonts w:ascii="宋体" w:hAnsi="宋体" w:cs="宋体"/>
                <w:color w:val="000000"/>
                <w:sz w:val="22"/>
              </w:rPr>
            </w:pPr>
            <w:ins w:id="296" w:author="admin" w:date="2019-01-14T14:57:00Z">
              <w:r>
                <w:rPr>
                  <w:rFonts w:ascii="宋体" w:hAnsi="宋体" w:cs="宋体" w:hint="eastAsia"/>
                  <w:color w:val="000000"/>
                  <w:sz w:val="22"/>
                </w:rPr>
                <w:t>String</w:t>
              </w:r>
            </w:ins>
          </w:p>
        </w:tc>
        <w:tc>
          <w:tcPr>
            <w:tcW w:w="1134" w:type="dxa"/>
            <w:shd w:val="clear" w:color="auto" w:fill="auto"/>
            <w:vAlign w:val="center"/>
          </w:tcPr>
          <w:p w:rsidR="009563EE" w:rsidRDefault="00685E50">
            <w:pPr>
              <w:tabs>
                <w:tab w:val="center" w:pos="892"/>
              </w:tabs>
              <w:rPr>
                <w:ins w:id="297" w:author="admin" w:date="2019-01-14T14:57:00Z"/>
                <w:rFonts w:ascii="宋体" w:hAnsi="宋体" w:cs="宋体"/>
                <w:color w:val="000000"/>
                <w:sz w:val="22"/>
              </w:rPr>
            </w:pPr>
            <w:ins w:id="298" w:author="admin" w:date="2019-01-14T14:57:00Z">
              <w:r>
                <w:rPr>
                  <w:rFonts w:ascii="宋体" w:hAnsi="宋体" w:cs="宋体" w:hint="eastAsia"/>
                  <w:color w:val="000000"/>
                  <w:sz w:val="22"/>
                </w:rPr>
                <w:t>Y</w:t>
              </w:r>
            </w:ins>
          </w:p>
        </w:tc>
        <w:tc>
          <w:tcPr>
            <w:tcW w:w="4252" w:type="dxa"/>
            <w:shd w:val="clear" w:color="auto" w:fill="auto"/>
            <w:vAlign w:val="center"/>
          </w:tcPr>
          <w:p w:rsidR="009563EE" w:rsidRDefault="00685E50">
            <w:pPr>
              <w:tabs>
                <w:tab w:val="center" w:pos="892"/>
              </w:tabs>
              <w:rPr>
                <w:ins w:id="299" w:author="admin" w:date="2019-01-14T14:57:00Z"/>
                <w:rFonts w:ascii="宋体" w:hAnsi="宋体" w:cs="宋体"/>
                <w:color w:val="000000"/>
                <w:sz w:val="22"/>
              </w:rPr>
            </w:pPr>
            <w:ins w:id="300" w:author="admin" w:date="2019-01-14T14:57:00Z">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ins>
          </w:p>
        </w:tc>
      </w:tr>
      <w:tr w:rsidR="009563EE">
        <w:trPr>
          <w:trHeight w:val="507"/>
          <w:ins w:id="301" w:author="admin" w:date="2019-01-14T14:57:00Z"/>
        </w:trPr>
        <w:tc>
          <w:tcPr>
            <w:tcW w:w="2000" w:type="dxa"/>
            <w:shd w:val="clear" w:color="auto" w:fill="auto"/>
            <w:vAlign w:val="center"/>
          </w:tcPr>
          <w:p w:rsidR="009563EE" w:rsidRDefault="00685E50">
            <w:pPr>
              <w:tabs>
                <w:tab w:val="center" w:pos="892"/>
              </w:tabs>
              <w:rPr>
                <w:ins w:id="302" w:author="admin" w:date="2019-01-14T14:57:00Z"/>
                <w:rFonts w:ascii="宋体" w:hAnsi="宋体" w:cs="宋体"/>
                <w:color w:val="000000"/>
                <w:sz w:val="22"/>
              </w:rPr>
            </w:pPr>
            <w:ins w:id="303" w:author="admin" w:date="2019-01-14T14:57:00Z">
              <w:r>
                <w:rPr>
                  <w:rFonts w:ascii="宋体" w:hAnsi="宋体" w:cs="宋体" w:hint="eastAsia"/>
                  <w:color w:val="000000"/>
                  <w:sz w:val="22"/>
                </w:rPr>
                <w:t>resultMap</w:t>
              </w:r>
            </w:ins>
          </w:p>
        </w:tc>
        <w:tc>
          <w:tcPr>
            <w:tcW w:w="1701" w:type="dxa"/>
            <w:shd w:val="clear" w:color="auto" w:fill="auto"/>
            <w:vAlign w:val="center"/>
          </w:tcPr>
          <w:p w:rsidR="009563EE" w:rsidRDefault="00685E50">
            <w:pPr>
              <w:tabs>
                <w:tab w:val="center" w:pos="892"/>
              </w:tabs>
              <w:rPr>
                <w:ins w:id="304" w:author="admin" w:date="2019-01-14T14:57:00Z"/>
                <w:rFonts w:ascii="宋体" w:hAnsi="宋体" w:cs="宋体"/>
                <w:color w:val="000000"/>
                <w:sz w:val="22"/>
              </w:rPr>
            </w:pPr>
            <w:ins w:id="305" w:author="admin" w:date="2019-01-14T14:57:00Z">
              <w:r>
                <w:rPr>
                  <w:rFonts w:ascii="宋体" w:hAnsi="宋体" w:cs="宋体" w:hint="eastAsia"/>
                  <w:color w:val="000000"/>
                  <w:sz w:val="22"/>
                </w:rPr>
                <w:t>Json</w:t>
              </w:r>
            </w:ins>
          </w:p>
        </w:tc>
        <w:tc>
          <w:tcPr>
            <w:tcW w:w="1134" w:type="dxa"/>
            <w:shd w:val="clear" w:color="auto" w:fill="auto"/>
            <w:vAlign w:val="center"/>
          </w:tcPr>
          <w:p w:rsidR="009563EE" w:rsidRDefault="00685E50">
            <w:pPr>
              <w:tabs>
                <w:tab w:val="center" w:pos="892"/>
              </w:tabs>
              <w:rPr>
                <w:ins w:id="306" w:author="admin" w:date="2019-01-14T14:57:00Z"/>
                <w:rFonts w:ascii="宋体" w:hAnsi="宋体" w:cs="宋体"/>
                <w:color w:val="000000"/>
                <w:sz w:val="22"/>
              </w:rPr>
            </w:pPr>
            <w:ins w:id="307" w:author="admin" w:date="2019-01-14T14:57:00Z">
              <w:r>
                <w:rPr>
                  <w:rFonts w:ascii="宋体" w:hAnsi="宋体" w:cs="宋体" w:hint="eastAsia"/>
                  <w:color w:val="000000"/>
                  <w:sz w:val="22"/>
                </w:rPr>
                <w:t>Y</w:t>
              </w:r>
            </w:ins>
          </w:p>
        </w:tc>
        <w:tc>
          <w:tcPr>
            <w:tcW w:w="4252" w:type="dxa"/>
            <w:shd w:val="clear" w:color="auto" w:fill="auto"/>
            <w:vAlign w:val="center"/>
          </w:tcPr>
          <w:p w:rsidR="009563EE" w:rsidRDefault="009563EE">
            <w:pPr>
              <w:tabs>
                <w:tab w:val="center" w:pos="892"/>
              </w:tabs>
              <w:rPr>
                <w:ins w:id="308" w:author="admin" w:date="2019-01-14T14:57:00Z"/>
                <w:rFonts w:ascii="宋体" w:hAnsi="宋体" w:cs="宋体"/>
                <w:color w:val="000000"/>
                <w:sz w:val="22"/>
              </w:rPr>
            </w:pPr>
          </w:p>
        </w:tc>
      </w:tr>
    </w:tbl>
    <w:p w:rsidR="009563EE" w:rsidRDefault="00685E50">
      <w:pPr>
        <w:rPr>
          <w:ins w:id="309" w:author="admin" w:date="2019-01-14T15:01:00Z"/>
          <w:rFonts w:ascii="Consolas" w:eastAsia="Consolas" w:hAnsi="Consolas" w:cs="Consolas"/>
          <w:color w:val="000000"/>
          <w:sz w:val="19"/>
          <w:szCs w:val="19"/>
          <w:shd w:val="clear" w:color="auto" w:fill="FCF6DB"/>
        </w:rPr>
      </w:pPr>
      <w:ins w:id="310" w:author="admin" w:date="2019-01-14T15:00:00Z">
        <w:r>
          <w:rPr>
            <w:rFonts w:ascii="Consolas" w:eastAsia="Consolas" w:hAnsi="Consolas" w:cs="Consolas"/>
            <w:color w:val="000000"/>
            <w:sz w:val="19"/>
            <w:szCs w:val="19"/>
            <w:shd w:val="clear" w:color="auto" w:fill="FCF6DB"/>
          </w:rPr>
          <w:t xml:space="preserve">{ "code":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"msg": </w:t>
        </w:r>
        <w:r>
          <w:rPr>
            <w:rFonts w:ascii="Consolas" w:eastAsia="Consolas" w:hAnsi="Consolas" w:cs="Consolas"/>
            <w:color w:val="880000"/>
            <w:sz w:val="19"/>
            <w:szCs w:val="19"/>
            <w:shd w:val="clear" w:color="auto" w:fill="FCF6DB"/>
          </w:rPr>
          <w:t>"success"</w:t>
        </w:r>
        <w:r>
          <w:rPr>
            <w:rFonts w:ascii="Consolas" w:eastAsia="Consolas" w:hAnsi="Consolas" w:cs="Consolas"/>
            <w:color w:val="000000"/>
            <w:sz w:val="19"/>
            <w:szCs w:val="19"/>
            <w:shd w:val="clear" w:color="auto" w:fill="FCF6DB"/>
          </w:rPr>
          <w:t>, "resultMap": { "</w:t>
        </w:r>
        <w:r>
          <w:rPr>
            <w:rFonts w:ascii="Consolas" w:eastAsia="Consolas" w:hAnsi="Consolas" w:cs="Consolas"/>
            <w:color w:val="000000"/>
            <w:sz w:val="19"/>
            <w:szCs w:val="19"/>
            <w:shd w:val="clear" w:color="auto" w:fill="FCF6DB"/>
          </w:rPr>
          <w:t xml:space="preserve">data":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 }</w:t>
        </w:r>
      </w:ins>
    </w:p>
    <w:p w:rsidR="009563EE" w:rsidRDefault="009563EE">
      <w:pPr>
        <w:rPr>
          <w:ins w:id="311" w:author="admin" w:date="2019-01-14T15:01:00Z"/>
          <w:rFonts w:ascii="Consolas" w:eastAsia="Consolas" w:hAnsi="Consolas" w:cs="Consolas"/>
          <w:color w:val="000000"/>
          <w:sz w:val="19"/>
          <w:szCs w:val="19"/>
          <w:shd w:val="clear" w:color="auto" w:fill="FCF6DB"/>
        </w:rPr>
      </w:pPr>
    </w:p>
    <w:p w:rsidR="009563EE" w:rsidRDefault="00685E50">
      <w:pPr>
        <w:pStyle w:val="1"/>
        <w:numPr>
          <w:ilvl w:val="0"/>
          <w:numId w:val="1"/>
        </w:numPr>
        <w:rPr>
          <w:ins w:id="312" w:author="admin" w:date="2019-01-14T15:01:00Z"/>
        </w:rPr>
      </w:pPr>
      <w:ins w:id="313" w:author="admin" w:date="2019-01-14T15:02:00Z">
        <w:r>
          <w:rPr>
            <w:rFonts w:hint="eastAsia"/>
          </w:rPr>
          <w:t>修改</w:t>
        </w:r>
      </w:ins>
      <w:ins w:id="314" w:author="admin" w:date="2019-01-14T15:01:00Z">
        <w:r>
          <w:rPr>
            <w:rFonts w:hint="eastAsia"/>
          </w:rPr>
          <w:t>visualEssay</w:t>
        </w:r>
      </w:ins>
    </w:p>
    <w:p w:rsidR="009563EE" w:rsidRDefault="00685E50">
      <w:pPr>
        <w:tabs>
          <w:tab w:val="center" w:pos="892"/>
        </w:tabs>
        <w:ind w:leftChars="135" w:left="283"/>
        <w:rPr>
          <w:ins w:id="315" w:author="admin" w:date="2019-01-14T15:01:00Z"/>
          <w:rFonts w:ascii="微软雅黑" w:eastAsia="微软雅黑" w:hAnsi="微软雅黑" w:cs="宋体"/>
          <w:b/>
          <w:color w:val="000000"/>
          <w:sz w:val="22"/>
        </w:rPr>
      </w:pPr>
      <w:ins w:id="316" w:author="admin" w:date="2019-01-14T15:01:00Z">
        <w:r>
          <w:rPr>
            <w:rFonts w:ascii="微软雅黑" w:eastAsia="微软雅黑" w:hAnsi="微软雅黑" w:cs="宋体" w:hint="eastAsia"/>
            <w:b/>
            <w:color w:val="000000"/>
            <w:sz w:val="22"/>
          </w:rPr>
          <w:t xml:space="preserve">URL: </w:t>
        </w:r>
      </w:ins>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ins w:id="317" w:author="admin" w:date="2019-01-14T15:01:00Z"/>
          <w:rFonts w:ascii="Consolas" w:eastAsia="Consolas" w:hAnsi="Consolas" w:hint="default"/>
          <w:color w:val="2A00FF"/>
          <w:sz w:val="20"/>
          <w:shd w:val="clear" w:color="auto" w:fill="E8F2FE"/>
        </w:rPr>
      </w:pPr>
      <w:ins w:id="318" w:author="admin" w:date="2019-01-14T15:01:00Z">
        <w:r>
          <w:rPr>
            <w:rFonts w:ascii="Consolas" w:eastAsia="Consolas" w:hAnsi="Consolas"/>
            <w:color w:val="2A00FF"/>
            <w:sz w:val="20"/>
            <w:shd w:val="clear" w:color="auto" w:fill="E8F2FE"/>
          </w:rPr>
          <w:fldChar w:fldCharType="begin"/>
        </w:r>
        <w:r>
          <w:rPr>
            <w:rFonts w:ascii="Consolas" w:eastAsia="Consolas" w:hAnsi="Consolas"/>
            <w:color w:val="2A00FF"/>
            <w:sz w:val="20"/>
            <w:shd w:val="clear" w:color="auto" w:fill="E8F2FE"/>
          </w:rPr>
          <w:instrText xml:space="preserve"> HYPERLINK </w:instrText>
        </w:r>
        <w:r>
          <w:rPr>
            <w:rFonts w:ascii="Consolas" w:eastAsia="Consolas" w:hAnsi="Consolas"/>
            <w:color w:val="2A00FF"/>
            <w:sz w:val="20"/>
            <w:shd w:val="clear" w:color="auto" w:fill="E8F2FE"/>
          </w:rPr>
          <w:fldChar w:fldCharType="separate"/>
        </w:r>
        <w:r>
          <w:rPr>
            <w:rFonts w:ascii="Consolas" w:eastAsia="Consolas" w:hAnsi="Consolas"/>
            <w:color w:val="2A00FF"/>
            <w:sz w:val="20"/>
            <w:shd w:val="clear" w:color="auto" w:fill="E8F2FE"/>
          </w:rPr>
          <w:t>http://{IP}:{port}/{service_name}/</w:t>
        </w:r>
        <w:r>
          <w:rPr>
            <w:rFonts w:ascii="Consolas" w:eastAsia="Consolas" w:hAnsi="Consolas"/>
            <w:color w:val="2A00FF"/>
            <w:sz w:val="20"/>
            <w:shd w:val="clear" w:color="auto" w:fill="E8F2FE"/>
          </w:rPr>
          <w:fldChar w:fldCharType="end"/>
        </w:r>
        <w:r>
          <w:rPr>
            <w:rFonts w:ascii="Consolas" w:eastAsia="Consolas" w:hAnsi="Consolas" w:cs="Consolas" w:hint="default"/>
            <w:color w:val="000000"/>
            <w:sz w:val="18"/>
            <w:szCs w:val="18"/>
            <w:bdr w:val="single" w:sz="6" w:space="0" w:color="E5E0C6"/>
            <w:shd w:val="clear" w:color="auto" w:fill="FCF6DB"/>
          </w:rPr>
          <w:t>v1/content/visualEssay/</w:t>
        </w:r>
      </w:ins>
      <w:ins w:id="319" w:author="admin" w:date="2019-01-14T15:07:00Z">
        <w:r>
          <w:rPr>
            <w:rFonts w:ascii="Consolas" w:eastAsia="Consolas" w:hAnsi="Consolas" w:hint="default"/>
            <w:color w:val="2A00FF"/>
            <w:sz w:val="20"/>
            <w:shd w:val="clear" w:color="auto" w:fill="E8F2FE"/>
            <w:rPrChange w:id="320" w:author="admin" w:date="2019-01-14T15:07:00Z">
              <w:rPr>
                <w:rFonts w:ascii="Consolas" w:eastAsia="Consolas" w:hAnsi="Consolas" w:hint="default"/>
                <w:color w:val="2A00FF"/>
                <w:sz w:val="32"/>
                <w:shd w:val="clear" w:color="auto" w:fill="E8F2FE"/>
              </w:rPr>
            </w:rPrChange>
          </w:rPr>
          <w:t>update</w:t>
        </w:r>
      </w:ins>
    </w:p>
    <w:p w:rsidR="009563EE" w:rsidRDefault="00685E50">
      <w:pPr>
        <w:tabs>
          <w:tab w:val="center" w:pos="892"/>
        </w:tabs>
        <w:ind w:leftChars="135" w:left="283"/>
        <w:rPr>
          <w:ins w:id="321" w:author="admin" w:date="2019-01-14T15:01:00Z"/>
          <w:rFonts w:ascii="微软雅黑" w:eastAsia="微软雅黑" w:hAnsi="微软雅黑" w:cs="宋体"/>
          <w:b/>
          <w:color w:val="000000"/>
          <w:sz w:val="22"/>
        </w:rPr>
      </w:pPr>
      <w:ins w:id="322" w:author="admin" w:date="2019-01-14T15:01:00Z">
        <w:r>
          <w:rPr>
            <w:rFonts w:ascii="微软雅黑" w:eastAsia="微软雅黑" w:hAnsi="微软雅黑" w:cs="宋体" w:hint="eastAsia"/>
            <w:b/>
            <w:color w:val="000000"/>
            <w:sz w:val="22"/>
          </w:rPr>
          <w:t>Type : POST</w:t>
        </w:r>
      </w:ins>
    </w:p>
    <w:p w:rsidR="009563EE" w:rsidRDefault="00685E50">
      <w:pPr>
        <w:tabs>
          <w:tab w:val="center" w:pos="892"/>
        </w:tabs>
        <w:ind w:leftChars="135" w:left="283"/>
        <w:rPr>
          <w:ins w:id="323" w:author="admin" w:date="2019-01-14T15:01:00Z"/>
          <w:rFonts w:ascii="微软雅黑" w:eastAsia="微软雅黑" w:hAnsi="微软雅黑" w:cs="宋体"/>
          <w:b/>
          <w:color w:val="000000"/>
          <w:sz w:val="22"/>
        </w:rPr>
      </w:pPr>
      <w:ins w:id="324" w:author="admin" w:date="2019-01-14T15:01:00Z">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ins>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ins w:id="325" w:author="admin" w:date="2019-01-14T15:01: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ins w:id="326" w:author="admin" w:date="2019-01-14T15:01:00Z"/>
                <w:rFonts w:ascii="宋体" w:eastAsia="宋体" w:hAnsi="宋体" w:cs="宋体"/>
                <w:b/>
                <w:color w:val="000000"/>
                <w:kern w:val="0"/>
                <w:sz w:val="24"/>
              </w:rPr>
            </w:pPr>
            <w:ins w:id="327" w:author="admin" w:date="2019-01-14T15:01:00Z">
              <w:r>
                <w:rPr>
                  <w:rFonts w:ascii="宋体" w:eastAsia="宋体" w:hAnsi="宋体" w:cs="宋体" w:hint="eastAsia"/>
                  <w:b/>
                  <w:color w:val="000000"/>
                  <w:kern w:val="0"/>
                  <w:sz w:val="24"/>
                </w:rPr>
                <w:lastRenderedPageBreak/>
                <w:t>Field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328" w:author="admin" w:date="2019-01-14T15:01:00Z"/>
                <w:rFonts w:ascii="宋体" w:eastAsia="宋体" w:hAnsi="宋体" w:cs="宋体"/>
                <w:b/>
                <w:color w:val="000000"/>
                <w:kern w:val="0"/>
                <w:sz w:val="24"/>
              </w:rPr>
            </w:pPr>
            <w:ins w:id="329" w:author="admin" w:date="2019-01-14T15:01:00Z">
              <w:r>
                <w:rPr>
                  <w:rFonts w:ascii="宋体" w:eastAsia="宋体" w:hAnsi="宋体" w:cs="宋体" w:hint="eastAsia"/>
                  <w:b/>
                  <w:color w:val="000000"/>
                  <w:kern w:val="0"/>
                  <w:sz w:val="24"/>
                </w:rPr>
                <w:t>type</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330" w:author="admin" w:date="2019-01-14T15:01:00Z"/>
                <w:rFonts w:ascii="宋体" w:eastAsia="宋体" w:hAnsi="宋体" w:cs="宋体"/>
                <w:b/>
                <w:color w:val="000000"/>
                <w:kern w:val="0"/>
                <w:sz w:val="24"/>
              </w:rPr>
            </w:pPr>
            <w:ins w:id="331" w:author="admin" w:date="2019-01-14T15:01:00Z">
              <w:r>
                <w:rPr>
                  <w:rFonts w:ascii="宋体" w:eastAsia="宋体" w:hAnsi="宋体" w:cs="宋体" w:hint="eastAsia"/>
                  <w:b/>
                  <w:color w:val="000000"/>
                  <w:kern w:val="0"/>
                  <w:sz w:val="24"/>
                </w:rPr>
                <w:t>Must</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332" w:author="admin" w:date="2019-01-14T15:01:00Z"/>
                <w:rFonts w:ascii="宋体" w:eastAsia="宋体" w:hAnsi="宋体" w:cs="宋体"/>
                <w:b/>
                <w:color w:val="000000"/>
                <w:kern w:val="0"/>
                <w:sz w:val="24"/>
              </w:rPr>
            </w:pPr>
            <w:ins w:id="333" w:author="admin" w:date="2019-01-14T15:01:00Z">
              <w:r>
                <w:rPr>
                  <w:rFonts w:ascii="宋体" w:eastAsia="宋体" w:hAnsi="宋体" w:cs="宋体" w:hint="eastAsia"/>
                  <w:b/>
                  <w:color w:val="000000"/>
                  <w:kern w:val="0"/>
                  <w:sz w:val="24"/>
                </w:rPr>
                <w:t>describe</w:t>
              </w:r>
            </w:ins>
          </w:p>
        </w:tc>
      </w:tr>
    </w:tbl>
    <w:p w:rsidR="009563EE" w:rsidRDefault="00685E50">
      <w:pPr>
        <w:tabs>
          <w:tab w:val="center" w:pos="892"/>
        </w:tabs>
        <w:ind w:leftChars="135" w:left="283"/>
        <w:rPr>
          <w:ins w:id="334" w:author="admin" w:date="2019-01-14T15:01:00Z"/>
          <w:rFonts w:ascii="微软雅黑" w:eastAsia="微软雅黑" w:hAnsi="微软雅黑" w:cs="宋体"/>
          <w:b/>
          <w:color w:val="000000"/>
          <w:sz w:val="22"/>
        </w:rPr>
      </w:pPr>
      <w:ins w:id="335" w:author="admin" w:date="2019-01-14T15:01:00Z">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ins>
    </w:p>
    <w:p w:rsidR="009563EE" w:rsidRPr="009563EE" w:rsidRDefault="00685E50">
      <w:pPr>
        <w:tabs>
          <w:tab w:val="center" w:pos="892"/>
        </w:tabs>
        <w:ind w:leftChars="135" w:left="283"/>
        <w:rPr>
          <w:ins w:id="336" w:author="admin" w:date="2019-01-14T15:01:00Z"/>
          <w:rFonts w:ascii="微软雅黑" w:eastAsia="微软雅黑" w:hAnsi="微软雅黑" w:cs="宋体"/>
          <w:color w:val="000000"/>
          <w:sz w:val="22"/>
          <w:rPrChange w:id="337" w:author="20181207" w:date="2019-01-14T16:31:00Z">
            <w:rPr>
              <w:ins w:id="338" w:author="admin" w:date="2019-01-14T15:01:00Z"/>
              <w:rFonts w:ascii="微软雅黑" w:eastAsia="微软雅黑" w:hAnsi="微软雅黑" w:cs="宋体"/>
              <w:b/>
              <w:color w:val="000000"/>
              <w:sz w:val="22"/>
            </w:rPr>
          </w:rPrChange>
        </w:rPr>
      </w:pPr>
      <w:ins w:id="339" w:author="admin" w:date="2019-01-14T15:01:00Z">
        <w:r>
          <w:rPr>
            <w:rFonts w:ascii="微软雅黑" w:eastAsia="微软雅黑" w:hAnsi="微软雅黑" w:cs="宋体"/>
            <w:color w:val="000000"/>
            <w:sz w:val="22"/>
            <w:rPrChange w:id="340" w:author="20181207" w:date="2019-01-14T16:31:00Z">
              <w:rPr>
                <w:rFonts w:ascii="微软雅黑" w:eastAsia="微软雅黑" w:hAnsi="微软雅黑" w:cs="宋体"/>
                <w:b/>
                <w:color w:val="000000"/>
                <w:sz w:val="22"/>
              </w:rPr>
            </w:rPrChange>
          </w:rPr>
          <w:t>{</w:t>
        </w:r>
      </w:ins>
    </w:p>
    <w:p w:rsidR="009563EE" w:rsidRPr="009563EE" w:rsidRDefault="00685E50">
      <w:pPr>
        <w:tabs>
          <w:tab w:val="center" w:pos="892"/>
        </w:tabs>
        <w:ind w:leftChars="135" w:left="283"/>
        <w:rPr>
          <w:ins w:id="341" w:author="admin" w:date="2019-01-14T15:01:00Z"/>
          <w:rFonts w:ascii="微软雅黑" w:eastAsia="微软雅黑" w:hAnsi="微软雅黑" w:cs="宋体"/>
          <w:color w:val="000000"/>
          <w:sz w:val="22"/>
          <w:rPrChange w:id="342" w:author="20181207" w:date="2019-01-14T16:31:00Z">
            <w:rPr>
              <w:ins w:id="343" w:author="admin" w:date="2019-01-14T15:01:00Z"/>
              <w:rFonts w:ascii="微软雅黑" w:eastAsia="微软雅黑" w:hAnsi="微软雅黑" w:cs="宋体"/>
              <w:b/>
              <w:color w:val="000000"/>
              <w:sz w:val="22"/>
            </w:rPr>
          </w:rPrChange>
        </w:rPr>
      </w:pPr>
      <w:ins w:id="344" w:author="admin" w:date="2019-01-14T15:01:00Z">
        <w:r>
          <w:rPr>
            <w:rFonts w:ascii="微软雅黑" w:eastAsia="微软雅黑" w:hAnsi="微软雅黑" w:cs="宋体"/>
            <w:color w:val="000000"/>
            <w:sz w:val="22"/>
            <w:rPrChange w:id="345" w:author="20181207" w:date="2019-01-14T16:31:00Z">
              <w:rPr>
                <w:rFonts w:ascii="微软雅黑" w:eastAsia="微软雅黑" w:hAnsi="微软雅黑" w:cs="宋体"/>
                <w:b/>
                <w:color w:val="000000"/>
                <w:sz w:val="22"/>
              </w:rPr>
            </w:rPrChange>
          </w:rPr>
          <w:lastRenderedPageBreak/>
          <w:t xml:space="preserve">  "authorDetails": "string",</w:t>
        </w:r>
      </w:ins>
    </w:p>
    <w:p w:rsidR="009563EE" w:rsidRPr="009563EE" w:rsidRDefault="00685E50">
      <w:pPr>
        <w:tabs>
          <w:tab w:val="center" w:pos="892"/>
        </w:tabs>
        <w:ind w:leftChars="135" w:left="283"/>
        <w:rPr>
          <w:ins w:id="346" w:author="admin" w:date="2019-01-14T15:01:00Z"/>
          <w:rFonts w:ascii="微软雅黑" w:eastAsia="微软雅黑" w:hAnsi="微软雅黑" w:cs="宋体"/>
          <w:color w:val="000000"/>
          <w:sz w:val="22"/>
          <w:rPrChange w:id="347" w:author="20181207" w:date="2019-01-14T16:31:00Z">
            <w:rPr>
              <w:ins w:id="348" w:author="admin" w:date="2019-01-14T15:01:00Z"/>
              <w:rFonts w:ascii="微软雅黑" w:eastAsia="微软雅黑" w:hAnsi="微软雅黑" w:cs="宋体"/>
              <w:b/>
              <w:color w:val="000000"/>
              <w:sz w:val="22"/>
            </w:rPr>
          </w:rPrChange>
        </w:rPr>
      </w:pPr>
      <w:ins w:id="349" w:author="admin" w:date="2019-01-14T15:01:00Z">
        <w:r>
          <w:rPr>
            <w:rFonts w:ascii="微软雅黑" w:eastAsia="微软雅黑" w:hAnsi="微软雅黑" w:cs="宋体"/>
            <w:color w:val="000000"/>
            <w:sz w:val="22"/>
            <w:rPrChange w:id="350" w:author="20181207" w:date="2019-01-14T16:31:00Z">
              <w:rPr>
                <w:rFonts w:ascii="微软雅黑" w:eastAsia="微软雅黑" w:hAnsi="微软雅黑" w:cs="宋体"/>
                <w:b/>
                <w:color w:val="000000"/>
                <w:sz w:val="22"/>
              </w:rPr>
            </w:rPrChange>
          </w:rPr>
          <w:t xml:space="preserve">  "authorImage": {</w:t>
        </w:r>
      </w:ins>
    </w:p>
    <w:p w:rsidR="009563EE" w:rsidRPr="009563EE" w:rsidRDefault="00685E50">
      <w:pPr>
        <w:tabs>
          <w:tab w:val="center" w:pos="892"/>
        </w:tabs>
        <w:ind w:leftChars="135" w:left="283"/>
        <w:rPr>
          <w:ins w:id="351" w:author="admin" w:date="2019-01-14T15:01:00Z"/>
          <w:rFonts w:ascii="微软雅黑" w:eastAsia="微软雅黑" w:hAnsi="微软雅黑" w:cs="宋体"/>
          <w:color w:val="000000"/>
          <w:sz w:val="22"/>
          <w:rPrChange w:id="352" w:author="20181207" w:date="2019-01-14T16:31:00Z">
            <w:rPr>
              <w:ins w:id="353" w:author="admin" w:date="2019-01-14T15:01:00Z"/>
              <w:rFonts w:ascii="微软雅黑" w:eastAsia="微软雅黑" w:hAnsi="微软雅黑" w:cs="宋体"/>
              <w:b/>
              <w:color w:val="000000"/>
              <w:sz w:val="22"/>
            </w:rPr>
          </w:rPrChange>
        </w:rPr>
      </w:pPr>
      <w:ins w:id="354" w:author="admin" w:date="2019-01-14T15:01:00Z">
        <w:r>
          <w:rPr>
            <w:rFonts w:ascii="微软雅黑" w:eastAsia="微软雅黑" w:hAnsi="微软雅黑" w:cs="宋体"/>
            <w:color w:val="000000"/>
            <w:sz w:val="22"/>
            <w:rPrChange w:id="355" w:author="20181207" w:date="2019-01-14T16:31:00Z">
              <w:rPr>
                <w:rFonts w:ascii="微软雅黑" w:eastAsia="微软雅黑" w:hAnsi="微软雅黑" w:cs="宋体"/>
                <w:b/>
                <w:color w:val="000000"/>
                <w:sz w:val="22"/>
              </w:rPr>
            </w:rPrChange>
          </w:rPr>
          <w:t xml:space="preserve">    "</w:t>
        </w:r>
        <w:r>
          <w:rPr>
            <w:rFonts w:ascii="微软雅黑" w:eastAsia="微软雅黑" w:hAnsi="微软雅黑" w:cs="宋体"/>
            <w:color w:val="000000"/>
            <w:sz w:val="22"/>
            <w:rPrChange w:id="356" w:author="20181207" w:date="2019-01-14T16:31:00Z">
              <w:rPr>
                <w:rFonts w:ascii="微软雅黑" w:eastAsia="微软雅黑" w:hAnsi="微软雅黑" w:cs="宋体"/>
                <w:b/>
                <w:color w:val="000000"/>
                <w:sz w:val="22"/>
              </w:rPr>
            </w:rPrChange>
          </w:rPr>
          <w:t>alternateText": "string",</w:t>
        </w:r>
      </w:ins>
    </w:p>
    <w:p w:rsidR="009563EE" w:rsidRPr="009563EE" w:rsidRDefault="00685E50">
      <w:pPr>
        <w:tabs>
          <w:tab w:val="center" w:pos="892"/>
        </w:tabs>
        <w:ind w:leftChars="135" w:left="283"/>
        <w:rPr>
          <w:ins w:id="357" w:author="admin" w:date="2019-01-14T15:01:00Z"/>
          <w:rFonts w:ascii="微软雅黑" w:eastAsia="微软雅黑" w:hAnsi="微软雅黑" w:cs="宋体"/>
          <w:color w:val="000000"/>
          <w:sz w:val="22"/>
          <w:rPrChange w:id="358" w:author="20181207" w:date="2019-01-14T16:31:00Z">
            <w:rPr>
              <w:ins w:id="359" w:author="admin" w:date="2019-01-14T15:01:00Z"/>
              <w:rFonts w:ascii="微软雅黑" w:eastAsia="微软雅黑" w:hAnsi="微软雅黑" w:cs="宋体"/>
              <w:b/>
              <w:color w:val="000000"/>
              <w:sz w:val="22"/>
            </w:rPr>
          </w:rPrChange>
        </w:rPr>
      </w:pPr>
      <w:ins w:id="360" w:author="admin" w:date="2019-01-14T15:01:00Z">
        <w:r>
          <w:rPr>
            <w:rFonts w:ascii="微软雅黑" w:eastAsia="微软雅黑" w:hAnsi="微软雅黑" w:cs="宋体"/>
            <w:color w:val="000000"/>
            <w:sz w:val="22"/>
            <w:rPrChange w:id="361" w:author="20181207" w:date="2019-01-14T16:31:00Z">
              <w:rPr>
                <w:rFonts w:ascii="微软雅黑" w:eastAsia="微软雅黑" w:hAnsi="微软雅黑" w:cs="宋体"/>
                <w:b/>
                <w:color w:val="000000"/>
                <w:sz w:val="22"/>
              </w:rPr>
            </w:rPrChange>
          </w:rPr>
          <w:t xml:space="preserve">    "caption": "string",</w:t>
        </w:r>
      </w:ins>
    </w:p>
    <w:p w:rsidR="009563EE" w:rsidRPr="009563EE" w:rsidRDefault="00685E50">
      <w:pPr>
        <w:tabs>
          <w:tab w:val="center" w:pos="892"/>
        </w:tabs>
        <w:ind w:leftChars="135" w:left="283"/>
        <w:rPr>
          <w:ins w:id="362" w:author="admin" w:date="2019-01-14T15:01:00Z"/>
          <w:rFonts w:ascii="微软雅黑" w:eastAsia="微软雅黑" w:hAnsi="微软雅黑" w:cs="宋体"/>
          <w:color w:val="000000"/>
          <w:sz w:val="22"/>
          <w:rPrChange w:id="363" w:author="20181207" w:date="2019-01-14T16:31:00Z">
            <w:rPr>
              <w:ins w:id="364" w:author="admin" w:date="2019-01-14T15:01:00Z"/>
              <w:rFonts w:ascii="微软雅黑" w:eastAsia="微软雅黑" w:hAnsi="微软雅黑" w:cs="宋体"/>
              <w:b/>
              <w:color w:val="000000"/>
              <w:sz w:val="22"/>
            </w:rPr>
          </w:rPrChange>
        </w:rPr>
      </w:pPr>
      <w:ins w:id="365" w:author="admin" w:date="2019-01-14T15:01:00Z">
        <w:r>
          <w:rPr>
            <w:rFonts w:ascii="微软雅黑" w:eastAsia="微软雅黑" w:hAnsi="微软雅黑" w:cs="宋体"/>
            <w:color w:val="000000"/>
            <w:sz w:val="22"/>
            <w:rPrChange w:id="366" w:author="20181207" w:date="2019-01-14T16:31:00Z">
              <w:rPr>
                <w:rFonts w:ascii="微软雅黑" w:eastAsia="微软雅黑" w:hAnsi="微软雅黑" w:cs="宋体"/>
                <w:b/>
                <w:color w:val="000000"/>
                <w:sz w:val="22"/>
              </w:rPr>
            </w:rPrChange>
          </w:rPr>
          <w:t xml:space="preserve">    "originalID": "string",</w:t>
        </w:r>
      </w:ins>
    </w:p>
    <w:p w:rsidR="009563EE" w:rsidRPr="009563EE" w:rsidRDefault="00685E50">
      <w:pPr>
        <w:tabs>
          <w:tab w:val="center" w:pos="892"/>
        </w:tabs>
        <w:ind w:leftChars="135" w:left="283"/>
        <w:rPr>
          <w:ins w:id="367" w:author="admin" w:date="2019-01-14T15:01:00Z"/>
          <w:rFonts w:ascii="微软雅黑" w:eastAsia="微软雅黑" w:hAnsi="微软雅黑" w:cs="宋体"/>
          <w:color w:val="000000"/>
          <w:sz w:val="22"/>
          <w:rPrChange w:id="368" w:author="20181207" w:date="2019-01-14T16:31:00Z">
            <w:rPr>
              <w:ins w:id="369" w:author="admin" w:date="2019-01-14T15:01:00Z"/>
              <w:rFonts w:ascii="微软雅黑" w:eastAsia="微软雅黑" w:hAnsi="微软雅黑" w:cs="宋体"/>
              <w:b/>
              <w:color w:val="000000"/>
              <w:sz w:val="22"/>
            </w:rPr>
          </w:rPrChange>
        </w:rPr>
      </w:pPr>
      <w:ins w:id="370" w:author="admin" w:date="2019-01-14T15:01:00Z">
        <w:r>
          <w:rPr>
            <w:rFonts w:ascii="微软雅黑" w:eastAsia="微软雅黑" w:hAnsi="微软雅黑" w:cs="宋体"/>
            <w:color w:val="000000"/>
            <w:sz w:val="22"/>
            <w:rPrChange w:id="371" w:author="20181207" w:date="2019-01-14T16:31:00Z">
              <w:rPr>
                <w:rFonts w:ascii="微软雅黑" w:eastAsia="微软雅黑" w:hAnsi="微软雅黑" w:cs="宋体"/>
                <w:b/>
                <w:color w:val="000000"/>
                <w:sz w:val="22"/>
              </w:rPr>
            </w:rPrChange>
          </w:rPr>
          <w:t xml:space="preserve">    "originalUrl": "string",</w:t>
        </w:r>
      </w:ins>
    </w:p>
    <w:p w:rsidR="009563EE" w:rsidRPr="009563EE" w:rsidRDefault="00685E50">
      <w:pPr>
        <w:tabs>
          <w:tab w:val="center" w:pos="892"/>
        </w:tabs>
        <w:ind w:leftChars="135" w:left="283"/>
        <w:rPr>
          <w:ins w:id="372" w:author="admin" w:date="2019-01-14T15:01:00Z"/>
          <w:rFonts w:ascii="微软雅黑" w:eastAsia="微软雅黑" w:hAnsi="微软雅黑" w:cs="宋体"/>
          <w:color w:val="000000"/>
          <w:sz w:val="22"/>
          <w:rPrChange w:id="373" w:author="20181207" w:date="2019-01-14T16:31:00Z">
            <w:rPr>
              <w:ins w:id="374" w:author="admin" w:date="2019-01-14T15:01:00Z"/>
              <w:rFonts w:ascii="微软雅黑" w:eastAsia="微软雅黑" w:hAnsi="微软雅黑" w:cs="宋体"/>
              <w:b/>
              <w:color w:val="000000"/>
              <w:sz w:val="22"/>
            </w:rPr>
          </w:rPrChange>
        </w:rPr>
      </w:pPr>
      <w:ins w:id="375" w:author="admin" w:date="2019-01-14T15:01:00Z">
        <w:r>
          <w:rPr>
            <w:rFonts w:ascii="微软雅黑" w:eastAsia="微软雅黑" w:hAnsi="微软雅黑" w:cs="宋体"/>
            <w:color w:val="000000"/>
            <w:sz w:val="22"/>
            <w:rPrChange w:id="376" w:author="20181207" w:date="2019-01-14T16:31:00Z">
              <w:rPr>
                <w:rFonts w:ascii="微软雅黑" w:eastAsia="微软雅黑" w:hAnsi="微软雅黑" w:cs="宋体"/>
                <w:b/>
                <w:color w:val="000000"/>
                <w:sz w:val="22"/>
              </w:rPr>
            </w:rPrChange>
          </w:rPr>
          <w:t xml:space="preserve">    "thumbnailID": "string",</w:t>
        </w:r>
      </w:ins>
    </w:p>
    <w:p w:rsidR="009563EE" w:rsidRPr="009563EE" w:rsidRDefault="00685E50">
      <w:pPr>
        <w:tabs>
          <w:tab w:val="center" w:pos="892"/>
        </w:tabs>
        <w:ind w:leftChars="135" w:left="283"/>
        <w:rPr>
          <w:ins w:id="377" w:author="admin" w:date="2019-01-14T15:01:00Z"/>
          <w:rFonts w:ascii="微软雅黑" w:eastAsia="微软雅黑" w:hAnsi="微软雅黑" w:cs="宋体"/>
          <w:color w:val="000000"/>
          <w:sz w:val="22"/>
          <w:rPrChange w:id="378" w:author="20181207" w:date="2019-01-14T16:31:00Z">
            <w:rPr>
              <w:ins w:id="379" w:author="admin" w:date="2019-01-14T15:01:00Z"/>
              <w:rFonts w:ascii="微软雅黑" w:eastAsia="微软雅黑" w:hAnsi="微软雅黑" w:cs="宋体"/>
              <w:b/>
              <w:color w:val="000000"/>
              <w:sz w:val="22"/>
            </w:rPr>
          </w:rPrChange>
        </w:rPr>
      </w:pPr>
      <w:ins w:id="380" w:author="admin" w:date="2019-01-14T15:01:00Z">
        <w:r>
          <w:rPr>
            <w:rFonts w:ascii="微软雅黑" w:eastAsia="微软雅黑" w:hAnsi="微软雅黑" w:cs="宋体"/>
            <w:color w:val="000000"/>
            <w:sz w:val="22"/>
            <w:rPrChange w:id="381" w:author="20181207" w:date="2019-01-14T16:31:00Z">
              <w:rPr>
                <w:rFonts w:ascii="微软雅黑" w:eastAsia="微软雅黑" w:hAnsi="微软雅黑" w:cs="宋体"/>
                <w:b/>
                <w:color w:val="000000"/>
                <w:sz w:val="22"/>
              </w:rPr>
            </w:rPrChange>
          </w:rPr>
          <w:t xml:space="preserve">    "thumbnailUrl": "string",</w:t>
        </w:r>
      </w:ins>
    </w:p>
    <w:p w:rsidR="009563EE" w:rsidRPr="009563EE" w:rsidRDefault="00685E50">
      <w:pPr>
        <w:tabs>
          <w:tab w:val="center" w:pos="892"/>
        </w:tabs>
        <w:ind w:leftChars="135" w:left="283"/>
        <w:rPr>
          <w:ins w:id="382" w:author="admin" w:date="2019-01-14T15:01:00Z"/>
          <w:rFonts w:ascii="微软雅黑" w:eastAsia="微软雅黑" w:hAnsi="微软雅黑" w:cs="宋体"/>
          <w:color w:val="000000"/>
          <w:sz w:val="22"/>
          <w:rPrChange w:id="383" w:author="20181207" w:date="2019-01-14T16:31:00Z">
            <w:rPr>
              <w:ins w:id="384" w:author="admin" w:date="2019-01-14T15:01:00Z"/>
              <w:rFonts w:ascii="微软雅黑" w:eastAsia="微软雅黑" w:hAnsi="微软雅黑" w:cs="宋体"/>
              <w:b/>
              <w:color w:val="000000"/>
              <w:sz w:val="22"/>
            </w:rPr>
          </w:rPrChange>
        </w:rPr>
      </w:pPr>
      <w:ins w:id="385" w:author="admin" w:date="2019-01-14T15:01:00Z">
        <w:r>
          <w:rPr>
            <w:rFonts w:ascii="微软雅黑" w:eastAsia="微软雅黑" w:hAnsi="微软雅黑" w:cs="宋体"/>
            <w:color w:val="000000"/>
            <w:sz w:val="22"/>
            <w:rPrChange w:id="386" w:author="20181207" w:date="2019-01-14T16:31:00Z">
              <w:rPr>
                <w:rFonts w:ascii="微软雅黑" w:eastAsia="微软雅黑" w:hAnsi="微软雅黑" w:cs="宋体"/>
                <w:b/>
                <w:color w:val="000000"/>
                <w:sz w:val="22"/>
              </w:rPr>
            </w:rPrChange>
          </w:rPr>
          <w:t xml:space="preserve">    "title": "string"</w:t>
        </w:r>
      </w:ins>
    </w:p>
    <w:p w:rsidR="009563EE" w:rsidRPr="009563EE" w:rsidRDefault="00685E50">
      <w:pPr>
        <w:tabs>
          <w:tab w:val="center" w:pos="892"/>
        </w:tabs>
        <w:ind w:leftChars="135" w:left="283"/>
        <w:rPr>
          <w:ins w:id="387" w:author="admin" w:date="2019-01-14T15:01:00Z"/>
          <w:rFonts w:ascii="微软雅黑" w:eastAsia="微软雅黑" w:hAnsi="微软雅黑" w:cs="宋体"/>
          <w:color w:val="000000"/>
          <w:sz w:val="22"/>
          <w:rPrChange w:id="388" w:author="20181207" w:date="2019-01-14T16:31:00Z">
            <w:rPr>
              <w:ins w:id="389" w:author="admin" w:date="2019-01-14T15:01:00Z"/>
              <w:rFonts w:ascii="微软雅黑" w:eastAsia="微软雅黑" w:hAnsi="微软雅黑" w:cs="宋体"/>
              <w:b/>
              <w:color w:val="000000"/>
              <w:sz w:val="22"/>
            </w:rPr>
          </w:rPrChange>
        </w:rPr>
      </w:pPr>
      <w:ins w:id="390" w:author="admin" w:date="2019-01-14T15:01:00Z">
        <w:r>
          <w:rPr>
            <w:rFonts w:ascii="微软雅黑" w:eastAsia="微软雅黑" w:hAnsi="微软雅黑" w:cs="宋体"/>
            <w:color w:val="000000"/>
            <w:sz w:val="22"/>
            <w:rPrChange w:id="391" w:author="20181207" w:date="2019-01-14T16:31:00Z">
              <w:rPr>
                <w:rFonts w:ascii="微软雅黑" w:eastAsia="微软雅黑" w:hAnsi="微软雅黑" w:cs="宋体"/>
                <w:b/>
                <w:color w:val="000000"/>
                <w:sz w:val="22"/>
              </w:rPr>
            </w:rPrChange>
          </w:rPr>
          <w:t xml:space="preserve">  },</w:t>
        </w:r>
      </w:ins>
    </w:p>
    <w:p w:rsidR="009563EE" w:rsidRPr="009563EE" w:rsidRDefault="00685E50">
      <w:pPr>
        <w:tabs>
          <w:tab w:val="center" w:pos="892"/>
        </w:tabs>
        <w:ind w:leftChars="135" w:left="283"/>
        <w:rPr>
          <w:ins w:id="392" w:author="admin" w:date="2019-01-14T15:01:00Z"/>
          <w:rFonts w:ascii="微软雅黑" w:eastAsia="微软雅黑" w:hAnsi="微软雅黑" w:cs="宋体"/>
          <w:color w:val="000000"/>
          <w:sz w:val="22"/>
          <w:rPrChange w:id="393" w:author="20181207" w:date="2019-01-14T16:31:00Z">
            <w:rPr>
              <w:ins w:id="394" w:author="admin" w:date="2019-01-14T15:01:00Z"/>
              <w:rFonts w:ascii="微软雅黑" w:eastAsia="微软雅黑" w:hAnsi="微软雅黑" w:cs="宋体"/>
              <w:b/>
              <w:color w:val="000000"/>
              <w:sz w:val="22"/>
            </w:rPr>
          </w:rPrChange>
        </w:rPr>
      </w:pPr>
      <w:ins w:id="395" w:author="admin" w:date="2019-01-14T15:01:00Z">
        <w:r>
          <w:rPr>
            <w:rFonts w:ascii="微软雅黑" w:eastAsia="微软雅黑" w:hAnsi="微软雅黑" w:cs="宋体"/>
            <w:color w:val="000000"/>
            <w:sz w:val="22"/>
            <w:rPrChange w:id="396" w:author="20181207" w:date="2019-01-14T16:31:00Z">
              <w:rPr>
                <w:rFonts w:ascii="微软雅黑" w:eastAsia="微软雅黑" w:hAnsi="微软雅黑" w:cs="宋体"/>
                <w:b/>
                <w:color w:val="000000"/>
                <w:sz w:val="22"/>
              </w:rPr>
            </w:rPrChange>
          </w:rPr>
          <w:t xml:space="preserve">  "authorName": "string",</w:t>
        </w:r>
      </w:ins>
    </w:p>
    <w:p w:rsidR="009563EE" w:rsidRPr="009563EE" w:rsidRDefault="00685E50">
      <w:pPr>
        <w:tabs>
          <w:tab w:val="center" w:pos="892"/>
        </w:tabs>
        <w:ind w:leftChars="135" w:left="283"/>
        <w:rPr>
          <w:ins w:id="397" w:author="admin" w:date="2019-01-14T15:01:00Z"/>
          <w:rFonts w:ascii="微软雅黑" w:eastAsia="微软雅黑" w:hAnsi="微软雅黑" w:cs="宋体"/>
          <w:color w:val="000000"/>
          <w:sz w:val="22"/>
          <w:rPrChange w:id="398" w:author="20181207" w:date="2019-01-14T16:31:00Z">
            <w:rPr>
              <w:ins w:id="399" w:author="admin" w:date="2019-01-14T15:01:00Z"/>
              <w:rFonts w:ascii="微软雅黑" w:eastAsia="微软雅黑" w:hAnsi="微软雅黑" w:cs="宋体"/>
              <w:b/>
              <w:color w:val="000000"/>
              <w:sz w:val="22"/>
            </w:rPr>
          </w:rPrChange>
        </w:rPr>
      </w:pPr>
      <w:ins w:id="400" w:author="admin" w:date="2019-01-14T15:01:00Z">
        <w:r>
          <w:rPr>
            <w:rFonts w:ascii="微软雅黑" w:eastAsia="微软雅黑" w:hAnsi="微软雅黑" w:cs="宋体"/>
            <w:color w:val="000000"/>
            <w:sz w:val="22"/>
            <w:rPrChange w:id="401" w:author="20181207" w:date="2019-01-14T16:31:00Z">
              <w:rPr>
                <w:rFonts w:ascii="微软雅黑" w:eastAsia="微软雅黑" w:hAnsi="微软雅黑" w:cs="宋体"/>
                <w:b/>
                <w:color w:val="000000"/>
                <w:sz w:val="22"/>
              </w:rPr>
            </w:rPrChange>
          </w:rPr>
          <w:t xml:space="preserve">  "createTime": "2019-01-14T06:58:28</w:t>
        </w:r>
        <w:r>
          <w:rPr>
            <w:rFonts w:ascii="微软雅黑" w:eastAsia="微软雅黑" w:hAnsi="微软雅黑" w:cs="宋体"/>
            <w:color w:val="000000"/>
            <w:sz w:val="22"/>
            <w:rPrChange w:id="402" w:author="20181207" w:date="2019-01-14T16:31:00Z">
              <w:rPr>
                <w:rFonts w:ascii="微软雅黑" w:eastAsia="微软雅黑" w:hAnsi="微软雅黑" w:cs="宋体"/>
                <w:b/>
                <w:color w:val="000000"/>
                <w:sz w:val="22"/>
              </w:rPr>
            </w:rPrChange>
          </w:rPr>
          <w:t>.044Z",</w:t>
        </w:r>
      </w:ins>
    </w:p>
    <w:p w:rsidR="009563EE" w:rsidRPr="009563EE" w:rsidRDefault="00685E50">
      <w:pPr>
        <w:tabs>
          <w:tab w:val="center" w:pos="892"/>
        </w:tabs>
        <w:ind w:leftChars="135" w:left="283"/>
        <w:rPr>
          <w:ins w:id="403" w:author="admin" w:date="2019-01-14T15:01:00Z"/>
          <w:rFonts w:ascii="微软雅黑" w:eastAsia="微软雅黑" w:hAnsi="微软雅黑" w:cs="宋体"/>
          <w:color w:val="000000"/>
          <w:sz w:val="22"/>
          <w:rPrChange w:id="404" w:author="20181207" w:date="2019-01-14T16:31:00Z">
            <w:rPr>
              <w:ins w:id="405" w:author="admin" w:date="2019-01-14T15:01:00Z"/>
              <w:rFonts w:ascii="微软雅黑" w:eastAsia="微软雅黑" w:hAnsi="微软雅黑" w:cs="宋体"/>
              <w:b/>
              <w:color w:val="000000"/>
              <w:sz w:val="22"/>
            </w:rPr>
          </w:rPrChange>
        </w:rPr>
      </w:pPr>
      <w:ins w:id="406" w:author="admin" w:date="2019-01-14T15:01:00Z">
        <w:r>
          <w:rPr>
            <w:rFonts w:ascii="微软雅黑" w:eastAsia="微软雅黑" w:hAnsi="微软雅黑" w:cs="宋体"/>
            <w:color w:val="000000"/>
            <w:sz w:val="22"/>
            <w:rPrChange w:id="407" w:author="20181207" w:date="2019-01-14T16:31:00Z">
              <w:rPr>
                <w:rFonts w:ascii="微软雅黑" w:eastAsia="微软雅黑" w:hAnsi="微软雅黑" w:cs="宋体"/>
                <w:b/>
                <w:color w:val="000000"/>
                <w:sz w:val="22"/>
              </w:rPr>
            </w:rPrChange>
          </w:rPr>
          <w:t xml:space="preserve">  "description": "string",</w:t>
        </w:r>
      </w:ins>
    </w:p>
    <w:p w:rsidR="009563EE" w:rsidRPr="009563EE" w:rsidRDefault="00685E50">
      <w:pPr>
        <w:tabs>
          <w:tab w:val="center" w:pos="892"/>
        </w:tabs>
        <w:ind w:leftChars="135" w:left="283"/>
        <w:rPr>
          <w:ins w:id="408" w:author="admin" w:date="2019-01-14T15:01:00Z"/>
          <w:rFonts w:ascii="微软雅黑" w:eastAsia="微软雅黑" w:hAnsi="微软雅黑" w:cs="宋体"/>
          <w:color w:val="000000"/>
          <w:sz w:val="22"/>
          <w:rPrChange w:id="409" w:author="20181207" w:date="2019-01-14T16:31:00Z">
            <w:rPr>
              <w:ins w:id="410" w:author="admin" w:date="2019-01-14T15:01:00Z"/>
              <w:rFonts w:ascii="微软雅黑" w:eastAsia="微软雅黑" w:hAnsi="微软雅黑" w:cs="宋体"/>
              <w:b/>
              <w:color w:val="000000"/>
              <w:sz w:val="22"/>
            </w:rPr>
          </w:rPrChange>
        </w:rPr>
      </w:pPr>
      <w:ins w:id="411" w:author="admin" w:date="2019-01-14T15:01:00Z">
        <w:r>
          <w:rPr>
            <w:rFonts w:ascii="微软雅黑" w:eastAsia="微软雅黑" w:hAnsi="微软雅黑" w:cs="宋体"/>
            <w:color w:val="000000"/>
            <w:sz w:val="22"/>
            <w:rPrChange w:id="412" w:author="20181207" w:date="2019-01-14T16:31:00Z">
              <w:rPr>
                <w:rFonts w:ascii="微软雅黑" w:eastAsia="微软雅黑" w:hAnsi="微软雅黑" w:cs="宋体"/>
                <w:b/>
                <w:color w:val="000000"/>
                <w:sz w:val="22"/>
              </w:rPr>
            </w:rPrChange>
          </w:rPr>
          <w:t xml:space="preserve">  "id": "string",</w:t>
        </w:r>
      </w:ins>
    </w:p>
    <w:p w:rsidR="009563EE" w:rsidRPr="009563EE" w:rsidRDefault="00685E50">
      <w:pPr>
        <w:tabs>
          <w:tab w:val="center" w:pos="892"/>
        </w:tabs>
        <w:ind w:leftChars="135" w:left="283"/>
        <w:rPr>
          <w:ins w:id="413" w:author="admin" w:date="2019-01-14T15:01:00Z"/>
          <w:rFonts w:ascii="微软雅黑" w:eastAsia="微软雅黑" w:hAnsi="微软雅黑" w:cs="宋体"/>
          <w:color w:val="000000"/>
          <w:sz w:val="22"/>
          <w:rPrChange w:id="414" w:author="20181207" w:date="2019-01-14T16:31:00Z">
            <w:rPr>
              <w:ins w:id="415" w:author="admin" w:date="2019-01-14T15:01:00Z"/>
              <w:rFonts w:ascii="微软雅黑" w:eastAsia="微软雅黑" w:hAnsi="微软雅黑" w:cs="宋体"/>
              <w:b/>
              <w:color w:val="000000"/>
              <w:sz w:val="22"/>
            </w:rPr>
          </w:rPrChange>
        </w:rPr>
      </w:pPr>
      <w:ins w:id="416" w:author="admin" w:date="2019-01-14T15:01:00Z">
        <w:r>
          <w:rPr>
            <w:rFonts w:ascii="微软雅黑" w:eastAsia="微软雅黑" w:hAnsi="微软雅黑" w:cs="宋体"/>
            <w:color w:val="000000"/>
            <w:sz w:val="22"/>
            <w:rPrChange w:id="417" w:author="20181207" w:date="2019-01-14T16:31:00Z">
              <w:rPr>
                <w:rFonts w:ascii="微软雅黑" w:eastAsia="微软雅黑" w:hAnsi="微软雅黑" w:cs="宋体"/>
                <w:b/>
                <w:color w:val="000000"/>
                <w:sz w:val="22"/>
              </w:rPr>
            </w:rPrChange>
          </w:rPr>
          <w:t xml:space="preserve">  "parentId": "string",</w:t>
        </w:r>
      </w:ins>
    </w:p>
    <w:p w:rsidR="009563EE" w:rsidRPr="009563EE" w:rsidRDefault="00685E50">
      <w:pPr>
        <w:tabs>
          <w:tab w:val="center" w:pos="892"/>
        </w:tabs>
        <w:ind w:leftChars="135" w:left="283"/>
        <w:rPr>
          <w:ins w:id="418" w:author="admin" w:date="2019-01-14T15:01:00Z"/>
          <w:rFonts w:ascii="微软雅黑" w:eastAsia="微软雅黑" w:hAnsi="微软雅黑" w:cs="宋体"/>
          <w:color w:val="000000"/>
          <w:sz w:val="22"/>
          <w:rPrChange w:id="419" w:author="20181207" w:date="2019-01-14T16:31:00Z">
            <w:rPr>
              <w:ins w:id="420" w:author="admin" w:date="2019-01-14T15:01:00Z"/>
              <w:rFonts w:ascii="微软雅黑" w:eastAsia="微软雅黑" w:hAnsi="微软雅黑" w:cs="宋体"/>
              <w:b/>
              <w:color w:val="000000"/>
              <w:sz w:val="22"/>
            </w:rPr>
          </w:rPrChange>
        </w:rPr>
      </w:pPr>
      <w:ins w:id="421" w:author="admin" w:date="2019-01-14T15:01:00Z">
        <w:r>
          <w:rPr>
            <w:rFonts w:ascii="微软雅黑" w:eastAsia="微软雅黑" w:hAnsi="微软雅黑" w:cs="宋体"/>
            <w:color w:val="000000"/>
            <w:sz w:val="22"/>
            <w:rPrChange w:id="422" w:author="20181207" w:date="2019-01-14T16:31:00Z">
              <w:rPr>
                <w:rFonts w:ascii="微软雅黑" w:eastAsia="微软雅黑" w:hAnsi="微软雅黑" w:cs="宋体"/>
                <w:b/>
                <w:color w:val="000000"/>
                <w:sz w:val="22"/>
              </w:rPr>
            </w:rPrChange>
          </w:rPr>
          <w:t xml:space="preserve">  "title": "string",</w:t>
        </w:r>
      </w:ins>
    </w:p>
    <w:p w:rsidR="009563EE" w:rsidRPr="009563EE" w:rsidRDefault="00685E50">
      <w:pPr>
        <w:tabs>
          <w:tab w:val="center" w:pos="892"/>
        </w:tabs>
        <w:ind w:leftChars="135" w:left="283"/>
        <w:rPr>
          <w:ins w:id="423" w:author="admin" w:date="2019-01-14T15:01:00Z"/>
          <w:rFonts w:ascii="微软雅黑" w:eastAsia="微软雅黑" w:hAnsi="微软雅黑" w:cs="宋体"/>
          <w:color w:val="000000"/>
          <w:sz w:val="22"/>
          <w:rPrChange w:id="424" w:author="20181207" w:date="2019-01-14T16:31:00Z">
            <w:rPr>
              <w:ins w:id="425" w:author="admin" w:date="2019-01-14T15:01:00Z"/>
              <w:rFonts w:ascii="微软雅黑" w:eastAsia="微软雅黑" w:hAnsi="微软雅黑" w:cs="宋体"/>
              <w:b/>
              <w:color w:val="000000"/>
              <w:sz w:val="22"/>
            </w:rPr>
          </w:rPrChange>
        </w:rPr>
      </w:pPr>
      <w:ins w:id="426" w:author="admin" w:date="2019-01-14T15:01:00Z">
        <w:r>
          <w:rPr>
            <w:rFonts w:ascii="微软雅黑" w:eastAsia="微软雅黑" w:hAnsi="微软雅黑" w:cs="宋体"/>
            <w:color w:val="000000"/>
            <w:sz w:val="22"/>
            <w:rPrChange w:id="427" w:author="20181207" w:date="2019-01-14T16:31:00Z">
              <w:rPr>
                <w:rFonts w:ascii="微软雅黑" w:eastAsia="微软雅黑" w:hAnsi="微软雅黑" w:cs="宋体"/>
                <w:b/>
                <w:color w:val="000000"/>
                <w:sz w:val="22"/>
              </w:rPr>
            </w:rPrChange>
          </w:rPr>
          <w:t xml:space="preserve">  "visualEssayImages": [</w:t>
        </w:r>
      </w:ins>
    </w:p>
    <w:p w:rsidR="009563EE" w:rsidRPr="009563EE" w:rsidRDefault="00685E50">
      <w:pPr>
        <w:tabs>
          <w:tab w:val="center" w:pos="892"/>
        </w:tabs>
        <w:ind w:leftChars="135" w:left="283"/>
        <w:rPr>
          <w:ins w:id="428" w:author="admin" w:date="2019-01-14T15:01:00Z"/>
          <w:rFonts w:ascii="微软雅黑" w:eastAsia="微软雅黑" w:hAnsi="微软雅黑" w:cs="宋体"/>
          <w:color w:val="000000"/>
          <w:sz w:val="22"/>
          <w:rPrChange w:id="429" w:author="20181207" w:date="2019-01-14T16:31:00Z">
            <w:rPr>
              <w:ins w:id="430" w:author="admin" w:date="2019-01-14T15:01:00Z"/>
              <w:rFonts w:ascii="微软雅黑" w:eastAsia="微软雅黑" w:hAnsi="微软雅黑" w:cs="宋体"/>
              <w:b/>
              <w:color w:val="000000"/>
              <w:sz w:val="22"/>
            </w:rPr>
          </w:rPrChange>
        </w:rPr>
      </w:pPr>
      <w:ins w:id="431" w:author="admin" w:date="2019-01-14T15:01:00Z">
        <w:r>
          <w:rPr>
            <w:rFonts w:ascii="微软雅黑" w:eastAsia="微软雅黑" w:hAnsi="微软雅黑" w:cs="宋体"/>
            <w:color w:val="000000"/>
            <w:sz w:val="22"/>
            <w:rPrChange w:id="432" w:author="20181207" w:date="2019-01-14T16:31:00Z">
              <w:rPr>
                <w:rFonts w:ascii="微软雅黑" w:eastAsia="微软雅黑" w:hAnsi="微软雅黑" w:cs="宋体"/>
                <w:b/>
                <w:color w:val="000000"/>
                <w:sz w:val="22"/>
              </w:rPr>
            </w:rPrChange>
          </w:rPr>
          <w:t xml:space="preserve">    {</w:t>
        </w:r>
      </w:ins>
    </w:p>
    <w:p w:rsidR="009563EE" w:rsidRPr="009563EE" w:rsidRDefault="00685E50">
      <w:pPr>
        <w:tabs>
          <w:tab w:val="center" w:pos="892"/>
        </w:tabs>
        <w:ind w:leftChars="135" w:left="283"/>
        <w:rPr>
          <w:ins w:id="433" w:author="admin" w:date="2019-01-14T15:01:00Z"/>
          <w:rFonts w:ascii="微软雅黑" w:eastAsia="微软雅黑" w:hAnsi="微软雅黑" w:cs="宋体"/>
          <w:color w:val="000000"/>
          <w:sz w:val="22"/>
          <w:rPrChange w:id="434" w:author="20181207" w:date="2019-01-14T16:31:00Z">
            <w:rPr>
              <w:ins w:id="435" w:author="admin" w:date="2019-01-14T15:01:00Z"/>
              <w:rFonts w:ascii="微软雅黑" w:eastAsia="微软雅黑" w:hAnsi="微软雅黑" w:cs="宋体"/>
              <w:b/>
              <w:color w:val="000000"/>
              <w:sz w:val="22"/>
            </w:rPr>
          </w:rPrChange>
        </w:rPr>
      </w:pPr>
      <w:ins w:id="436" w:author="admin" w:date="2019-01-14T15:01:00Z">
        <w:r>
          <w:rPr>
            <w:rFonts w:ascii="微软雅黑" w:eastAsia="微软雅黑" w:hAnsi="微软雅黑" w:cs="宋体"/>
            <w:color w:val="000000"/>
            <w:sz w:val="22"/>
            <w:rPrChange w:id="437" w:author="20181207" w:date="2019-01-14T16:31:00Z">
              <w:rPr>
                <w:rFonts w:ascii="微软雅黑" w:eastAsia="微软雅黑" w:hAnsi="微软雅黑" w:cs="宋体"/>
                <w:b/>
                <w:color w:val="000000"/>
                <w:sz w:val="22"/>
              </w:rPr>
            </w:rPrChange>
          </w:rPr>
          <w:t xml:space="preserve">      "alternateText": "string",</w:t>
        </w:r>
      </w:ins>
    </w:p>
    <w:p w:rsidR="009563EE" w:rsidRPr="009563EE" w:rsidRDefault="00685E50">
      <w:pPr>
        <w:tabs>
          <w:tab w:val="center" w:pos="892"/>
        </w:tabs>
        <w:ind w:leftChars="135" w:left="283"/>
        <w:rPr>
          <w:ins w:id="438" w:author="admin" w:date="2019-01-14T15:01:00Z"/>
          <w:rFonts w:ascii="微软雅黑" w:eastAsia="微软雅黑" w:hAnsi="微软雅黑" w:cs="宋体"/>
          <w:color w:val="000000"/>
          <w:sz w:val="22"/>
          <w:rPrChange w:id="439" w:author="20181207" w:date="2019-01-14T16:31:00Z">
            <w:rPr>
              <w:ins w:id="440" w:author="admin" w:date="2019-01-14T15:01:00Z"/>
              <w:rFonts w:ascii="微软雅黑" w:eastAsia="微软雅黑" w:hAnsi="微软雅黑" w:cs="宋体"/>
              <w:b/>
              <w:color w:val="000000"/>
              <w:sz w:val="22"/>
            </w:rPr>
          </w:rPrChange>
        </w:rPr>
      </w:pPr>
      <w:ins w:id="441" w:author="admin" w:date="2019-01-14T15:01:00Z">
        <w:r>
          <w:rPr>
            <w:rFonts w:ascii="微软雅黑" w:eastAsia="微软雅黑" w:hAnsi="微软雅黑" w:cs="宋体"/>
            <w:color w:val="000000"/>
            <w:sz w:val="22"/>
            <w:rPrChange w:id="442" w:author="20181207" w:date="2019-01-14T16:31:00Z">
              <w:rPr>
                <w:rFonts w:ascii="微软雅黑" w:eastAsia="微软雅黑" w:hAnsi="微软雅黑" w:cs="宋体"/>
                <w:b/>
                <w:color w:val="000000"/>
                <w:sz w:val="22"/>
              </w:rPr>
            </w:rPrChange>
          </w:rPr>
          <w:t xml:space="preserve">      "caption": "string",</w:t>
        </w:r>
      </w:ins>
    </w:p>
    <w:p w:rsidR="009563EE" w:rsidRPr="009563EE" w:rsidRDefault="00685E50">
      <w:pPr>
        <w:tabs>
          <w:tab w:val="center" w:pos="892"/>
        </w:tabs>
        <w:ind w:leftChars="135" w:left="283"/>
        <w:rPr>
          <w:ins w:id="443" w:author="admin" w:date="2019-01-14T15:01:00Z"/>
          <w:rFonts w:ascii="微软雅黑" w:eastAsia="微软雅黑" w:hAnsi="微软雅黑" w:cs="宋体"/>
          <w:color w:val="000000"/>
          <w:sz w:val="22"/>
          <w:rPrChange w:id="444" w:author="20181207" w:date="2019-01-14T16:31:00Z">
            <w:rPr>
              <w:ins w:id="445" w:author="admin" w:date="2019-01-14T15:01:00Z"/>
              <w:rFonts w:ascii="微软雅黑" w:eastAsia="微软雅黑" w:hAnsi="微软雅黑" w:cs="宋体"/>
              <w:b/>
              <w:color w:val="000000"/>
              <w:sz w:val="22"/>
            </w:rPr>
          </w:rPrChange>
        </w:rPr>
      </w:pPr>
      <w:ins w:id="446" w:author="admin" w:date="2019-01-14T15:01:00Z">
        <w:r>
          <w:rPr>
            <w:rFonts w:ascii="微软雅黑" w:eastAsia="微软雅黑" w:hAnsi="微软雅黑" w:cs="宋体"/>
            <w:color w:val="000000"/>
            <w:sz w:val="22"/>
            <w:rPrChange w:id="447" w:author="20181207" w:date="2019-01-14T16:31:00Z">
              <w:rPr>
                <w:rFonts w:ascii="微软雅黑" w:eastAsia="微软雅黑" w:hAnsi="微软雅黑" w:cs="宋体"/>
                <w:b/>
                <w:color w:val="000000"/>
                <w:sz w:val="22"/>
              </w:rPr>
            </w:rPrChange>
          </w:rPr>
          <w:t xml:space="preserve">      "originalID": "string",</w:t>
        </w:r>
      </w:ins>
    </w:p>
    <w:p w:rsidR="009563EE" w:rsidRPr="009563EE" w:rsidRDefault="00685E50">
      <w:pPr>
        <w:tabs>
          <w:tab w:val="center" w:pos="892"/>
        </w:tabs>
        <w:ind w:leftChars="135" w:left="283"/>
        <w:rPr>
          <w:ins w:id="448" w:author="admin" w:date="2019-01-14T15:01:00Z"/>
          <w:rFonts w:ascii="微软雅黑" w:eastAsia="微软雅黑" w:hAnsi="微软雅黑" w:cs="宋体"/>
          <w:color w:val="000000"/>
          <w:sz w:val="22"/>
          <w:rPrChange w:id="449" w:author="20181207" w:date="2019-01-14T16:31:00Z">
            <w:rPr>
              <w:ins w:id="450" w:author="admin" w:date="2019-01-14T15:01:00Z"/>
              <w:rFonts w:ascii="微软雅黑" w:eastAsia="微软雅黑" w:hAnsi="微软雅黑" w:cs="宋体"/>
              <w:b/>
              <w:color w:val="000000"/>
              <w:sz w:val="22"/>
            </w:rPr>
          </w:rPrChange>
        </w:rPr>
      </w:pPr>
      <w:ins w:id="451" w:author="admin" w:date="2019-01-14T15:01:00Z">
        <w:r>
          <w:rPr>
            <w:rFonts w:ascii="微软雅黑" w:eastAsia="微软雅黑" w:hAnsi="微软雅黑" w:cs="宋体"/>
            <w:color w:val="000000"/>
            <w:sz w:val="22"/>
            <w:rPrChange w:id="452" w:author="20181207" w:date="2019-01-14T16:31:00Z">
              <w:rPr>
                <w:rFonts w:ascii="微软雅黑" w:eastAsia="微软雅黑" w:hAnsi="微软雅黑" w:cs="宋体"/>
                <w:b/>
                <w:color w:val="000000"/>
                <w:sz w:val="22"/>
              </w:rPr>
            </w:rPrChange>
          </w:rPr>
          <w:lastRenderedPageBreak/>
          <w:t xml:space="preserve">      "originalUrl": "string",</w:t>
        </w:r>
      </w:ins>
    </w:p>
    <w:p w:rsidR="009563EE" w:rsidRPr="009563EE" w:rsidRDefault="00685E50">
      <w:pPr>
        <w:tabs>
          <w:tab w:val="center" w:pos="892"/>
        </w:tabs>
        <w:ind w:leftChars="135" w:left="283"/>
        <w:rPr>
          <w:ins w:id="453" w:author="admin" w:date="2019-01-14T15:01:00Z"/>
          <w:rFonts w:ascii="微软雅黑" w:eastAsia="微软雅黑" w:hAnsi="微软雅黑" w:cs="宋体"/>
          <w:color w:val="000000"/>
          <w:sz w:val="22"/>
          <w:rPrChange w:id="454" w:author="20181207" w:date="2019-01-14T16:31:00Z">
            <w:rPr>
              <w:ins w:id="455" w:author="admin" w:date="2019-01-14T15:01:00Z"/>
              <w:rFonts w:ascii="微软雅黑" w:eastAsia="微软雅黑" w:hAnsi="微软雅黑" w:cs="宋体"/>
              <w:b/>
              <w:color w:val="000000"/>
              <w:sz w:val="22"/>
            </w:rPr>
          </w:rPrChange>
        </w:rPr>
      </w:pPr>
      <w:ins w:id="456" w:author="admin" w:date="2019-01-14T15:01:00Z">
        <w:r>
          <w:rPr>
            <w:rFonts w:ascii="微软雅黑" w:eastAsia="微软雅黑" w:hAnsi="微软雅黑" w:cs="宋体"/>
            <w:color w:val="000000"/>
            <w:sz w:val="22"/>
            <w:rPrChange w:id="457" w:author="20181207" w:date="2019-01-14T16:31:00Z">
              <w:rPr>
                <w:rFonts w:ascii="微软雅黑" w:eastAsia="微软雅黑" w:hAnsi="微软雅黑" w:cs="宋体"/>
                <w:b/>
                <w:color w:val="000000"/>
                <w:sz w:val="22"/>
              </w:rPr>
            </w:rPrChange>
          </w:rPr>
          <w:t xml:space="preserve">      </w:t>
        </w:r>
        <w:r>
          <w:rPr>
            <w:rFonts w:ascii="微软雅黑" w:eastAsia="微软雅黑" w:hAnsi="微软雅黑" w:cs="宋体"/>
            <w:color w:val="000000"/>
            <w:sz w:val="22"/>
            <w:rPrChange w:id="458" w:author="20181207" w:date="2019-01-14T16:31:00Z">
              <w:rPr>
                <w:rFonts w:ascii="微软雅黑" w:eastAsia="微软雅黑" w:hAnsi="微软雅黑" w:cs="宋体"/>
                <w:b/>
                <w:color w:val="000000"/>
                <w:sz w:val="22"/>
              </w:rPr>
            </w:rPrChange>
          </w:rPr>
          <w:t>"thumbnailID": "string",</w:t>
        </w:r>
      </w:ins>
    </w:p>
    <w:p w:rsidR="009563EE" w:rsidRPr="009563EE" w:rsidRDefault="00685E50">
      <w:pPr>
        <w:tabs>
          <w:tab w:val="center" w:pos="892"/>
        </w:tabs>
        <w:ind w:leftChars="135" w:left="283"/>
        <w:rPr>
          <w:ins w:id="459" w:author="admin" w:date="2019-01-14T15:01:00Z"/>
          <w:rFonts w:ascii="微软雅黑" w:eastAsia="微软雅黑" w:hAnsi="微软雅黑" w:cs="宋体"/>
          <w:color w:val="000000"/>
          <w:sz w:val="22"/>
          <w:rPrChange w:id="460" w:author="20181207" w:date="2019-01-14T16:31:00Z">
            <w:rPr>
              <w:ins w:id="461" w:author="admin" w:date="2019-01-14T15:01:00Z"/>
              <w:rFonts w:ascii="微软雅黑" w:eastAsia="微软雅黑" w:hAnsi="微软雅黑" w:cs="宋体"/>
              <w:b/>
              <w:color w:val="000000"/>
              <w:sz w:val="22"/>
            </w:rPr>
          </w:rPrChange>
        </w:rPr>
      </w:pPr>
      <w:ins w:id="462" w:author="admin" w:date="2019-01-14T15:01:00Z">
        <w:r>
          <w:rPr>
            <w:rFonts w:ascii="微软雅黑" w:eastAsia="微软雅黑" w:hAnsi="微软雅黑" w:cs="宋体"/>
            <w:color w:val="000000"/>
            <w:sz w:val="22"/>
            <w:rPrChange w:id="463" w:author="20181207" w:date="2019-01-14T16:31:00Z">
              <w:rPr>
                <w:rFonts w:ascii="微软雅黑" w:eastAsia="微软雅黑" w:hAnsi="微软雅黑" w:cs="宋体"/>
                <w:b/>
                <w:color w:val="000000"/>
                <w:sz w:val="22"/>
              </w:rPr>
            </w:rPrChange>
          </w:rPr>
          <w:t xml:space="preserve">      "thumbnailUrl": "string",</w:t>
        </w:r>
      </w:ins>
    </w:p>
    <w:p w:rsidR="009563EE" w:rsidRPr="009563EE" w:rsidRDefault="00685E50">
      <w:pPr>
        <w:tabs>
          <w:tab w:val="center" w:pos="892"/>
        </w:tabs>
        <w:ind w:leftChars="135" w:left="283"/>
        <w:rPr>
          <w:ins w:id="464" w:author="admin" w:date="2019-01-14T15:01:00Z"/>
          <w:rFonts w:ascii="微软雅黑" w:eastAsia="微软雅黑" w:hAnsi="微软雅黑" w:cs="宋体"/>
          <w:color w:val="000000"/>
          <w:sz w:val="22"/>
          <w:rPrChange w:id="465" w:author="20181207" w:date="2019-01-14T16:31:00Z">
            <w:rPr>
              <w:ins w:id="466" w:author="admin" w:date="2019-01-14T15:01:00Z"/>
              <w:rFonts w:ascii="微软雅黑" w:eastAsia="微软雅黑" w:hAnsi="微软雅黑" w:cs="宋体"/>
              <w:b/>
              <w:color w:val="000000"/>
              <w:sz w:val="22"/>
            </w:rPr>
          </w:rPrChange>
        </w:rPr>
      </w:pPr>
      <w:ins w:id="467" w:author="admin" w:date="2019-01-14T15:01:00Z">
        <w:r>
          <w:rPr>
            <w:rFonts w:ascii="微软雅黑" w:eastAsia="微软雅黑" w:hAnsi="微软雅黑" w:cs="宋体"/>
            <w:color w:val="000000"/>
            <w:sz w:val="22"/>
            <w:rPrChange w:id="468" w:author="20181207" w:date="2019-01-14T16:31:00Z">
              <w:rPr>
                <w:rFonts w:ascii="微软雅黑" w:eastAsia="微软雅黑" w:hAnsi="微软雅黑" w:cs="宋体"/>
                <w:b/>
                <w:color w:val="000000"/>
                <w:sz w:val="22"/>
              </w:rPr>
            </w:rPrChange>
          </w:rPr>
          <w:t xml:space="preserve">      "title": "string"</w:t>
        </w:r>
      </w:ins>
    </w:p>
    <w:p w:rsidR="009563EE" w:rsidRPr="009563EE" w:rsidRDefault="00685E50">
      <w:pPr>
        <w:tabs>
          <w:tab w:val="center" w:pos="892"/>
        </w:tabs>
        <w:ind w:leftChars="135" w:left="283"/>
        <w:rPr>
          <w:ins w:id="469" w:author="admin" w:date="2019-01-14T15:01:00Z"/>
          <w:rFonts w:ascii="微软雅黑" w:eastAsia="微软雅黑" w:hAnsi="微软雅黑" w:cs="宋体"/>
          <w:color w:val="000000"/>
          <w:sz w:val="22"/>
          <w:rPrChange w:id="470" w:author="20181207" w:date="2019-01-14T16:31:00Z">
            <w:rPr>
              <w:ins w:id="471" w:author="admin" w:date="2019-01-14T15:01:00Z"/>
              <w:rFonts w:ascii="微软雅黑" w:eastAsia="微软雅黑" w:hAnsi="微软雅黑" w:cs="宋体"/>
              <w:b/>
              <w:color w:val="000000"/>
              <w:sz w:val="22"/>
            </w:rPr>
          </w:rPrChange>
        </w:rPr>
      </w:pPr>
      <w:ins w:id="472" w:author="admin" w:date="2019-01-14T15:01:00Z">
        <w:r>
          <w:rPr>
            <w:rFonts w:ascii="微软雅黑" w:eastAsia="微软雅黑" w:hAnsi="微软雅黑" w:cs="宋体"/>
            <w:color w:val="000000"/>
            <w:sz w:val="22"/>
            <w:rPrChange w:id="473" w:author="20181207" w:date="2019-01-14T16:31:00Z">
              <w:rPr>
                <w:rFonts w:ascii="微软雅黑" w:eastAsia="微软雅黑" w:hAnsi="微软雅黑" w:cs="宋体"/>
                <w:b/>
                <w:color w:val="000000"/>
                <w:sz w:val="22"/>
              </w:rPr>
            </w:rPrChange>
          </w:rPr>
          <w:t xml:space="preserve">    }</w:t>
        </w:r>
      </w:ins>
    </w:p>
    <w:p w:rsidR="009563EE" w:rsidRPr="009563EE" w:rsidRDefault="00685E50">
      <w:pPr>
        <w:tabs>
          <w:tab w:val="center" w:pos="892"/>
        </w:tabs>
        <w:ind w:leftChars="135" w:left="283"/>
        <w:rPr>
          <w:ins w:id="474" w:author="admin" w:date="2019-01-14T15:01:00Z"/>
          <w:rFonts w:ascii="微软雅黑" w:eastAsia="微软雅黑" w:hAnsi="微软雅黑" w:cs="宋体"/>
          <w:color w:val="000000"/>
          <w:sz w:val="22"/>
          <w:rPrChange w:id="475" w:author="20181207" w:date="2019-01-14T16:31:00Z">
            <w:rPr>
              <w:ins w:id="476" w:author="admin" w:date="2019-01-14T15:01:00Z"/>
              <w:rFonts w:ascii="微软雅黑" w:eastAsia="微软雅黑" w:hAnsi="微软雅黑" w:cs="宋体"/>
              <w:b/>
              <w:color w:val="000000"/>
              <w:sz w:val="22"/>
            </w:rPr>
          </w:rPrChange>
        </w:rPr>
      </w:pPr>
      <w:ins w:id="477" w:author="admin" w:date="2019-01-14T15:01:00Z">
        <w:r>
          <w:rPr>
            <w:rFonts w:ascii="微软雅黑" w:eastAsia="微软雅黑" w:hAnsi="微软雅黑" w:cs="宋体"/>
            <w:color w:val="000000"/>
            <w:sz w:val="22"/>
            <w:rPrChange w:id="478" w:author="20181207" w:date="2019-01-14T16:31:00Z">
              <w:rPr>
                <w:rFonts w:ascii="微软雅黑" w:eastAsia="微软雅黑" w:hAnsi="微软雅黑" w:cs="宋体"/>
                <w:b/>
                <w:color w:val="000000"/>
                <w:sz w:val="22"/>
              </w:rPr>
            </w:rPrChange>
          </w:rPr>
          <w:t xml:space="preserve">  ]</w:t>
        </w:r>
      </w:ins>
    </w:p>
    <w:p w:rsidR="009563EE" w:rsidRPr="009563EE" w:rsidRDefault="00685E50">
      <w:pPr>
        <w:tabs>
          <w:tab w:val="center" w:pos="892"/>
        </w:tabs>
        <w:ind w:leftChars="135" w:left="283"/>
        <w:rPr>
          <w:ins w:id="479" w:author="admin" w:date="2019-01-14T15:02:00Z"/>
          <w:rFonts w:ascii="微软雅黑" w:eastAsia="微软雅黑" w:hAnsi="微软雅黑" w:cs="宋体"/>
          <w:color w:val="000000"/>
          <w:sz w:val="22"/>
          <w:rPrChange w:id="480" w:author="20181207" w:date="2019-01-14T16:31:00Z">
            <w:rPr>
              <w:ins w:id="481" w:author="admin" w:date="2019-01-14T15:02:00Z"/>
              <w:rFonts w:ascii="微软雅黑" w:eastAsia="微软雅黑" w:hAnsi="微软雅黑" w:cs="宋体"/>
              <w:b/>
              <w:color w:val="000000"/>
              <w:sz w:val="22"/>
            </w:rPr>
          </w:rPrChange>
        </w:rPr>
      </w:pPr>
      <w:ins w:id="482" w:author="admin" w:date="2019-01-14T15:01:00Z">
        <w:r>
          <w:rPr>
            <w:rFonts w:ascii="微软雅黑" w:eastAsia="微软雅黑" w:hAnsi="微软雅黑" w:cs="宋体"/>
            <w:color w:val="000000"/>
            <w:sz w:val="22"/>
            <w:rPrChange w:id="483" w:author="20181207" w:date="2019-01-14T16:31:00Z">
              <w:rPr>
                <w:rFonts w:ascii="微软雅黑" w:eastAsia="微软雅黑" w:hAnsi="微软雅黑" w:cs="宋体"/>
                <w:b/>
                <w:color w:val="000000"/>
                <w:sz w:val="22"/>
              </w:rPr>
            </w:rPrChange>
          </w:rPr>
          <w:t>}</w:t>
        </w:r>
      </w:ins>
    </w:p>
    <w:p w:rsidR="009563EE" w:rsidRDefault="00685E50">
      <w:pPr>
        <w:tabs>
          <w:tab w:val="center" w:pos="892"/>
        </w:tabs>
        <w:ind w:leftChars="135" w:left="283"/>
        <w:rPr>
          <w:ins w:id="484" w:author="admin" w:date="2019-01-14T15:01:00Z"/>
          <w:rFonts w:ascii="微软雅黑" w:eastAsia="微软雅黑" w:hAnsi="微软雅黑" w:cs="宋体"/>
          <w:b/>
          <w:color w:val="000000"/>
          <w:sz w:val="22"/>
        </w:rPr>
      </w:pPr>
      <w:ins w:id="485" w:author="admin" w:date="2019-01-14T15:01:00Z">
        <w:r>
          <w:rPr>
            <w:rFonts w:ascii="微软雅黑" w:eastAsia="微软雅黑" w:hAnsi="微软雅黑" w:cs="宋体" w:hint="eastAsia"/>
            <w:b/>
            <w:color w:val="000000"/>
            <w:sz w:val="22"/>
          </w:rPr>
          <w:t>Return parameters:</w:t>
        </w:r>
      </w:ins>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ins w:id="486" w:author="admin" w:date="2019-01-14T15:01:00Z"/>
        </w:trPr>
        <w:tc>
          <w:tcPr>
            <w:tcW w:w="2000" w:type="dxa"/>
            <w:shd w:val="clear" w:color="auto" w:fill="auto"/>
            <w:vAlign w:val="center"/>
          </w:tcPr>
          <w:p w:rsidR="009563EE" w:rsidRDefault="00685E50">
            <w:pPr>
              <w:widowControl/>
              <w:jc w:val="left"/>
              <w:rPr>
                <w:ins w:id="487" w:author="admin" w:date="2019-01-14T15:01:00Z"/>
                <w:rFonts w:ascii="宋体" w:eastAsia="宋体" w:hAnsi="宋体" w:cs="宋体"/>
                <w:b/>
                <w:color w:val="000000"/>
                <w:kern w:val="0"/>
                <w:sz w:val="24"/>
              </w:rPr>
            </w:pPr>
            <w:ins w:id="488" w:author="admin" w:date="2019-01-14T15:01:00Z">
              <w:r>
                <w:rPr>
                  <w:rFonts w:ascii="宋体" w:eastAsia="宋体" w:hAnsi="宋体" w:cs="宋体" w:hint="eastAsia"/>
                  <w:b/>
                  <w:color w:val="000000"/>
                  <w:kern w:val="0"/>
                  <w:sz w:val="24"/>
                </w:rPr>
                <w:t>Field</w:t>
              </w:r>
            </w:ins>
          </w:p>
        </w:tc>
        <w:tc>
          <w:tcPr>
            <w:tcW w:w="1701" w:type="dxa"/>
            <w:shd w:val="clear" w:color="auto" w:fill="auto"/>
            <w:vAlign w:val="center"/>
          </w:tcPr>
          <w:p w:rsidR="009563EE" w:rsidRDefault="00685E50">
            <w:pPr>
              <w:widowControl/>
              <w:jc w:val="left"/>
              <w:rPr>
                <w:ins w:id="489" w:author="admin" w:date="2019-01-14T15:01:00Z"/>
                <w:rFonts w:ascii="宋体" w:eastAsia="宋体" w:hAnsi="宋体" w:cs="宋体"/>
                <w:b/>
                <w:color w:val="000000"/>
                <w:kern w:val="0"/>
                <w:sz w:val="24"/>
              </w:rPr>
            </w:pPr>
            <w:ins w:id="490" w:author="admin" w:date="2019-01-14T15:01:00Z">
              <w:r>
                <w:rPr>
                  <w:rFonts w:ascii="宋体" w:eastAsia="宋体" w:hAnsi="宋体" w:cs="宋体" w:hint="eastAsia"/>
                  <w:b/>
                  <w:color w:val="000000"/>
                  <w:kern w:val="0"/>
                  <w:sz w:val="24"/>
                </w:rPr>
                <w:t>type</w:t>
              </w:r>
            </w:ins>
          </w:p>
        </w:tc>
        <w:tc>
          <w:tcPr>
            <w:tcW w:w="1134" w:type="dxa"/>
            <w:shd w:val="clear" w:color="auto" w:fill="auto"/>
            <w:vAlign w:val="center"/>
          </w:tcPr>
          <w:p w:rsidR="009563EE" w:rsidRDefault="00685E50">
            <w:pPr>
              <w:widowControl/>
              <w:jc w:val="left"/>
              <w:rPr>
                <w:ins w:id="491" w:author="admin" w:date="2019-01-14T15:01:00Z"/>
                <w:rFonts w:ascii="宋体" w:eastAsia="宋体" w:hAnsi="宋体" w:cs="宋体"/>
                <w:b/>
                <w:color w:val="000000"/>
                <w:kern w:val="0"/>
                <w:sz w:val="24"/>
              </w:rPr>
            </w:pPr>
            <w:ins w:id="492" w:author="admin" w:date="2019-01-14T15:01:00Z">
              <w:r>
                <w:rPr>
                  <w:rFonts w:ascii="宋体" w:eastAsia="宋体" w:hAnsi="宋体" w:cs="宋体" w:hint="eastAsia"/>
                  <w:b/>
                  <w:color w:val="000000"/>
                  <w:kern w:val="0"/>
                  <w:sz w:val="24"/>
                </w:rPr>
                <w:t>Must</w:t>
              </w:r>
            </w:ins>
          </w:p>
        </w:tc>
        <w:tc>
          <w:tcPr>
            <w:tcW w:w="4252" w:type="dxa"/>
            <w:shd w:val="clear" w:color="auto" w:fill="auto"/>
            <w:vAlign w:val="center"/>
          </w:tcPr>
          <w:p w:rsidR="009563EE" w:rsidRDefault="00685E50">
            <w:pPr>
              <w:widowControl/>
              <w:jc w:val="left"/>
              <w:rPr>
                <w:ins w:id="493" w:author="admin" w:date="2019-01-14T15:01:00Z"/>
                <w:rFonts w:ascii="宋体" w:eastAsia="宋体" w:hAnsi="宋体" w:cs="宋体"/>
                <w:b/>
                <w:color w:val="000000"/>
                <w:kern w:val="0"/>
                <w:sz w:val="24"/>
              </w:rPr>
            </w:pPr>
            <w:ins w:id="494" w:author="admin" w:date="2019-01-14T15:01:00Z">
              <w:r>
                <w:rPr>
                  <w:rFonts w:ascii="宋体" w:eastAsia="宋体" w:hAnsi="宋体" w:cs="宋体" w:hint="eastAsia"/>
                  <w:b/>
                  <w:color w:val="000000"/>
                  <w:kern w:val="0"/>
                  <w:sz w:val="24"/>
                </w:rPr>
                <w:t>describe</w:t>
              </w:r>
            </w:ins>
          </w:p>
        </w:tc>
      </w:tr>
      <w:tr w:rsidR="009563EE">
        <w:trPr>
          <w:trHeight w:val="507"/>
          <w:ins w:id="495" w:author="admin" w:date="2019-01-14T15:01:00Z"/>
        </w:trPr>
        <w:tc>
          <w:tcPr>
            <w:tcW w:w="2000" w:type="dxa"/>
            <w:shd w:val="clear" w:color="auto" w:fill="auto"/>
            <w:vAlign w:val="center"/>
          </w:tcPr>
          <w:p w:rsidR="009563EE" w:rsidRDefault="00685E50">
            <w:pPr>
              <w:tabs>
                <w:tab w:val="center" w:pos="892"/>
              </w:tabs>
              <w:rPr>
                <w:ins w:id="496" w:author="admin" w:date="2019-01-14T15:01:00Z"/>
                <w:rFonts w:ascii="宋体" w:hAnsi="宋体" w:cs="宋体"/>
                <w:color w:val="000000"/>
                <w:sz w:val="22"/>
              </w:rPr>
            </w:pPr>
            <w:ins w:id="497" w:author="admin" w:date="2019-01-14T15:01:00Z">
              <w:r>
                <w:rPr>
                  <w:rFonts w:ascii="宋体" w:hAnsi="宋体" w:cs="宋体"/>
                  <w:color w:val="000000"/>
                  <w:sz w:val="22"/>
                </w:rPr>
                <w:t>code</w:t>
              </w:r>
            </w:ins>
          </w:p>
        </w:tc>
        <w:tc>
          <w:tcPr>
            <w:tcW w:w="1701" w:type="dxa"/>
            <w:shd w:val="clear" w:color="auto" w:fill="auto"/>
            <w:vAlign w:val="center"/>
          </w:tcPr>
          <w:p w:rsidR="009563EE" w:rsidRDefault="00685E50">
            <w:pPr>
              <w:tabs>
                <w:tab w:val="center" w:pos="892"/>
              </w:tabs>
              <w:rPr>
                <w:ins w:id="498" w:author="admin" w:date="2019-01-14T15:01:00Z"/>
                <w:rFonts w:ascii="宋体" w:hAnsi="宋体" w:cs="宋体"/>
                <w:color w:val="000000"/>
                <w:sz w:val="22"/>
              </w:rPr>
            </w:pPr>
            <w:ins w:id="499" w:author="admin" w:date="2019-01-14T15:01:00Z">
              <w:r>
                <w:rPr>
                  <w:rFonts w:ascii="宋体" w:hAnsi="宋体" w:cs="宋体"/>
                  <w:color w:val="000000"/>
                  <w:sz w:val="22"/>
                </w:rPr>
                <w:t>String</w:t>
              </w:r>
            </w:ins>
          </w:p>
        </w:tc>
        <w:tc>
          <w:tcPr>
            <w:tcW w:w="1134" w:type="dxa"/>
            <w:shd w:val="clear" w:color="auto" w:fill="auto"/>
            <w:vAlign w:val="center"/>
          </w:tcPr>
          <w:p w:rsidR="009563EE" w:rsidRDefault="00685E50">
            <w:pPr>
              <w:tabs>
                <w:tab w:val="center" w:pos="892"/>
              </w:tabs>
              <w:rPr>
                <w:ins w:id="500" w:author="admin" w:date="2019-01-14T15:01:00Z"/>
                <w:rFonts w:ascii="宋体" w:hAnsi="宋体" w:cs="宋体"/>
                <w:color w:val="000000"/>
                <w:sz w:val="22"/>
              </w:rPr>
            </w:pPr>
            <w:ins w:id="501" w:author="admin" w:date="2019-01-14T15:01:00Z">
              <w:r>
                <w:rPr>
                  <w:rFonts w:ascii="宋体" w:hAnsi="宋体" w:cs="宋体" w:hint="eastAsia"/>
                  <w:color w:val="000000"/>
                  <w:sz w:val="22"/>
                </w:rPr>
                <w:t>Y</w:t>
              </w:r>
            </w:ins>
          </w:p>
        </w:tc>
        <w:tc>
          <w:tcPr>
            <w:tcW w:w="4252" w:type="dxa"/>
            <w:shd w:val="clear" w:color="auto" w:fill="auto"/>
            <w:vAlign w:val="center"/>
          </w:tcPr>
          <w:p w:rsidR="009563EE" w:rsidRDefault="00685E50">
            <w:pPr>
              <w:tabs>
                <w:tab w:val="center" w:pos="892"/>
              </w:tabs>
              <w:rPr>
                <w:ins w:id="502" w:author="admin" w:date="2019-01-14T15:01:00Z"/>
                <w:rFonts w:ascii="宋体" w:hAnsi="宋体" w:cs="宋体"/>
                <w:color w:val="000000"/>
                <w:sz w:val="22"/>
              </w:rPr>
            </w:pPr>
            <w:ins w:id="503" w:author="admin" w:date="2019-01-14T15:01:00Z">
              <w:r>
                <w:rPr>
                  <w:rFonts w:ascii="宋体" w:hAnsi="宋体" w:cs="宋体" w:hint="eastAsia"/>
                  <w:color w:val="000000"/>
                  <w:sz w:val="22"/>
                </w:rPr>
                <w:t>返回编码，</w:t>
              </w:r>
            </w:ins>
          </w:p>
        </w:tc>
      </w:tr>
      <w:tr w:rsidR="009563EE">
        <w:trPr>
          <w:trHeight w:val="507"/>
          <w:ins w:id="504" w:author="admin" w:date="2019-01-14T15:01:00Z"/>
        </w:trPr>
        <w:tc>
          <w:tcPr>
            <w:tcW w:w="2000" w:type="dxa"/>
            <w:shd w:val="clear" w:color="auto" w:fill="auto"/>
            <w:vAlign w:val="center"/>
          </w:tcPr>
          <w:p w:rsidR="009563EE" w:rsidRDefault="00685E50">
            <w:pPr>
              <w:tabs>
                <w:tab w:val="center" w:pos="892"/>
              </w:tabs>
              <w:rPr>
                <w:ins w:id="505" w:author="admin" w:date="2019-01-14T15:01:00Z"/>
                <w:rFonts w:ascii="宋体" w:hAnsi="宋体" w:cs="宋体"/>
                <w:color w:val="000000"/>
                <w:sz w:val="22"/>
              </w:rPr>
            </w:pPr>
            <w:ins w:id="506" w:author="admin" w:date="2019-01-14T15:01:00Z">
              <w:r>
                <w:rPr>
                  <w:rFonts w:ascii="宋体" w:hAnsi="宋体" w:cs="宋体" w:hint="eastAsia"/>
                  <w:color w:val="000000"/>
                  <w:sz w:val="22"/>
                </w:rPr>
                <w:t>msg</w:t>
              </w:r>
            </w:ins>
          </w:p>
        </w:tc>
        <w:tc>
          <w:tcPr>
            <w:tcW w:w="1701" w:type="dxa"/>
            <w:shd w:val="clear" w:color="auto" w:fill="auto"/>
            <w:vAlign w:val="center"/>
          </w:tcPr>
          <w:p w:rsidR="009563EE" w:rsidRDefault="00685E50">
            <w:pPr>
              <w:tabs>
                <w:tab w:val="center" w:pos="892"/>
              </w:tabs>
              <w:rPr>
                <w:ins w:id="507" w:author="admin" w:date="2019-01-14T15:01:00Z"/>
                <w:rFonts w:ascii="宋体" w:hAnsi="宋体" w:cs="宋体"/>
                <w:color w:val="000000"/>
                <w:sz w:val="22"/>
              </w:rPr>
            </w:pPr>
            <w:ins w:id="508" w:author="admin" w:date="2019-01-14T15:01:00Z">
              <w:r>
                <w:rPr>
                  <w:rFonts w:ascii="宋体" w:hAnsi="宋体" w:cs="宋体" w:hint="eastAsia"/>
                  <w:color w:val="000000"/>
                  <w:sz w:val="22"/>
                </w:rPr>
                <w:t>String</w:t>
              </w:r>
            </w:ins>
          </w:p>
        </w:tc>
        <w:tc>
          <w:tcPr>
            <w:tcW w:w="1134" w:type="dxa"/>
            <w:shd w:val="clear" w:color="auto" w:fill="auto"/>
            <w:vAlign w:val="center"/>
          </w:tcPr>
          <w:p w:rsidR="009563EE" w:rsidRDefault="00685E50">
            <w:pPr>
              <w:tabs>
                <w:tab w:val="center" w:pos="892"/>
              </w:tabs>
              <w:rPr>
                <w:ins w:id="509" w:author="admin" w:date="2019-01-14T15:01:00Z"/>
                <w:rFonts w:ascii="宋体" w:hAnsi="宋体" w:cs="宋体"/>
                <w:color w:val="000000"/>
                <w:sz w:val="22"/>
              </w:rPr>
            </w:pPr>
            <w:ins w:id="510" w:author="admin" w:date="2019-01-14T15:01:00Z">
              <w:r>
                <w:rPr>
                  <w:rFonts w:ascii="宋体" w:hAnsi="宋体" w:cs="宋体" w:hint="eastAsia"/>
                  <w:color w:val="000000"/>
                  <w:sz w:val="22"/>
                </w:rPr>
                <w:t>Y</w:t>
              </w:r>
            </w:ins>
          </w:p>
        </w:tc>
        <w:tc>
          <w:tcPr>
            <w:tcW w:w="4252" w:type="dxa"/>
            <w:shd w:val="clear" w:color="auto" w:fill="auto"/>
            <w:vAlign w:val="center"/>
          </w:tcPr>
          <w:p w:rsidR="009563EE" w:rsidRDefault="00685E50">
            <w:pPr>
              <w:tabs>
                <w:tab w:val="center" w:pos="892"/>
              </w:tabs>
              <w:rPr>
                <w:ins w:id="511" w:author="admin" w:date="2019-01-14T15:01:00Z"/>
                <w:rFonts w:ascii="宋体" w:hAnsi="宋体" w:cs="宋体"/>
                <w:color w:val="000000"/>
                <w:sz w:val="22"/>
              </w:rPr>
            </w:pPr>
            <w:ins w:id="512" w:author="admin" w:date="2019-01-14T15:01:00Z">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ins>
          </w:p>
        </w:tc>
      </w:tr>
      <w:tr w:rsidR="009563EE">
        <w:trPr>
          <w:trHeight w:val="507"/>
          <w:ins w:id="513" w:author="admin" w:date="2019-01-14T15:01:00Z"/>
        </w:trPr>
        <w:tc>
          <w:tcPr>
            <w:tcW w:w="2000" w:type="dxa"/>
            <w:shd w:val="clear" w:color="auto" w:fill="auto"/>
            <w:vAlign w:val="center"/>
          </w:tcPr>
          <w:p w:rsidR="009563EE" w:rsidRDefault="00685E50">
            <w:pPr>
              <w:tabs>
                <w:tab w:val="center" w:pos="892"/>
              </w:tabs>
              <w:rPr>
                <w:ins w:id="514" w:author="admin" w:date="2019-01-14T15:01:00Z"/>
                <w:rFonts w:ascii="宋体" w:hAnsi="宋体" w:cs="宋体"/>
                <w:color w:val="000000"/>
                <w:sz w:val="22"/>
              </w:rPr>
            </w:pPr>
            <w:ins w:id="515" w:author="admin" w:date="2019-01-14T15:01:00Z">
              <w:r>
                <w:rPr>
                  <w:rFonts w:ascii="宋体" w:hAnsi="宋体" w:cs="宋体" w:hint="eastAsia"/>
                  <w:color w:val="000000"/>
                  <w:sz w:val="22"/>
                </w:rPr>
                <w:t>resultMap</w:t>
              </w:r>
            </w:ins>
          </w:p>
        </w:tc>
        <w:tc>
          <w:tcPr>
            <w:tcW w:w="1701" w:type="dxa"/>
            <w:shd w:val="clear" w:color="auto" w:fill="auto"/>
            <w:vAlign w:val="center"/>
          </w:tcPr>
          <w:p w:rsidR="009563EE" w:rsidRDefault="00685E50">
            <w:pPr>
              <w:tabs>
                <w:tab w:val="center" w:pos="892"/>
              </w:tabs>
              <w:rPr>
                <w:ins w:id="516" w:author="admin" w:date="2019-01-14T15:01:00Z"/>
                <w:rFonts w:ascii="宋体" w:hAnsi="宋体" w:cs="宋体"/>
                <w:color w:val="000000"/>
                <w:sz w:val="22"/>
              </w:rPr>
            </w:pPr>
            <w:ins w:id="517" w:author="admin" w:date="2019-01-14T15:01:00Z">
              <w:r>
                <w:rPr>
                  <w:rFonts w:ascii="宋体" w:hAnsi="宋体" w:cs="宋体" w:hint="eastAsia"/>
                  <w:color w:val="000000"/>
                  <w:sz w:val="22"/>
                </w:rPr>
                <w:t>Json</w:t>
              </w:r>
            </w:ins>
          </w:p>
        </w:tc>
        <w:tc>
          <w:tcPr>
            <w:tcW w:w="1134" w:type="dxa"/>
            <w:shd w:val="clear" w:color="auto" w:fill="auto"/>
            <w:vAlign w:val="center"/>
          </w:tcPr>
          <w:p w:rsidR="009563EE" w:rsidRDefault="00685E50">
            <w:pPr>
              <w:tabs>
                <w:tab w:val="center" w:pos="892"/>
              </w:tabs>
              <w:rPr>
                <w:ins w:id="518" w:author="admin" w:date="2019-01-14T15:01:00Z"/>
                <w:rFonts w:ascii="宋体" w:hAnsi="宋体" w:cs="宋体"/>
                <w:color w:val="000000"/>
                <w:sz w:val="22"/>
              </w:rPr>
            </w:pPr>
            <w:ins w:id="519" w:author="admin" w:date="2019-01-14T15:01:00Z">
              <w:r>
                <w:rPr>
                  <w:rFonts w:ascii="宋体" w:hAnsi="宋体" w:cs="宋体" w:hint="eastAsia"/>
                  <w:color w:val="000000"/>
                  <w:sz w:val="22"/>
                </w:rPr>
                <w:t>Y</w:t>
              </w:r>
            </w:ins>
          </w:p>
        </w:tc>
        <w:tc>
          <w:tcPr>
            <w:tcW w:w="4252" w:type="dxa"/>
            <w:shd w:val="clear" w:color="auto" w:fill="auto"/>
            <w:vAlign w:val="center"/>
          </w:tcPr>
          <w:p w:rsidR="009563EE" w:rsidRDefault="009563EE">
            <w:pPr>
              <w:tabs>
                <w:tab w:val="center" w:pos="892"/>
              </w:tabs>
              <w:rPr>
                <w:ins w:id="520" w:author="admin" w:date="2019-01-14T15:01:00Z"/>
                <w:rFonts w:ascii="宋体" w:hAnsi="宋体" w:cs="宋体"/>
                <w:color w:val="000000"/>
                <w:sz w:val="22"/>
              </w:rPr>
            </w:pPr>
          </w:p>
        </w:tc>
      </w:tr>
    </w:tbl>
    <w:p w:rsidR="009563EE" w:rsidRDefault="009563EE">
      <w:pPr>
        <w:rPr>
          <w:ins w:id="521" w:author="admin" w:date="2019-01-14T15:00:00Z"/>
          <w:rFonts w:ascii="Consolas" w:eastAsia="Consolas" w:hAnsi="Consolas" w:cs="Consolas"/>
          <w:color w:val="000000"/>
          <w:sz w:val="19"/>
          <w:szCs w:val="19"/>
          <w:shd w:val="clear" w:color="auto" w:fill="FCF6DB"/>
        </w:rPr>
      </w:pPr>
    </w:p>
    <w:p w:rsidR="009563EE" w:rsidRDefault="00685E50">
      <w:pPr>
        <w:pStyle w:val="1"/>
        <w:numPr>
          <w:ilvl w:val="0"/>
          <w:numId w:val="1"/>
        </w:numPr>
        <w:rPr>
          <w:ins w:id="522" w:author="admin" w:date="2019-01-14T15:02:00Z"/>
        </w:rPr>
      </w:pPr>
      <w:ins w:id="523" w:author="admin" w:date="2019-01-14T15:04:00Z">
        <w:r>
          <w:rPr>
            <w:rFonts w:hint="eastAsia"/>
          </w:rPr>
          <w:t>查询</w:t>
        </w:r>
      </w:ins>
      <w:ins w:id="524" w:author="admin" w:date="2019-01-14T15:02:00Z">
        <w:r>
          <w:rPr>
            <w:rFonts w:hint="eastAsia"/>
          </w:rPr>
          <w:t>visualEssay</w:t>
        </w:r>
      </w:ins>
    </w:p>
    <w:p w:rsidR="009563EE" w:rsidRDefault="00685E50">
      <w:pPr>
        <w:tabs>
          <w:tab w:val="center" w:pos="892"/>
        </w:tabs>
        <w:ind w:leftChars="135" w:left="283"/>
        <w:rPr>
          <w:ins w:id="525" w:author="admin" w:date="2019-01-14T15:02:00Z"/>
          <w:rFonts w:ascii="微软雅黑" w:eastAsia="微软雅黑" w:hAnsi="微软雅黑" w:cs="宋体"/>
          <w:b/>
          <w:color w:val="000000"/>
          <w:sz w:val="22"/>
        </w:rPr>
      </w:pPr>
      <w:ins w:id="526" w:author="admin" w:date="2019-01-14T15:02:00Z">
        <w:r>
          <w:rPr>
            <w:rFonts w:ascii="微软雅黑" w:eastAsia="微软雅黑" w:hAnsi="微软雅黑" w:cs="宋体" w:hint="eastAsia"/>
            <w:b/>
            <w:color w:val="000000"/>
            <w:sz w:val="22"/>
          </w:rPr>
          <w:t xml:space="preserve">URL: </w:t>
        </w:r>
      </w:ins>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ins w:id="527" w:author="admin" w:date="2019-01-14T15:02:00Z"/>
          <w:rFonts w:ascii="Consolas" w:eastAsia="Consolas" w:hAnsi="Consolas" w:hint="default"/>
          <w:color w:val="2A00FF"/>
          <w:sz w:val="20"/>
          <w:shd w:val="clear" w:color="auto" w:fill="E8F2FE"/>
        </w:rPr>
      </w:pPr>
      <w:ins w:id="528" w:author="admin" w:date="2019-01-14T15:02:00Z">
        <w:r>
          <w:rPr>
            <w:rFonts w:ascii="Consolas" w:eastAsia="Consolas" w:hAnsi="Consolas"/>
            <w:color w:val="2A00FF"/>
            <w:sz w:val="20"/>
            <w:shd w:val="clear" w:color="auto" w:fill="E8F2FE"/>
          </w:rPr>
          <w:fldChar w:fldCharType="begin"/>
        </w:r>
        <w:r>
          <w:rPr>
            <w:rFonts w:ascii="Consolas" w:eastAsia="Consolas" w:hAnsi="Consolas"/>
            <w:color w:val="2A00FF"/>
            <w:sz w:val="20"/>
            <w:shd w:val="clear" w:color="auto" w:fill="E8F2FE"/>
          </w:rPr>
          <w:instrText xml:space="preserve"> HYPERLINK </w:instrText>
        </w:r>
        <w:r>
          <w:rPr>
            <w:rFonts w:ascii="Consolas" w:eastAsia="Consolas" w:hAnsi="Consolas"/>
            <w:color w:val="2A00FF"/>
            <w:sz w:val="20"/>
            <w:shd w:val="clear" w:color="auto" w:fill="E8F2FE"/>
          </w:rPr>
          <w:fldChar w:fldCharType="separate"/>
        </w:r>
        <w:r>
          <w:rPr>
            <w:rFonts w:ascii="Consolas" w:eastAsia="Consolas" w:hAnsi="Consolas"/>
            <w:color w:val="2A00FF"/>
            <w:sz w:val="20"/>
            <w:shd w:val="clear" w:color="auto" w:fill="E8F2FE"/>
          </w:rPr>
          <w:t>http://{IP}:{port}/{service_name}/</w:t>
        </w:r>
        <w:r>
          <w:rPr>
            <w:rFonts w:ascii="Consolas" w:eastAsia="Consolas" w:hAnsi="Consolas"/>
            <w:color w:val="2A00FF"/>
            <w:sz w:val="20"/>
            <w:shd w:val="clear" w:color="auto" w:fill="E8F2FE"/>
          </w:rPr>
          <w:fldChar w:fldCharType="end"/>
        </w:r>
      </w:ins>
      <w:ins w:id="529" w:author="admin" w:date="2019-01-14T15:06:00Z">
        <w:r>
          <w:rPr>
            <w:rFonts w:ascii="Consolas" w:eastAsia="Consolas" w:hAnsi="Consolas" w:hint="default"/>
            <w:color w:val="2A00FF"/>
            <w:sz w:val="20"/>
            <w:shd w:val="clear" w:color="auto" w:fill="E8F2FE"/>
            <w:rPrChange w:id="530" w:author="admin" w:date="2019-01-14T15:07:00Z">
              <w:rPr>
                <w:rFonts w:ascii="Consolas" w:eastAsia="Consolas" w:hAnsi="Consolas" w:hint="default"/>
                <w:color w:val="2A00FF"/>
                <w:sz w:val="32"/>
                <w:shd w:val="clear" w:color="auto" w:fill="E8F2FE"/>
              </w:rPr>
            </w:rPrChange>
          </w:rPr>
          <w:t>v1/content/visualEssay/findOneById</w:t>
        </w:r>
      </w:ins>
    </w:p>
    <w:p w:rsidR="009563EE" w:rsidRDefault="00685E50">
      <w:pPr>
        <w:tabs>
          <w:tab w:val="center" w:pos="892"/>
        </w:tabs>
        <w:ind w:leftChars="135" w:left="283"/>
        <w:rPr>
          <w:ins w:id="531" w:author="admin" w:date="2019-01-14T15:02:00Z"/>
          <w:rFonts w:ascii="微软雅黑" w:eastAsia="微软雅黑" w:hAnsi="微软雅黑" w:cs="宋体"/>
          <w:b/>
          <w:color w:val="000000"/>
          <w:sz w:val="22"/>
        </w:rPr>
      </w:pPr>
      <w:ins w:id="532" w:author="admin" w:date="2019-01-14T15:02:00Z">
        <w:r>
          <w:rPr>
            <w:rFonts w:ascii="微软雅黑" w:eastAsia="微软雅黑" w:hAnsi="微软雅黑" w:cs="宋体" w:hint="eastAsia"/>
            <w:b/>
            <w:color w:val="000000"/>
            <w:sz w:val="22"/>
          </w:rPr>
          <w:t>Type : POST</w:t>
        </w:r>
      </w:ins>
    </w:p>
    <w:p w:rsidR="009563EE" w:rsidRDefault="00685E50">
      <w:pPr>
        <w:tabs>
          <w:tab w:val="center" w:pos="892"/>
        </w:tabs>
        <w:ind w:leftChars="135" w:left="283"/>
        <w:rPr>
          <w:ins w:id="533" w:author="admin" w:date="2019-01-14T15:02:00Z"/>
          <w:rFonts w:ascii="微软雅黑" w:eastAsia="微软雅黑" w:hAnsi="微软雅黑" w:cs="宋体"/>
          <w:b/>
          <w:color w:val="000000"/>
          <w:sz w:val="22"/>
        </w:rPr>
      </w:pPr>
      <w:ins w:id="534" w:author="admin" w:date="2019-01-14T15:02:00Z">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ins>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ins w:id="535" w:author="admin" w:date="2019-01-14T15:02: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ins w:id="536" w:author="admin" w:date="2019-01-14T15:02:00Z"/>
                <w:rFonts w:ascii="宋体" w:eastAsia="宋体" w:hAnsi="宋体" w:cs="宋体"/>
                <w:b/>
                <w:color w:val="000000"/>
                <w:kern w:val="0"/>
                <w:sz w:val="24"/>
              </w:rPr>
            </w:pPr>
            <w:ins w:id="537" w:author="admin" w:date="2019-01-14T15:02:00Z">
              <w:r>
                <w:rPr>
                  <w:rFonts w:ascii="宋体" w:eastAsia="宋体" w:hAnsi="宋体" w:cs="宋体" w:hint="eastAsia"/>
                  <w:b/>
                  <w:color w:val="000000"/>
                  <w:kern w:val="0"/>
                  <w:sz w:val="24"/>
                </w:rPr>
                <w:t>Field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538" w:author="admin" w:date="2019-01-14T15:02:00Z"/>
                <w:rFonts w:ascii="宋体" w:eastAsia="宋体" w:hAnsi="宋体" w:cs="宋体"/>
                <w:b/>
                <w:color w:val="000000"/>
                <w:kern w:val="0"/>
                <w:sz w:val="24"/>
              </w:rPr>
            </w:pPr>
            <w:ins w:id="539" w:author="admin" w:date="2019-01-14T15:02:00Z">
              <w:r>
                <w:rPr>
                  <w:rFonts w:ascii="宋体" w:eastAsia="宋体" w:hAnsi="宋体" w:cs="宋体" w:hint="eastAsia"/>
                  <w:b/>
                  <w:color w:val="000000"/>
                  <w:kern w:val="0"/>
                  <w:sz w:val="24"/>
                </w:rPr>
                <w:t>type</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540" w:author="admin" w:date="2019-01-14T15:02:00Z"/>
                <w:rFonts w:ascii="宋体" w:eastAsia="宋体" w:hAnsi="宋体" w:cs="宋体"/>
                <w:b/>
                <w:color w:val="000000"/>
                <w:kern w:val="0"/>
                <w:sz w:val="24"/>
              </w:rPr>
            </w:pPr>
            <w:ins w:id="541" w:author="admin" w:date="2019-01-14T15:02:00Z">
              <w:r>
                <w:rPr>
                  <w:rFonts w:ascii="宋体" w:eastAsia="宋体" w:hAnsi="宋体" w:cs="宋体" w:hint="eastAsia"/>
                  <w:b/>
                  <w:color w:val="000000"/>
                  <w:kern w:val="0"/>
                  <w:sz w:val="24"/>
                </w:rPr>
                <w:t>Must</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542" w:author="admin" w:date="2019-01-14T15:02:00Z"/>
                <w:rFonts w:ascii="宋体" w:eastAsia="宋体" w:hAnsi="宋体" w:cs="宋体"/>
                <w:b/>
                <w:color w:val="000000"/>
                <w:kern w:val="0"/>
                <w:sz w:val="24"/>
              </w:rPr>
            </w:pPr>
            <w:ins w:id="543" w:author="admin" w:date="2019-01-14T15:02:00Z">
              <w:r>
                <w:rPr>
                  <w:rFonts w:ascii="宋体" w:eastAsia="宋体" w:hAnsi="宋体" w:cs="宋体" w:hint="eastAsia"/>
                  <w:b/>
                  <w:color w:val="000000"/>
                  <w:kern w:val="0"/>
                  <w:sz w:val="24"/>
                </w:rPr>
                <w:t>describe</w:t>
              </w:r>
            </w:ins>
          </w:p>
        </w:tc>
      </w:tr>
      <w:tr w:rsidR="009563EE">
        <w:trPr>
          <w:trHeight w:val="535"/>
          <w:ins w:id="544" w:author="admin" w:date="2019-01-14T15:02: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ins w:id="545" w:author="admin" w:date="2019-01-14T15:02:00Z"/>
                <w:rFonts w:ascii="宋体" w:eastAsia="宋体" w:hAnsi="宋体" w:cs="宋体"/>
                <w:b/>
                <w:color w:val="000000"/>
                <w:kern w:val="0"/>
                <w:sz w:val="24"/>
              </w:rPr>
            </w:pPr>
            <w:ins w:id="546" w:author="admin" w:date="2019-01-14T15:03:00Z">
              <w:r>
                <w:rPr>
                  <w:rFonts w:ascii="宋体" w:eastAsia="宋体" w:hAnsi="宋体" w:cs="宋体" w:hint="eastAsia"/>
                  <w:b/>
                  <w:color w:val="000000"/>
                  <w:kern w:val="0"/>
                  <w:sz w:val="24"/>
                </w:rPr>
                <w:t>Id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547" w:author="admin" w:date="2019-01-14T15:02:00Z"/>
                <w:rFonts w:ascii="宋体" w:eastAsia="宋体" w:hAnsi="宋体" w:cs="宋体"/>
                <w:b/>
                <w:color w:val="000000"/>
                <w:kern w:val="0"/>
                <w:sz w:val="24"/>
              </w:rPr>
            </w:pPr>
            <w:ins w:id="548" w:author="admin" w:date="2019-01-14T15:03:00Z">
              <w:r>
                <w:rPr>
                  <w:rFonts w:ascii="宋体" w:eastAsia="宋体" w:hAnsi="宋体" w:cs="宋体" w:hint="eastAsia"/>
                  <w:b/>
                  <w:color w:val="000000"/>
                  <w:kern w:val="0"/>
                  <w:sz w:val="24"/>
                </w:rPr>
                <w:t>String</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549" w:author="admin" w:date="2019-01-14T15:02:00Z"/>
                <w:rFonts w:ascii="宋体" w:eastAsia="宋体" w:hAnsi="宋体" w:cs="宋体"/>
                <w:b/>
                <w:color w:val="000000"/>
                <w:kern w:val="0"/>
                <w:sz w:val="24"/>
              </w:rPr>
            </w:pPr>
            <w:ins w:id="550" w:author="admin" w:date="2019-01-14T15:03:00Z">
              <w:r>
                <w:rPr>
                  <w:rFonts w:ascii="宋体" w:eastAsia="宋体" w:hAnsi="宋体" w:cs="宋体" w:hint="eastAsia"/>
                  <w:b/>
                  <w:color w:val="000000"/>
                  <w:kern w:val="0"/>
                  <w:sz w:val="24"/>
                </w:rPr>
                <w:t>Y</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551" w:author="admin" w:date="2019-01-14T15:02:00Z"/>
                <w:rFonts w:ascii="宋体" w:eastAsia="宋体" w:hAnsi="宋体" w:cs="宋体"/>
                <w:b/>
                <w:color w:val="000000"/>
                <w:kern w:val="0"/>
                <w:sz w:val="24"/>
              </w:rPr>
            </w:pPr>
            <w:ins w:id="552" w:author="admin" w:date="2019-01-14T15:03:00Z">
              <w:r>
                <w:rPr>
                  <w:rFonts w:ascii="宋体" w:eastAsia="宋体" w:hAnsi="宋体" w:cs="宋体" w:hint="eastAsia"/>
                  <w:b/>
                  <w:color w:val="000000"/>
                  <w:kern w:val="0"/>
                  <w:sz w:val="24"/>
                </w:rPr>
                <w:t>主键</w:t>
              </w:r>
            </w:ins>
          </w:p>
        </w:tc>
      </w:tr>
    </w:tbl>
    <w:p w:rsidR="009563EE" w:rsidRDefault="00685E50">
      <w:pPr>
        <w:tabs>
          <w:tab w:val="center" w:pos="892"/>
        </w:tabs>
        <w:ind w:leftChars="135" w:left="283"/>
        <w:rPr>
          <w:ins w:id="553" w:author="admin" w:date="2019-01-14T15:02:00Z"/>
          <w:rFonts w:ascii="微软雅黑" w:eastAsia="微软雅黑" w:hAnsi="微软雅黑" w:cs="宋体"/>
          <w:b/>
          <w:color w:val="000000"/>
          <w:sz w:val="22"/>
        </w:rPr>
      </w:pPr>
      <w:ins w:id="554" w:author="admin" w:date="2019-01-14T15:02:00Z">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ins>
    </w:p>
    <w:p w:rsidR="009563EE" w:rsidRDefault="00685E50">
      <w:pPr>
        <w:tabs>
          <w:tab w:val="center" w:pos="892"/>
        </w:tabs>
        <w:ind w:leftChars="135" w:left="283"/>
        <w:rPr>
          <w:ins w:id="555" w:author="admin" w:date="2019-01-14T15:02:00Z"/>
          <w:rFonts w:ascii="微软雅黑" w:eastAsia="微软雅黑" w:hAnsi="微软雅黑" w:cs="宋体"/>
          <w:b/>
          <w:color w:val="000000"/>
          <w:sz w:val="22"/>
        </w:rPr>
      </w:pPr>
      <w:ins w:id="556" w:author="admin" w:date="2019-01-14T15:02:00Z">
        <w:r>
          <w:rPr>
            <w:rFonts w:ascii="微软雅黑" w:eastAsia="微软雅黑" w:hAnsi="微软雅黑" w:cs="宋体" w:hint="eastAsia"/>
            <w:b/>
            <w:color w:val="000000"/>
            <w:sz w:val="22"/>
          </w:rPr>
          <w:t>Return parameters:</w:t>
        </w:r>
      </w:ins>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ins w:id="557" w:author="admin" w:date="2019-01-14T15:02:00Z"/>
        </w:trPr>
        <w:tc>
          <w:tcPr>
            <w:tcW w:w="2000" w:type="dxa"/>
            <w:shd w:val="clear" w:color="auto" w:fill="auto"/>
            <w:vAlign w:val="center"/>
          </w:tcPr>
          <w:p w:rsidR="009563EE" w:rsidRDefault="00685E50">
            <w:pPr>
              <w:widowControl/>
              <w:jc w:val="left"/>
              <w:rPr>
                <w:ins w:id="558" w:author="admin" w:date="2019-01-14T15:02:00Z"/>
                <w:rFonts w:ascii="宋体" w:eastAsia="宋体" w:hAnsi="宋体" w:cs="宋体"/>
                <w:b/>
                <w:color w:val="000000"/>
                <w:kern w:val="0"/>
                <w:sz w:val="24"/>
              </w:rPr>
            </w:pPr>
            <w:ins w:id="559" w:author="admin" w:date="2019-01-14T15:02:00Z">
              <w:r>
                <w:rPr>
                  <w:rFonts w:ascii="宋体" w:eastAsia="宋体" w:hAnsi="宋体" w:cs="宋体" w:hint="eastAsia"/>
                  <w:b/>
                  <w:color w:val="000000"/>
                  <w:kern w:val="0"/>
                  <w:sz w:val="24"/>
                </w:rPr>
                <w:lastRenderedPageBreak/>
                <w:t>Field</w:t>
              </w:r>
            </w:ins>
          </w:p>
        </w:tc>
        <w:tc>
          <w:tcPr>
            <w:tcW w:w="1701" w:type="dxa"/>
            <w:shd w:val="clear" w:color="auto" w:fill="auto"/>
            <w:vAlign w:val="center"/>
          </w:tcPr>
          <w:p w:rsidR="009563EE" w:rsidRDefault="00685E50">
            <w:pPr>
              <w:widowControl/>
              <w:jc w:val="left"/>
              <w:rPr>
                <w:ins w:id="560" w:author="admin" w:date="2019-01-14T15:02:00Z"/>
                <w:rFonts w:ascii="宋体" w:eastAsia="宋体" w:hAnsi="宋体" w:cs="宋体"/>
                <w:b/>
                <w:color w:val="000000"/>
                <w:kern w:val="0"/>
                <w:sz w:val="24"/>
              </w:rPr>
            </w:pPr>
            <w:ins w:id="561" w:author="admin" w:date="2019-01-14T15:02:00Z">
              <w:r>
                <w:rPr>
                  <w:rFonts w:ascii="宋体" w:eastAsia="宋体" w:hAnsi="宋体" w:cs="宋体" w:hint="eastAsia"/>
                  <w:b/>
                  <w:color w:val="000000"/>
                  <w:kern w:val="0"/>
                  <w:sz w:val="24"/>
                </w:rPr>
                <w:t>type</w:t>
              </w:r>
            </w:ins>
          </w:p>
        </w:tc>
        <w:tc>
          <w:tcPr>
            <w:tcW w:w="1134" w:type="dxa"/>
            <w:shd w:val="clear" w:color="auto" w:fill="auto"/>
            <w:vAlign w:val="center"/>
          </w:tcPr>
          <w:p w:rsidR="009563EE" w:rsidRDefault="00685E50">
            <w:pPr>
              <w:widowControl/>
              <w:jc w:val="left"/>
              <w:rPr>
                <w:ins w:id="562" w:author="admin" w:date="2019-01-14T15:02:00Z"/>
                <w:rFonts w:ascii="宋体" w:eastAsia="宋体" w:hAnsi="宋体" w:cs="宋体"/>
                <w:b/>
                <w:color w:val="000000"/>
                <w:kern w:val="0"/>
                <w:sz w:val="24"/>
              </w:rPr>
            </w:pPr>
            <w:ins w:id="563" w:author="admin" w:date="2019-01-14T15:02:00Z">
              <w:r>
                <w:rPr>
                  <w:rFonts w:ascii="宋体" w:eastAsia="宋体" w:hAnsi="宋体" w:cs="宋体" w:hint="eastAsia"/>
                  <w:b/>
                  <w:color w:val="000000"/>
                  <w:kern w:val="0"/>
                  <w:sz w:val="24"/>
                </w:rPr>
                <w:t>Must</w:t>
              </w:r>
            </w:ins>
          </w:p>
        </w:tc>
        <w:tc>
          <w:tcPr>
            <w:tcW w:w="4252" w:type="dxa"/>
            <w:shd w:val="clear" w:color="auto" w:fill="auto"/>
            <w:vAlign w:val="center"/>
          </w:tcPr>
          <w:p w:rsidR="009563EE" w:rsidRDefault="00685E50">
            <w:pPr>
              <w:widowControl/>
              <w:jc w:val="left"/>
              <w:rPr>
                <w:ins w:id="564" w:author="admin" w:date="2019-01-14T15:02:00Z"/>
                <w:rFonts w:ascii="宋体" w:eastAsia="宋体" w:hAnsi="宋体" w:cs="宋体"/>
                <w:b/>
                <w:color w:val="000000"/>
                <w:kern w:val="0"/>
                <w:sz w:val="24"/>
              </w:rPr>
            </w:pPr>
            <w:ins w:id="565" w:author="admin" w:date="2019-01-14T15:02:00Z">
              <w:r>
                <w:rPr>
                  <w:rFonts w:ascii="宋体" w:eastAsia="宋体" w:hAnsi="宋体" w:cs="宋体" w:hint="eastAsia"/>
                  <w:b/>
                  <w:color w:val="000000"/>
                  <w:kern w:val="0"/>
                  <w:sz w:val="24"/>
                </w:rPr>
                <w:t>describe</w:t>
              </w:r>
            </w:ins>
          </w:p>
        </w:tc>
      </w:tr>
      <w:tr w:rsidR="009563EE">
        <w:trPr>
          <w:trHeight w:val="507"/>
          <w:ins w:id="566" w:author="admin" w:date="2019-01-14T15:02:00Z"/>
        </w:trPr>
        <w:tc>
          <w:tcPr>
            <w:tcW w:w="2000" w:type="dxa"/>
            <w:shd w:val="clear" w:color="auto" w:fill="auto"/>
            <w:vAlign w:val="center"/>
          </w:tcPr>
          <w:p w:rsidR="009563EE" w:rsidRDefault="00685E50">
            <w:pPr>
              <w:tabs>
                <w:tab w:val="center" w:pos="892"/>
              </w:tabs>
              <w:rPr>
                <w:ins w:id="567" w:author="admin" w:date="2019-01-14T15:02:00Z"/>
                <w:rFonts w:ascii="宋体" w:hAnsi="宋体" w:cs="宋体"/>
                <w:color w:val="000000"/>
                <w:sz w:val="22"/>
              </w:rPr>
            </w:pPr>
            <w:ins w:id="568" w:author="admin" w:date="2019-01-14T15:02:00Z">
              <w:r>
                <w:rPr>
                  <w:rFonts w:ascii="宋体" w:hAnsi="宋体" w:cs="宋体"/>
                  <w:color w:val="000000"/>
                  <w:sz w:val="22"/>
                </w:rPr>
                <w:t>code</w:t>
              </w:r>
            </w:ins>
          </w:p>
        </w:tc>
        <w:tc>
          <w:tcPr>
            <w:tcW w:w="1701" w:type="dxa"/>
            <w:shd w:val="clear" w:color="auto" w:fill="auto"/>
            <w:vAlign w:val="center"/>
          </w:tcPr>
          <w:p w:rsidR="009563EE" w:rsidRDefault="00685E50">
            <w:pPr>
              <w:tabs>
                <w:tab w:val="center" w:pos="892"/>
              </w:tabs>
              <w:rPr>
                <w:ins w:id="569" w:author="admin" w:date="2019-01-14T15:02:00Z"/>
                <w:rFonts w:ascii="宋体" w:hAnsi="宋体" w:cs="宋体"/>
                <w:color w:val="000000"/>
                <w:sz w:val="22"/>
              </w:rPr>
            </w:pPr>
            <w:ins w:id="570" w:author="admin" w:date="2019-01-14T15:02:00Z">
              <w:r>
                <w:rPr>
                  <w:rFonts w:ascii="宋体" w:hAnsi="宋体" w:cs="宋体"/>
                  <w:color w:val="000000"/>
                  <w:sz w:val="22"/>
                </w:rPr>
                <w:t>String</w:t>
              </w:r>
            </w:ins>
          </w:p>
        </w:tc>
        <w:tc>
          <w:tcPr>
            <w:tcW w:w="1134" w:type="dxa"/>
            <w:shd w:val="clear" w:color="auto" w:fill="auto"/>
            <w:vAlign w:val="center"/>
          </w:tcPr>
          <w:p w:rsidR="009563EE" w:rsidRDefault="00685E50">
            <w:pPr>
              <w:tabs>
                <w:tab w:val="center" w:pos="892"/>
              </w:tabs>
              <w:rPr>
                <w:ins w:id="571" w:author="admin" w:date="2019-01-14T15:02:00Z"/>
                <w:rFonts w:ascii="宋体" w:hAnsi="宋体" w:cs="宋体"/>
                <w:color w:val="000000"/>
                <w:sz w:val="22"/>
              </w:rPr>
            </w:pPr>
            <w:ins w:id="572" w:author="admin" w:date="2019-01-14T15:02:00Z">
              <w:r>
                <w:rPr>
                  <w:rFonts w:ascii="宋体" w:hAnsi="宋体" w:cs="宋体" w:hint="eastAsia"/>
                  <w:color w:val="000000"/>
                  <w:sz w:val="22"/>
                </w:rPr>
                <w:t>Y</w:t>
              </w:r>
            </w:ins>
          </w:p>
        </w:tc>
        <w:tc>
          <w:tcPr>
            <w:tcW w:w="4252" w:type="dxa"/>
            <w:shd w:val="clear" w:color="auto" w:fill="auto"/>
            <w:vAlign w:val="center"/>
          </w:tcPr>
          <w:p w:rsidR="009563EE" w:rsidRDefault="00685E50">
            <w:pPr>
              <w:tabs>
                <w:tab w:val="center" w:pos="892"/>
              </w:tabs>
              <w:rPr>
                <w:ins w:id="573" w:author="admin" w:date="2019-01-14T15:02:00Z"/>
                <w:rFonts w:ascii="宋体" w:hAnsi="宋体" w:cs="宋体"/>
                <w:color w:val="000000"/>
                <w:sz w:val="22"/>
              </w:rPr>
            </w:pPr>
            <w:ins w:id="574" w:author="admin" w:date="2019-01-14T15:02:00Z">
              <w:r>
                <w:rPr>
                  <w:rFonts w:ascii="宋体" w:hAnsi="宋体" w:cs="宋体" w:hint="eastAsia"/>
                  <w:color w:val="000000"/>
                  <w:sz w:val="22"/>
                </w:rPr>
                <w:t>返回编码，</w:t>
              </w:r>
            </w:ins>
          </w:p>
        </w:tc>
      </w:tr>
      <w:tr w:rsidR="009563EE">
        <w:trPr>
          <w:trHeight w:val="507"/>
          <w:ins w:id="575" w:author="admin" w:date="2019-01-14T15:02:00Z"/>
        </w:trPr>
        <w:tc>
          <w:tcPr>
            <w:tcW w:w="2000" w:type="dxa"/>
            <w:shd w:val="clear" w:color="auto" w:fill="auto"/>
            <w:vAlign w:val="center"/>
          </w:tcPr>
          <w:p w:rsidR="009563EE" w:rsidRDefault="00685E50">
            <w:pPr>
              <w:tabs>
                <w:tab w:val="center" w:pos="892"/>
              </w:tabs>
              <w:rPr>
                <w:ins w:id="576" w:author="admin" w:date="2019-01-14T15:02:00Z"/>
                <w:rFonts w:ascii="宋体" w:hAnsi="宋体" w:cs="宋体"/>
                <w:color w:val="000000"/>
                <w:sz w:val="22"/>
              </w:rPr>
            </w:pPr>
            <w:ins w:id="577" w:author="admin" w:date="2019-01-14T15:02:00Z">
              <w:r>
                <w:rPr>
                  <w:rFonts w:ascii="宋体" w:hAnsi="宋体" w:cs="宋体" w:hint="eastAsia"/>
                  <w:color w:val="000000"/>
                  <w:sz w:val="22"/>
                </w:rPr>
                <w:t>msg</w:t>
              </w:r>
            </w:ins>
          </w:p>
        </w:tc>
        <w:tc>
          <w:tcPr>
            <w:tcW w:w="1701" w:type="dxa"/>
            <w:shd w:val="clear" w:color="auto" w:fill="auto"/>
            <w:vAlign w:val="center"/>
          </w:tcPr>
          <w:p w:rsidR="009563EE" w:rsidRDefault="00685E50">
            <w:pPr>
              <w:tabs>
                <w:tab w:val="center" w:pos="892"/>
              </w:tabs>
              <w:rPr>
                <w:ins w:id="578" w:author="admin" w:date="2019-01-14T15:02:00Z"/>
                <w:rFonts w:ascii="宋体" w:hAnsi="宋体" w:cs="宋体"/>
                <w:color w:val="000000"/>
                <w:sz w:val="22"/>
              </w:rPr>
            </w:pPr>
            <w:ins w:id="579" w:author="admin" w:date="2019-01-14T15:02:00Z">
              <w:r>
                <w:rPr>
                  <w:rFonts w:ascii="宋体" w:hAnsi="宋体" w:cs="宋体" w:hint="eastAsia"/>
                  <w:color w:val="000000"/>
                  <w:sz w:val="22"/>
                </w:rPr>
                <w:t>String</w:t>
              </w:r>
            </w:ins>
          </w:p>
        </w:tc>
        <w:tc>
          <w:tcPr>
            <w:tcW w:w="1134" w:type="dxa"/>
            <w:shd w:val="clear" w:color="auto" w:fill="auto"/>
            <w:vAlign w:val="center"/>
          </w:tcPr>
          <w:p w:rsidR="009563EE" w:rsidRDefault="00685E50">
            <w:pPr>
              <w:tabs>
                <w:tab w:val="center" w:pos="892"/>
              </w:tabs>
              <w:rPr>
                <w:ins w:id="580" w:author="admin" w:date="2019-01-14T15:02:00Z"/>
                <w:rFonts w:ascii="宋体" w:hAnsi="宋体" w:cs="宋体"/>
                <w:color w:val="000000"/>
                <w:sz w:val="22"/>
              </w:rPr>
            </w:pPr>
            <w:ins w:id="581" w:author="admin" w:date="2019-01-14T15:02:00Z">
              <w:r>
                <w:rPr>
                  <w:rFonts w:ascii="宋体" w:hAnsi="宋体" w:cs="宋体" w:hint="eastAsia"/>
                  <w:color w:val="000000"/>
                  <w:sz w:val="22"/>
                </w:rPr>
                <w:t>Y</w:t>
              </w:r>
            </w:ins>
          </w:p>
        </w:tc>
        <w:tc>
          <w:tcPr>
            <w:tcW w:w="4252" w:type="dxa"/>
            <w:shd w:val="clear" w:color="auto" w:fill="auto"/>
            <w:vAlign w:val="center"/>
          </w:tcPr>
          <w:p w:rsidR="009563EE" w:rsidRDefault="00685E50">
            <w:pPr>
              <w:tabs>
                <w:tab w:val="center" w:pos="892"/>
              </w:tabs>
              <w:rPr>
                <w:ins w:id="582" w:author="admin" w:date="2019-01-14T15:02:00Z"/>
                <w:rFonts w:ascii="宋体" w:hAnsi="宋体" w:cs="宋体"/>
                <w:color w:val="000000"/>
                <w:sz w:val="22"/>
              </w:rPr>
            </w:pPr>
            <w:ins w:id="583" w:author="admin" w:date="2019-01-14T15:02:00Z">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ins>
          </w:p>
        </w:tc>
      </w:tr>
      <w:tr w:rsidR="009563EE">
        <w:trPr>
          <w:trHeight w:val="507"/>
          <w:ins w:id="584" w:author="admin" w:date="2019-01-14T15:02:00Z"/>
        </w:trPr>
        <w:tc>
          <w:tcPr>
            <w:tcW w:w="2000" w:type="dxa"/>
            <w:shd w:val="clear" w:color="auto" w:fill="auto"/>
            <w:vAlign w:val="center"/>
          </w:tcPr>
          <w:p w:rsidR="009563EE" w:rsidRDefault="00685E50">
            <w:pPr>
              <w:tabs>
                <w:tab w:val="center" w:pos="892"/>
              </w:tabs>
              <w:rPr>
                <w:ins w:id="585" w:author="admin" w:date="2019-01-14T15:02:00Z"/>
                <w:rFonts w:ascii="宋体" w:hAnsi="宋体" w:cs="宋体"/>
                <w:color w:val="000000"/>
                <w:sz w:val="22"/>
              </w:rPr>
            </w:pPr>
            <w:ins w:id="586" w:author="admin" w:date="2019-01-14T15:02:00Z">
              <w:r>
                <w:rPr>
                  <w:rFonts w:ascii="宋体" w:hAnsi="宋体" w:cs="宋体" w:hint="eastAsia"/>
                  <w:color w:val="000000"/>
                  <w:sz w:val="22"/>
                </w:rPr>
                <w:t>resultMap</w:t>
              </w:r>
            </w:ins>
          </w:p>
        </w:tc>
        <w:tc>
          <w:tcPr>
            <w:tcW w:w="1701" w:type="dxa"/>
            <w:shd w:val="clear" w:color="auto" w:fill="auto"/>
            <w:vAlign w:val="center"/>
          </w:tcPr>
          <w:p w:rsidR="009563EE" w:rsidRDefault="00685E50">
            <w:pPr>
              <w:tabs>
                <w:tab w:val="center" w:pos="892"/>
              </w:tabs>
              <w:rPr>
                <w:ins w:id="587" w:author="admin" w:date="2019-01-14T15:02:00Z"/>
                <w:rFonts w:ascii="宋体" w:hAnsi="宋体" w:cs="宋体"/>
                <w:color w:val="000000"/>
                <w:sz w:val="22"/>
              </w:rPr>
            </w:pPr>
            <w:ins w:id="588" w:author="admin" w:date="2019-01-14T15:02:00Z">
              <w:r>
                <w:rPr>
                  <w:rFonts w:ascii="宋体" w:hAnsi="宋体" w:cs="宋体" w:hint="eastAsia"/>
                  <w:color w:val="000000"/>
                  <w:sz w:val="22"/>
                </w:rPr>
                <w:t>Json</w:t>
              </w:r>
            </w:ins>
          </w:p>
        </w:tc>
        <w:tc>
          <w:tcPr>
            <w:tcW w:w="1134" w:type="dxa"/>
            <w:shd w:val="clear" w:color="auto" w:fill="auto"/>
            <w:vAlign w:val="center"/>
          </w:tcPr>
          <w:p w:rsidR="009563EE" w:rsidRDefault="00685E50">
            <w:pPr>
              <w:tabs>
                <w:tab w:val="center" w:pos="892"/>
              </w:tabs>
              <w:rPr>
                <w:ins w:id="589" w:author="admin" w:date="2019-01-14T15:02:00Z"/>
                <w:rFonts w:ascii="宋体" w:hAnsi="宋体" w:cs="宋体"/>
                <w:color w:val="000000"/>
                <w:sz w:val="22"/>
              </w:rPr>
            </w:pPr>
            <w:ins w:id="590" w:author="admin" w:date="2019-01-14T15:02:00Z">
              <w:r>
                <w:rPr>
                  <w:rFonts w:ascii="宋体" w:hAnsi="宋体" w:cs="宋体" w:hint="eastAsia"/>
                  <w:color w:val="000000"/>
                  <w:sz w:val="22"/>
                </w:rPr>
                <w:t>Y</w:t>
              </w:r>
            </w:ins>
          </w:p>
        </w:tc>
        <w:tc>
          <w:tcPr>
            <w:tcW w:w="4252" w:type="dxa"/>
            <w:shd w:val="clear" w:color="auto" w:fill="auto"/>
            <w:vAlign w:val="center"/>
          </w:tcPr>
          <w:p w:rsidR="009563EE" w:rsidRDefault="009563EE">
            <w:pPr>
              <w:tabs>
                <w:tab w:val="center" w:pos="892"/>
              </w:tabs>
              <w:rPr>
                <w:ins w:id="591" w:author="admin" w:date="2019-01-14T15:02:00Z"/>
                <w:rFonts w:ascii="宋体" w:hAnsi="宋体" w:cs="宋体"/>
                <w:color w:val="000000"/>
                <w:sz w:val="22"/>
              </w:rPr>
            </w:pPr>
          </w:p>
        </w:tc>
      </w:tr>
    </w:tbl>
    <w:p w:rsidR="009563EE" w:rsidRDefault="009563EE">
      <w:pPr>
        <w:rPr>
          <w:ins w:id="592" w:author="admin" w:date="2019-01-14T15:00:00Z"/>
          <w:rFonts w:ascii="Consolas" w:eastAsia="Consolas" w:hAnsi="Consolas" w:cs="Consolas"/>
          <w:color w:val="000000"/>
          <w:sz w:val="19"/>
          <w:szCs w:val="19"/>
          <w:shd w:val="clear" w:color="auto" w:fill="FCF6DB"/>
        </w:rPr>
      </w:pPr>
    </w:p>
    <w:p w:rsidR="009563EE" w:rsidRDefault="009563EE">
      <w:pPr>
        <w:rPr>
          <w:rFonts w:ascii="Consolas" w:eastAsia="Consolas" w:hAnsi="Consolas" w:cs="Consolas"/>
          <w:color w:val="000000"/>
          <w:sz w:val="19"/>
          <w:szCs w:val="19"/>
          <w:shd w:val="clear" w:color="auto" w:fill="FCF6DB"/>
        </w:rPr>
      </w:pPr>
    </w:p>
    <w:p w:rsidR="009563EE" w:rsidRDefault="00685E50">
      <w:pPr>
        <w:rPr>
          <w:ins w:id="593" w:author="admin" w:date="2019-01-14T15:04:00Z"/>
          <w:rFonts w:ascii="Consolas" w:eastAsia="Consolas" w:hAnsi="Consolas" w:cs="Consolas"/>
          <w:color w:val="000000"/>
          <w:sz w:val="19"/>
          <w:szCs w:val="19"/>
          <w:shd w:val="clear" w:color="auto" w:fill="FCF6DB"/>
        </w:rPr>
      </w:pPr>
      <w:ins w:id="594" w:author="admin" w:date="2019-01-14T15:03:00Z">
        <w:r>
          <w:rPr>
            <w:rFonts w:ascii="Consolas" w:eastAsia="Consolas" w:hAnsi="Consolas" w:cs="Consolas"/>
            <w:color w:val="000000"/>
            <w:sz w:val="19"/>
            <w:szCs w:val="19"/>
            <w:shd w:val="clear" w:color="auto" w:fill="FCF6DB"/>
          </w:rPr>
          <w:t xml:space="preserve">{ "code":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"msg": </w:t>
        </w:r>
        <w:r>
          <w:rPr>
            <w:rFonts w:ascii="Consolas" w:eastAsia="Consolas" w:hAnsi="Consolas" w:cs="Consolas"/>
            <w:color w:val="880000"/>
            <w:sz w:val="19"/>
            <w:szCs w:val="19"/>
            <w:shd w:val="clear" w:color="auto" w:fill="FCF6DB"/>
          </w:rPr>
          <w:t>"success"</w:t>
        </w:r>
        <w:r>
          <w:rPr>
            <w:rFonts w:ascii="Consolas" w:eastAsia="Consolas" w:hAnsi="Consolas" w:cs="Consolas"/>
            <w:color w:val="000000"/>
            <w:sz w:val="19"/>
            <w:szCs w:val="19"/>
            <w:shd w:val="clear" w:color="auto" w:fill="FCF6DB"/>
          </w:rPr>
          <w:t xml:space="preserve">, "resultMap": { "data": { "id":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"description":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"authorName":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"authorDetails":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"createTime": </w:t>
        </w:r>
        <w:r>
          <w:rPr>
            <w:rFonts w:ascii="Consolas" w:eastAsia="Consolas" w:hAnsi="Consolas" w:cs="Consolas"/>
            <w:color w:val="880000"/>
            <w:sz w:val="19"/>
            <w:szCs w:val="19"/>
            <w:shd w:val="clear" w:color="auto" w:fill="FCF6DB"/>
          </w:rPr>
          <w:t>1547449108044</w:t>
        </w:r>
        <w:r>
          <w:rPr>
            <w:rFonts w:ascii="Consolas" w:eastAsia="Consolas" w:hAnsi="Consolas" w:cs="Consolas"/>
            <w:color w:val="000000"/>
            <w:sz w:val="19"/>
            <w:szCs w:val="19"/>
            <w:shd w:val="clear" w:color="auto" w:fill="FCF6DB"/>
          </w:rPr>
          <w:t xml:space="preserve">, "authorImage": { "title":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w:t>
        </w:r>
        <w:r>
          <w:rPr>
            <w:rFonts w:ascii="Consolas" w:eastAsia="Consolas" w:hAnsi="Consolas" w:cs="Consolas"/>
            <w:color w:val="000000"/>
            <w:sz w:val="19"/>
            <w:szCs w:val="19"/>
            <w:shd w:val="clear" w:color="auto" w:fill="FCF6DB"/>
          </w:rPr>
          <w:t xml:space="preserve">alternateText":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"caption":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"thumbnailID":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"originalID":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"thumbnailUrl":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"originalUrl":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 "visualEssayImages": [ { "title":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"alternateText":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"caption":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"thumbnailID":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"originalID":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"thumbnailUrl":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"originalUrl":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 ], "parentId":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 } }</w:t>
        </w:r>
      </w:ins>
    </w:p>
    <w:p w:rsidR="009563EE" w:rsidRDefault="009563EE">
      <w:pPr>
        <w:rPr>
          <w:ins w:id="595" w:author="admin" w:date="2019-01-14T15:04:00Z"/>
          <w:rFonts w:ascii="Consolas" w:eastAsia="Consolas" w:hAnsi="Consolas" w:cs="Consolas"/>
          <w:color w:val="000000"/>
          <w:sz w:val="19"/>
          <w:szCs w:val="19"/>
          <w:shd w:val="clear" w:color="auto" w:fill="FCF6DB"/>
        </w:rPr>
      </w:pPr>
    </w:p>
    <w:p w:rsidR="009563EE" w:rsidRDefault="00685E50">
      <w:pPr>
        <w:pStyle w:val="1"/>
        <w:numPr>
          <w:ilvl w:val="0"/>
          <w:numId w:val="1"/>
        </w:numPr>
        <w:rPr>
          <w:ins w:id="596" w:author="admin" w:date="2019-01-14T15:04:00Z"/>
        </w:rPr>
      </w:pPr>
      <w:ins w:id="597" w:author="admin" w:date="2019-01-14T15:04:00Z">
        <w:r>
          <w:rPr>
            <w:rFonts w:hint="eastAsia"/>
          </w:rPr>
          <w:t>删除</w:t>
        </w:r>
        <w:r>
          <w:rPr>
            <w:rFonts w:hint="eastAsia"/>
          </w:rPr>
          <w:t>visualEssay</w:t>
        </w:r>
      </w:ins>
    </w:p>
    <w:p w:rsidR="009563EE" w:rsidRDefault="00685E50">
      <w:pPr>
        <w:tabs>
          <w:tab w:val="center" w:pos="892"/>
        </w:tabs>
        <w:ind w:leftChars="135" w:left="283"/>
        <w:rPr>
          <w:ins w:id="598" w:author="admin" w:date="2019-01-14T15:04:00Z"/>
          <w:rFonts w:ascii="微软雅黑" w:eastAsia="微软雅黑" w:hAnsi="微软雅黑" w:cs="宋体"/>
          <w:b/>
          <w:color w:val="000000"/>
          <w:sz w:val="22"/>
        </w:rPr>
      </w:pPr>
      <w:ins w:id="599" w:author="admin" w:date="2019-01-14T15:04:00Z">
        <w:r>
          <w:rPr>
            <w:rFonts w:ascii="微软雅黑" w:eastAsia="微软雅黑" w:hAnsi="微软雅黑" w:cs="宋体" w:hint="eastAsia"/>
            <w:b/>
            <w:color w:val="000000"/>
            <w:sz w:val="22"/>
          </w:rPr>
          <w:t xml:space="preserve">URL: </w:t>
        </w:r>
      </w:ins>
    </w:p>
    <w:p w:rsidR="009563EE" w:rsidRDefault="00685E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ins w:id="600" w:author="admin" w:date="2019-01-14T15:04:00Z"/>
          <w:rFonts w:ascii="Consolas" w:eastAsia="Consolas" w:hAnsi="Consolas" w:hint="default"/>
          <w:color w:val="2A00FF"/>
          <w:sz w:val="20"/>
          <w:shd w:val="clear" w:color="auto" w:fill="E8F2FE"/>
        </w:rPr>
      </w:pPr>
      <w:ins w:id="601" w:author="admin" w:date="2019-01-14T15:04:00Z">
        <w:r>
          <w:rPr>
            <w:rFonts w:ascii="Consolas" w:eastAsia="Consolas" w:hAnsi="Consolas"/>
            <w:color w:val="2A00FF"/>
            <w:sz w:val="20"/>
            <w:shd w:val="clear" w:color="auto" w:fill="E8F2FE"/>
          </w:rPr>
          <w:fldChar w:fldCharType="begin"/>
        </w:r>
        <w:r>
          <w:rPr>
            <w:rFonts w:ascii="Consolas" w:eastAsia="Consolas" w:hAnsi="Consolas"/>
            <w:color w:val="2A00FF"/>
            <w:sz w:val="20"/>
            <w:shd w:val="clear" w:color="auto" w:fill="E8F2FE"/>
          </w:rPr>
          <w:instrText xml:space="preserve"> HYPERLINK </w:instrText>
        </w:r>
        <w:r>
          <w:rPr>
            <w:rFonts w:ascii="Consolas" w:eastAsia="Consolas" w:hAnsi="Consolas"/>
            <w:color w:val="2A00FF"/>
            <w:sz w:val="20"/>
            <w:shd w:val="clear" w:color="auto" w:fill="E8F2FE"/>
          </w:rPr>
          <w:fldChar w:fldCharType="separate"/>
        </w:r>
        <w:r>
          <w:rPr>
            <w:rFonts w:ascii="Consolas" w:eastAsia="Consolas" w:hAnsi="Consolas"/>
            <w:color w:val="2A00FF"/>
            <w:sz w:val="20"/>
            <w:shd w:val="clear" w:color="auto" w:fill="E8F2FE"/>
          </w:rPr>
          <w:t>http://{IP}:{port}/{service_name}/</w:t>
        </w:r>
        <w:r>
          <w:rPr>
            <w:rFonts w:ascii="Consolas" w:eastAsia="Consolas" w:hAnsi="Consolas"/>
            <w:color w:val="2A00FF"/>
            <w:sz w:val="20"/>
            <w:shd w:val="clear" w:color="auto" w:fill="E8F2FE"/>
          </w:rPr>
          <w:fldChar w:fldCharType="end"/>
        </w:r>
      </w:ins>
      <w:ins w:id="602" w:author="admin" w:date="2019-01-14T15:06:00Z">
        <w:r>
          <w:rPr>
            <w:rFonts w:ascii="Consolas" w:eastAsia="Consolas" w:hAnsi="Consolas" w:hint="default"/>
            <w:color w:val="2A00FF"/>
            <w:sz w:val="20"/>
            <w:shd w:val="clear" w:color="auto" w:fill="E8F2FE"/>
            <w:rPrChange w:id="603" w:author="admin" w:date="2019-01-14T15:06:00Z">
              <w:rPr>
                <w:rFonts w:ascii="Consolas" w:eastAsia="Consolas" w:hAnsi="Consolas" w:hint="default"/>
                <w:color w:val="2A00FF"/>
                <w:sz w:val="32"/>
                <w:shd w:val="clear" w:color="auto" w:fill="E8F2FE"/>
              </w:rPr>
            </w:rPrChange>
          </w:rPr>
          <w:t>v1/content/visualEssay/deleteVisualEssayById</w:t>
        </w:r>
      </w:ins>
    </w:p>
    <w:p w:rsidR="009563EE" w:rsidRDefault="00685E50">
      <w:pPr>
        <w:tabs>
          <w:tab w:val="center" w:pos="892"/>
        </w:tabs>
        <w:ind w:leftChars="135" w:left="283"/>
        <w:rPr>
          <w:ins w:id="604" w:author="admin" w:date="2019-01-14T15:04:00Z"/>
          <w:rFonts w:ascii="微软雅黑" w:eastAsia="微软雅黑" w:hAnsi="微软雅黑" w:cs="宋体"/>
          <w:b/>
          <w:color w:val="000000"/>
          <w:sz w:val="22"/>
        </w:rPr>
      </w:pPr>
      <w:ins w:id="605" w:author="admin" w:date="2019-01-14T15:04:00Z">
        <w:r>
          <w:rPr>
            <w:rFonts w:ascii="微软雅黑" w:eastAsia="微软雅黑" w:hAnsi="微软雅黑" w:cs="宋体" w:hint="eastAsia"/>
            <w:b/>
            <w:color w:val="000000"/>
            <w:sz w:val="22"/>
          </w:rPr>
          <w:t>Type : POST</w:t>
        </w:r>
      </w:ins>
    </w:p>
    <w:p w:rsidR="009563EE" w:rsidRDefault="00685E50">
      <w:pPr>
        <w:tabs>
          <w:tab w:val="center" w:pos="892"/>
        </w:tabs>
        <w:ind w:leftChars="135" w:left="283"/>
        <w:rPr>
          <w:ins w:id="606" w:author="admin" w:date="2019-01-14T15:04:00Z"/>
          <w:rFonts w:ascii="微软雅黑" w:eastAsia="微软雅黑" w:hAnsi="微软雅黑" w:cs="宋体"/>
          <w:b/>
          <w:color w:val="000000"/>
          <w:sz w:val="22"/>
        </w:rPr>
      </w:pPr>
      <w:ins w:id="607" w:author="admin" w:date="2019-01-14T15:04:00Z">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ins>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ins w:id="608" w:author="admin" w:date="2019-01-14T15:04: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ins w:id="609" w:author="admin" w:date="2019-01-14T15:04:00Z"/>
                <w:rFonts w:ascii="宋体" w:eastAsia="宋体" w:hAnsi="宋体" w:cs="宋体"/>
                <w:b/>
                <w:color w:val="000000"/>
                <w:kern w:val="0"/>
                <w:sz w:val="24"/>
              </w:rPr>
            </w:pPr>
            <w:ins w:id="610" w:author="admin" w:date="2019-01-14T15:04:00Z">
              <w:r>
                <w:rPr>
                  <w:rFonts w:ascii="宋体" w:eastAsia="宋体" w:hAnsi="宋体" w:cs="宋体" w:hint="eastAsia"/>
                  <w:b/>
                  <w:color w:val="000000"/>
                  <w:kern w:val="0"/>
                  <w:sz w:val="24"/>
                </w:rPr>
                <w:t>Field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611" w:author="admin" w:date="2019-01-14T15:04:00Z"/>
                <w:rFonts w:ascii="宋体" w:eastAsia="宋体" w:hAnsi="宋体" w:cs="宋体"/>
                <w:b/>
                <w:color w:val="000000"/>
                <w:kern w:val="0"/>
                <w:sz w:val="24"/>
              </w:rPr>
            </w:pPr>
            <w:ins w:id="612" w:author="admin" w:date="2019-01-14T15:04:00Z">
              <w:r>
                <w:rPr>
                  <w:rFonts w:ascii="宋体" w:eastAsia="宋体" w:hAnsi="宋体" w:cs="宋体" w:hint="eastAsia"/>
                  <w:b/>
                  <w:color w:val="000000"/>
                  <w:kern w:val="0"/>
                  <w:sz w:val="24"/>
                </w:rPr>
                <w:t>type</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613" w:author="admin" w:date="2019-01-14T15:04:00Z"/>
                <w:rFonts w:ascii="宋体" w:eastAsia="宋体" w:hAnsi="宋体" w:cs="宋体"/>
                <w:b/>
                <w:color w:val="000000"/>
                <w:kern w:val="0"/>
                <w:sz w:val="24"/>
              </w:rPr>
            </w:pPr>
            <w:ins w:id="614" w:author="admin" w:date="2019-01-14T15:04:00Z">
              <w:r>
                <w:rPr>
                  <w:rFonts w:ascii="宋体" w:eastAsia="宋体" w:hAnsi="宋体" w:cs="宋体" w:hint="eastAsia"/>
                  <w:b/>
                  <w:color w:val="000000"/>
                  <w:kern w:val="0"/>
                  <w:sz w:val="24"/>
                </w:rPr>
                <w:t>Must</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615" w:author="admin" w:date="2019-01-14T15:04:00Z"/>
                <w:rFonts w:ascii="宋体" w:eastAsia="宋体" w:hAnsi="宋体" w:cs="宋体"/>
                <w:b/>
                <w:color w:val="000000"/>
                <w:kern w:val="0"/>
                <w:sz w:val="24"/>
              </w:rPr>
            </w:pPr>
            <w:ins w:id="616" w:author="admin" w:date="2019-01-14T15:04:00Z">
              <w:r>
                <w:rPr>
                  <w:rFonts w:ascii="宋体" w:eastAsia="宋体" w:hAnsi="宋体" w:cs="宋体" w:hint="eastAsia"/>
                  <w:b/>
                  <w:color w:val="000000"/>
                  <w:kern w:val="0"/>
                  <w:sz w:val="24"/>
                </w:rPr>
                <w:t>describe</w:t>
              </w:r>
            </w:ins>
          </w:p>
        </w:tc>
      </w:tr>
      <w:tr w:rsidR="009563EE">
        <w:trPr>
          <w:trHeight w:val="535"/>
          <w:ins w:id="617" w:author="admin" w:date="2019-01-14T15:04: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ins w:id="618" w:author="admin" w:date="2019-01-14T15:04:00Z"/>
                <w:rFonts w:ascii="宋体" w:eastAsia="宋体" w:hAnsi="宋体" w:cs="宋体"/>
                <w:b/>
                <w:color w:val="000000"/>
                <w:kern w:val="0"/>
                <w:sz w:val="24"/>
              </w:rPr>
            </w:pPr>
            <w:ins w:id="619" w:author="admin" w:date="2019-01-14T15:04:00Z">
              <w:r>
                <w:rPr>
                  <w:rFonts w:ascii="宋体" w:eastAsia="宋体" w:hAnsi="宋体" w:cs="宋体" w:hint="eastAsia"/>
                  <w:b/>
                  <w:color w:val="000000"/>
                  <w:kern w:val="0"/>
                  <w:sz w:val="24"/>
                </w:rPr>
                <w:t>Id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620" w:author="admin" w:date="2019-01-14T15:04:00Z"/>
                <w:rFonts w:ascii="宋体" w:eastAsia="宋体" w:hAnsi="宋体" w:cs="宋体"/>
                <w:b/>
                <w:color w:val="000000"/>
                <w:kern w:val="0"/>
                <w:sz w:val="24"/>
              </w:rPr>
            </w:pPr>
            <w:ins w:id="621" w:author="admin" w:date="2019-01-14T15:04:00Z">
              <w:r>
                <w:rPr>
                  <w:rFonts w:ascii="宋体" w:eastAsia="宋体" w:hAnsi="宋体" w:cs="宋体" w:hint="eastAsia"/>
                  <w:b/>
                  <w:color w:val="000000"/>
                  <w:kern w:val="0"/>
                  <w:sz w:val="24"/>
                </w:rPr>
                <w:t>String</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622" w:author="admin" w:date="2019-01-14T15:04:00Z"/>
                <w:rFonts w:ascii="宋体" w:eastAsia="宋体" w:hAnsi="宋体" w:cs="宋体"/>
                <w:b/>
                <w:color w:val="000000"/>
                <w:kern w:val="0"/>
                <w:sz w:val="24"/>
              </w:rPr>
            </w:pPr>
            <w:ins w:id="623" w:author="admin" w:date="2019-01-14T15:04:00Z">
              <w:r>
                <w:rPr>
                  <w:rFonts w:ascii="宋体" w:eastAsia="宋体" w:hAnsi="宋体" w:cs="宋体" w:hint="eastAsia"/>
                  <w:b/>
                  <w:color w:val="000000"/>
                  <w:kern w:val="0"/>
                  <w:sz w:val="24"/>
                </w:rPr>
                <w:t>Y</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624" w:author="admin" w:date="2019-01-14T15:04:00Z"/>
                <w:rFonts w:ascii="宋体" w:eastAsia="宋体" w:hAnsi="宋体" w:cs="宋体"/>
                <w:b/>
                <w:color w:val="000000"/>
                <w:kern w:val="0"/>
                <w:sz w:val="24"/>
              </w:rPr>
            </w:pPr>
            <w:ins w:id="625" w:author="admin" w:date="2019-01-14T15:04:00Z">
              <w:r>
                <w:rPr>
                  <w:rFonts w:ascii="宋体" w:eastAsia="宋体" w:hAnsi="宋体" w:cs="宋体" w:hint="eastAsia"/>
                  <w:b/>
                  <w:color w:val="000000"/>
                  <w:kern w:val="0"/>
                  <w:sz w:val="24"/>
                </w:rPr>
                <w:t>主键</w:t>
              </w:r>
            </w:ins>
          </w:p>
        </w:tc>
      </w:tr>
    </w:tbl>
    <w:p w:rsidR="009563EE" w:rsidRDefault="00685E50">
      <w:pPr>
        <w:tabs>
          <w:tab w:val="center" w:pos="892"/>
        </w:tabs>
        <w:ind w:leftChars="135" w:left="283"/>
        <w:rPr>
          <w:ins w:id="626" w:author="admin" w:date="2019-01-14T15:04:00Z"/>
          <w:rFonts w:ascii="微软雅黑" w:eastAsia="微软雅黑" w:hAnsi="微软雅黑" w:cs="宋体"/>
          <w:b/>
          <w:color w:val="000000"/>
          <w:sz w:val="22"/>
        </w:rPr>
      </w:pPr>
      <w:ins w:id="627" w:author="admin" w:date="2019-01-14T15:04:00Z">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ins>
    </w:p>
    <w:p w:rsidR="009563EE" w:rsidRDefault="00685E50">
      <w:pPr>
        <w:tabs>
          <w:tab w:val="center" w:pos="892"/>
        </w:tabs>
        <w:ind w:leftChars="135" w:left="283"/>
        <w:rPr>
          <w:ins w:id="628" w:author="admin" w:date="2019-01-14T15:04:00Z"/>
          <w:rFonts w:ascii="微软雅黑" w:eastAsia="微软雅黑" w:hAnsi="微软雅黑" w:cs="宋体"/>
          <w:b/>
          <w:color w:val="000000"/>
          <w:sz w:val="22"/>
        </w:rPr>
      </w:pPr>
      <w:ins w:id="629" w:author="admin" w:date="2019-01-14T15:04:00Z">
        <w:r>
          <w:rPr>
            <w:rFonts w:ascii="微软雅黑" w:eastAsia="微软雅黑" w:hAnsi="微软雅黑" w:cs="宋体" w:hint="eastAsia"/>
            <w:b/>
            <w:color w:val="000000"/>
            <w:sz w:val="22"/>
          </w:rPr>
          <w:t>Return parameters:</w:t>
        </w:r>
      </w:ins>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9563EE">
        <w:trPr>
          <w:trHeight w:val="535"/>
          <w:ins w:id="630" w:author="admin" w:date="2019-01-14T15:04:00Z"/>
        </w:trPr>
        <w:tc>
          <w:tcPr>
            <w:tcW w:w="2000" w:type="dxa"/>
            <w:shd w:val="clear" w:color="auto" w:fill="auto"/>
            <w:vAlign w:val="center"/>
          </w:tcPr>
          <w:p w:rsidR="009563EE" w:rsidRDefault="00685E50">
            <w:pPr>
              <w:widowControl/>
              <w:jc w:val="left"/>
              <w:rPr>
                <w:ins w:id="631" w:author="admin" w:date="2019-01-14T15:04:00Z"/>
                <w:rFonts w:ascii="宋体" w:eastAsia="宋体" w:hAnsi="宋体" w:cs="宋体"/>
                <w:b/>
                <w:color w:val="000000"/>
                <w:kern w:val="0"/>
                <w:sz w:val="24"/>
              </w:rPr>
            </w:pPr>
            <w:ins w:id="632" w:author="admin" w:date="2019-01-14T15:04:00Z">
              <w:r>
                <w:rPr>
                  <w:rFonts w:ascii="宋体" w:eastAsia="宋体" w:hAnsi="宋体" w:cs="宋体" w:hint="eastAsia"/>
                  <w:b/>
                  <w:color w:val="000000"/>
                  <w:kern w:val="0"/>
                  <w:sz w:val="24"/>
                </w:rPr>
                <w:t>Field</w:t>
              </w:r>
            </w:ins>
          </w:p>
        </w:tc>
        <w:tc>
          <w:tcPr>
            <w:tcW w:w="1701" w:type="dxa"/>
            <w:shd w:val="clear" w:color="auto" w:fill="auto"/>
            <w:vAlign w:val="center"/>
          </w:tcPr>
          <w:p w:rsidR="009563EE" w:rsidRDefault="00685E50">
            <w:pPr>
              <w:widowControl/>
              <w:jc w:val="left"/>
              <w:rPr>
                <w:ins w:id="633" w:author="admin" w:date="2019-01-14T15:04:00Z"/>
                <w:rFonts w:ascii="宋体" w:eastAsia="宋体" w:hAnsi="宋体" w:cs="宋体"/>
                <w:b/>
                <w:color w:val="000000"/>
                <w:kern w:val="0"/>
                <w:sz w:val="24"/>
              </w:rPr>
            </w:pPr>
            <w:ins w:id="634" w:author="admin" w:date="2019-01-14T15:04:00Z">
              <w:r>
                <w:rPr>
                  <w:rFonts w:ascii="宋体" w:eastAsia="宋体" w:hAnsi="宋体" w:cs="宋体" w:hint="eastAsia"/>
                  <w:b/>
                  <w:color w:val="000000"/>
                  <w:kern w:val="0"/>
                  <w:sz w:val="24"/>
                </w:rPr>
                <w:t>type</w:t>
              </w:r>
            </w:ins>
          </w:p>
        </w:tc>
        <w:tc>
          <w:tcPr>
            <w:tcW w:w="1134" w:type="dxa"/>
            <w:shd w:val="clear" w:color="auto" w:fill="auto"/>
            <w:vAlign w:val="center"/>
          </w:tcPr>
          <w:p w:rsidR="009563EE" w:rsidRDefault="00685E50">
            <w:pPr>
              <w:widowControl/>
              <w:jc w:val="left"/>
              <w:rPr>
                <w:ins w:id="635" w:author="admin" w:date="2019-01-14T15:04:00Z"/>
                <w:rFonts w:ascii="宋体" w:eastAsia="宋体" w:hAnsi="宋体" w:cs="宋体"/>
                <w:b/>
                <w:color w:val="000000"/>
                <w:kern w:val="0"/>
                <w:sz w:val="24"/>
              </w:rPr>
            </w:pPr>
            <w:ins w:id="636" w:author="admin" w:date="2019-01-14T15:04:00Z">
              <w:r>
                <w:rPr>
                  <w:rFonts w:ascii="宋体" w:eastAsia="宋体" w:hAnsi="宋体" w:cs="宋体" w:hint="eastAsia"/>
                  <w:b/>
                  <w:color w:val="000000"/>
                  <w:kern w:val="0"/>
                  <w:sz w:val="24"/>
                </w:rPr>
                <w:t>Must</w:t>
              </w:r>
            </w:ins>
          </w:p>
        </w:tc>
        <w:tc>
          <w:tcPr>
            <w:tcW w:w="4252" w:type="dxa"/>
            <w:shd w:val="clear" w:color="auto" w:fill="auto"/>
            <w:vAlign w:val="center"/>
          </w:tcPr>
          <w:p w:rsidR="009563EE" w:rsidRDefault="00685E50">
            <w:pPr>
              <w:widowControl/>
              <w:jc w:val="left"/>
              <w:rPr>
                <w:ins w:id="637" w:author="admin" w:date="2019-01-14T15:04:00Z"/>
                <w:rFonts w:ascii="宋体" w:eastAsia="宋体" w:hAnsi="宋体" w:cs="宋体"/>
                <w:b/>
                <w:color w:val="000000"/>
                <w:kern w:val="0"/>
                <w:sz w:val="24"/>
              </w:rPr>
            </w:pPr>
            <w:ins w:id="638" w:author="admin" w:date="2019-01-14T15:04:00Z">
              <w:r>
                <w:rPr>
                  <w:rFonts w:ascii="宋体" w:eastAsia="宋体" w:hAnsi="宋体" w:cs="宋体" w:hint="eastAsia"/>
                  <w:b/>
                  <w:color w:val="000000"/>
                  <w:kern w:val="0"/>
                  <w:sz w:val="24"/>
                </w:rPr>
                <w:t>describe</w:t>
              </w:r>
            </w:ins>
          </w:p>
        </w:tc>
      </w:tr>
      <w:tr w:rsidR="009563EE">
        <w:trPr>
          <w:trHeight w:val="507"/>
          <w:ins w:id="639" w:author="admin" w:date="2019-01-14T15:04:00Z"/>
        </w:trPr>
        <w:tc>
          <w:tcPr>
            <w:tcW w:w="2000" w:type="dxa"/>
            <w:shd w:val="clear" w:color="auto" w:fill="auto"/>
            <w:vAlign w:val="center"/>
          </w:tcPr>
          <w:p w:rsidR="009563EE" w:rsidRDefault="00685E50">
            <w:pPr>
              <w:tabs>
                <w:tab w:val="center" w:pos="892"/>
              </w:tabs>
              <w:rPr>
                <w:ins w:id="640" w:author="admin" w:date="2019-01-14T15:04:00Z"/>
                <w:rFonts w:ascii="宋体" w:hAnsi="宋体" w:cs="宋体"/>
                <w:color w:val="000000"/>
                <w:sz w:val="22"/>
              </w:rPr>
            </w:pPr>
            <w:ins w:id="641" w:author="admin" w:date="2019-01-14T15:04:00Z">
              <w:r>
                <w:rPr>
                  <w:rFonts w:ascii="宋体" w:hAnsi="宋体" w:cs="宋体"/>
                  <w:color w:val="000000"/>
                  <w:sz w:val="22"/>
                </w:rPr>
                <w:t>code</w:t>
              </w:r>
            </w:ins>
          </w:p>
        </w:tc>
        <w:tc>
          <w:tcPr>
            <w:tcW w:w="1701" w:type="dxa"/>
            <w:shd w:val="clear" w:color="auto" w:fill="auto"/>
            <w:vAlign w:val="center"/>
          </w:tcPr>
          <w:p w:rsidR="009563EE" w:rsidRDefault="00685E50">
            <w:pPr>
              <w:tabs>
                <w:tab w:val="center" w:pos="892"/>
              </w:tabs>
              <w:rPr>
                <w:ins w:id="642" w:author="admin" w:date="2019-01-14T15:04:00Z"/>
                <w:rFonts w:ascii="宋体" w:hAnsi="宋体" w:cs="宋体"/>
                <w:color w:val="000000"/>
                <w:sz w:val="22"/>
              </w:rPr>
            </w:pPr>
            <w:ins w:id="643" w:author="admin" w:date="2019-01-14T15:04:00Z">
              <w:r>
                <w:rPr>
                  <w:rFonts w:ascii="宋体" w:hAnsi="宋体" w:cs="宋体"/>
                  <w:color w:val="000000"/>
                  <w:sz w:val="22"/>
                </w:rPr>
                <w:t>String</w:t>
              </w:r>
            </w:ins>
          </w:p>
        </w:tc>
        <w:tc>
          <w:tcPr>
            <w:tcW w:w="1134" w:type="dxa"/>
            <w:shd w:val="clear" w:color="auto" w:fill="auto"/>
            <w:vAlign w:val="center"/>
          </w:tcPr>
          <w:p w:rsidR="009563EE" w:rsidRDefault="00685E50">
            <w:pPr>
              <w:tabs>
                <w:tab w:val="center" w:pos="892"/>
              </w:tabs>
              <w:rPr>
                <w:ins w:id="644" w:author="admin" w:date="2019-01-14T15:04:00Z"/>
                <w:rFonts w:ascii="宋体" w:hAnsi="宋体" w:cs="宋体"/>
                <w:color w:val="000000"/>
                <w:sz w:val="22"/>
              </w:rPr>
            </w:pPr>
            <w:ins w:id="645" w:author="admin" w:date="2019-01-14T15:04:00Z">
              <w:r>
                <w:rPr>
                  <w:rFonts w:ascii="宋体" w:hAnsi="宋体" w:cs="宋体" w:hint="eastAsia"/>
                  <w:color w:val="000000"/>
                  <w:sz w:val="22"/>
                </w:rPr>
                <w:t>Y</w:t>
              </w:r>
            </w:ins>
          </w:p>
        </w:tc>
        <w:tc>
          <w:tcPr>
            <w:tcW w:w="4252" w:type="dxa"/>
            <w:shd w:val="clear" w:color="auto" w:fill="auto"/>
            <w:vAlign w:val="center"/>
          </w:tcPr>
          <w:p w:rsidR="009563EE" w:rsidRDefault="00685E50">
            <w:pPr>
              <w:tabs>
                <w:tab w:val="center" w:pos="892"/>
              </w:tabs>
              <w:rPr>
                <w:ins w:id="646" w:author="admin" w:date="2019-01-14T15:04:00Z"/>
                <w:rFonts w:ascii="宋体" w:hAnsi="宋体" w:cs="宋体"/>
                <w:color w:val="000000"/>
                <w:sz w:val="22"/>
              </w:rPr>
            </w:pPr>
            <w:ins w:id="647" w:author="admin" w:date="2019-01-14T15:04:00Z">
              <w:r>
                <w:rPr>
                  <w:rFonts w:ascii="宋体" w:hAnsi="宋体" w:cs="宋体" w:hint="eastAsia"/>
                  <w:color w:val="000000"/>
                  <w:sz w:val="22"/>
                </w:rPr>
                <w:t>返回编码，</w:t>
              </w:r>
            </w:ins>
          </w:p>
        </w:tc>
      </w:tr>
      <w:tr w:rsidR="009563EE">
        <w:trPr>
          <w:trHeight w:val="507"/>
          <w:ins w:id="648" w:author="admin" w:date="2019-01-14T15:04:00Z"/>
        </w:trPr>
        <w:tc>
          <w:tcPr>
            <w:tcW w:w="2000" w:type="dxa"/>
            <w:shd w:val="clear" w:color="auto" w:fill="auto"/>
            <w:vAlign w:val="center"/>
          </w:tcPr>
          <w:p w:rsidR="009563EE" w:rsidRDefault="00685E50">
            <w:pPr>
              <w:tabs>
                <w:tab w:val="center" w:pos="892"/>
              </w:tabs>
              <w:rPr>
                <w:ins w:id="649" w:author="admin" w:date="2019-01-14T15:04:00Z"/>
                <w:rFonts w:ascii="宋体" w:hAnsi="宋体" w:cs="宋体"/>
                <w:color w:val="000000"/>
                <w:sz w:val="22"/>
              </w:rPr>
            </w:pPr>
            <w:ins w:id="650" w:author="admin" w:date="2019-01-14T15:04:00Z">
              <w:r>
                <w:rPr>
                  <w:rFonts w:ascii="宋体" w:hAnsi="宋体" w:cs="宋体" w:hint="eastAsia"/>
                  <w:color w:val="000000"/>
                  <w:sz w:val="22"/>
                </w:rPr>
                <w:lastRenderedPageBreak/>
                <w:t>msg</w:t>
              </w:r>
            </w:ins>
          </w:p>
        </w:tc>
        <w:tc>
          <w:tcPr>
            <w:tcW w:w="1701" w:type="dxa"/>
            <w:shd w:val="clear" w:color="auto" w:fill="auto"/>
            <w:vAlign w:val="center"/>
          </w:tcPr>
          <w:p w:rsidR="009563EE" w:rsidRDefault="00685E50">
            <w:pPr>
              <w:tabs>
                <w:tab w:val="center" w:pos="892"/>
              </w:tabs>
              <w:rPr>
                <w:ins w:id="651" w:author="admin" w:date="2019-01-14T15:04:00Z"/>
                <w:rFonts w:ascii="宋体" w:hAnsi="宋体" w:cs="宋体"/>
                <w:color w:val="000000"/>
                <w:sz w:val="22"/>
              </w:rPr>
            </w:pPr>
            <w:ins w:id="652" w:author="admin" w:date="2019-01-14T15:04:00Z">
              <w:r>
                <w:rPr>
                  <w:rFonts w:ascii="宋体" w:hAnsi="宋体" w:cs="宋体" w:hint="eastAsia"/>
                  <w:color w:val="000000"/>
                  <w:sz w:val="22"/>
                </w:rPr>
                <w:t>String</w:t>
              </w:r>
            </w:ins>
          </w:p>
        </w:tc>
        <w:tc>
          <w:tcPr>
            <w:tcW w:w="1134" w:type="dxa"/>
            <w:shd w:val="clear" w:color="auto" w:fill="auto"/>
            <w:vAlign w:val="center"/>
          </w:tcPr>
          <w:p w:rsidR="009563EE" w:rsidRDefault="00685E50">
            <w:pPr>
              <w:tabs>
                <w:tab w:val="center" w:pos="892"/>
              </w:tabs>
              <w:rPr>
                <w:ins w:id="653" w:author="admin" w:date="2019-01-14T15:04:00Z"/>
                <w:rFonts w:ascii="宋体" w:hAnsi="宋体" w:cs="宋体"/>
                <w:color w:val="000000"/>
                <w:sz w:val="22"/>
              </w:rPr>
            </w:pPr>
            <w:ins w:id="654" w:author="admin" w:date="2019-01-14T15:04:00Z">
              <w:r>
                <w:rPr>
                  <w:rFonts w:ascii="宋体" w:hAnsi="宋体" w:cs="宋体" w:hint="eastAsia"/>
                  <w:color w:val="000000"/>
                  <w:sz w:val="22"/>
                </w:rPr>
                <w:t>Y</w:t>
              </w:r>
            </w:ins>
          </w:p>
        </w:tc>
        <w:tc>
          <w:tcPr>
            <w:tcW w:w="4252" w:type="dxa"/>
            <w:shd w:val="clear" w:color="auto" w:fill="auto"/>
            <w:vAlign w:val="center"/>
          </w:tcPr>
          <w:p w:rsidR="009563EE" w:rsidRDefault="00685E50">
            <w:pPr>
              <w:tabs>
                <w:tab w:val="center" w:pos="892"/>
              </w:tabs>
              <w:rPr>
                <w:ins w:id="655" w:author="admin" w:date="2019-01-14T15:04:00Z"/>
                <w:rFonts w:ascii="宋体" w:hAnsi="宋体" w:cs="宋体"/>
                <w:color w:val="000000"/>
                <w:sz w:val="22"/>
              </w:rPr>
            </w:pPr>
            <w:ins w:id="656" w:author="admin" w:date="2019-01-14T15:04:00Z">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ins>
          </w:p>
        </w:tc>
      </w:tr>
      <w:tr w:rsidR="009563EE">
        <w:trPr>
          <w:trHeight w:val="507"/>
          <w:ins w:id="657" w:author="admin" w:date="2019-01-14T15:04:00Z"/>
        </w:trPr>
        <w:tc>
          <w:tcPr>
            <w:tcW w:w="2000" w:type="dxa"/>
            <w:shd w:val="clear" w:color="auto" w:fill="auto"/>
            <w:vAlign w:val="center"/>
          </w:tcPr>
          <w:p w:rsidR="009563EE" w:rsidRDefault="00685E50">
            <w:pPr>
              <w:tabs>
                <w:tab w:val="center" w:pos="892"/>
              </w:tabs>
              <w:rPr>
                <w:ins w:id="658" w:author="admin" w:date="2019-01-14T15:04:00Z"/>
                <w:rFonts w:ascii="宋体" w:hAnsi="宋体" w:cs="宋体"/>
                <w:color w:val="000000"/>
                <w:sz w:val="22"/>
              </w:rPr>
            </w:pPr>
            <w:ins w:id="659" w:author="admin" w:date="2019-01-14T15:04:00Z">
              <w:r>
                <w:rPr>
                  <w:rFonts w:ascii="宋体" w:hAnsi="宋体" w:cs="宋体" w:hint="eastAsia"/>
                  <w:color w:val="000000"/>
                  <w:sz w:val="22"/>
                </w:rPr>
                <w:t>resultMap</w:t>
              </w:r>
            </w:ins>
          </w:p>
        </w:tc>
        <w:tc>
          <w:tcPr>
            <w:tcW w:w="1701" w:type="dxa"/>
            <w:shd w:val="clear" w:color="auto" w:fill="auto"/>
            <w:vAlign w:val="center"/>
          </w:tcPr>
          <w:p w:rsidR="009563EE" w:rsidRDefault="00685E50">
            <w:pPr>
              <w:tabs>
                <w:tab w:val="center" w:pos="892"/>
              </w:tabs>
              <w:rPr>
                <w:ins w:id="660" w:author="admin" w:date="2019-01-14T15:04:00Z"/>
                <w:rFonts w:ascii="宋体" w:hAnsi="宋体" w:cs="宋体"/>
                <w:color w:val="000000"/>
                <w:sz w:val="22"/>
              </w:rPr>
            </w:pPr>
            <w:ins w:id="661" w:author="admin" w:date="2019-01-14T15:04:00Z">
              <w:r>
                <w:rPr>
                  <w:rFonts w:ascii="宋体" w:hAnsi="宋体" w:cs="宋体" w:hint="eastAsia"/>
                  <w:color w:val="000000"/>
                  <w:sz w:val="22"/>
                </w:rPr>
                <w:t>Json</w:t>
              </w:r>
            </w:ins>
          </w:p>
        </w:tc>
        <w:tc>
          <w:tcPr>
            <w:tcW w:w="1134" w:type="dxa"/>
            <w:shd w:val="clear" w:color="auto" w:fill="auto"/>
            <w:vAlign w:val="center"/>
          </w:tcPr>
          <w:p w:rsidR="009563EE" w:rsidRDefault="00685E50">
            <w:pPr>
              <w:tabs>
                <w:tab w:val="center" w:pos="892"/>
              </w:tabs>
              <w:rPr>
                <w:ins w:id="662" w:author="admin" w:date="2019-01-14T15:04:00Z"/>
                <w:rFonts w:ascii="宋体" w:hAnsi="宋体" w:cs="宋体"/>
                <w:color w:val="000000"/>
                <w:sz w:val="22"/>
              </w:rPr>
            </w:pPr>
            <w:ins w:id="663" w:author="admin" w:date="2019-01-14T15:04:00Z">
              <w:r>
                <w:rPr>
                  <w:rFonts w:ascii="宋体" w:hAnsi="宋体" w:cs="宋体" w:hint="eastAsia"/>
                  <w:color w:val="000000"/>
                  <w:sz w:val="22"/>
                </w:rPr>
                <w:t>Y</w:t>
              </w:r>
            </w:ins>
          </w:p>
        </w:tc>
        <w:tc>
          <w:tcPr>
            <w:tcW w:w="4252" w:type="dxa"/>
            <w:shd w:val="clear" w:color="auto" w:fill="auto"/>
            <w:vAlign w:val="center"/>
          </w:tcPr>
          <w:p w:rsidR="009563EE" w:rsidRDefault="009563EE">
            <w:pPr>
              <w:tabs>
                <w:tab w:val="center" w:pos="892"/>
              </w:tabs>
              <w:rPr>
                <w:ins w:id="664" w:author="admin" w:date="2019-01-14T15:04:00Z"/>
                <w:rFonts w:ascii="宋体" w:hAnsi="宋体" w:cs="宋体"/>
                <w:color w:val="000000"/>
                <w:sz w:val="22"/>
              </w:rPr>
            </w:pPr>
          </w:p>
        </w:tc>
      </w:tr>
    </w:tbl>
    <w:p w:rsidR="009563EE" w:rsidRDefault="009563EE">
      <w:pPr>
        <w:rPr>
          <w:ins w:id="665" w:author="admin" w:date="2019-01-14T15:04:00Z"/>
          <w:rFonts w:ascii="Consolas" w:eastAsia="Consolas" w:hAnsi="Consolas" w:cs="Consolas"/>
          <w:color w:val="000000"/>
          <w:sz w:val="19"/>
          <w:szCs w:val="19"/>
          <w:shd w:val="clear" w:color="auto" w:fill="FCF6DB"/>
        </w:rPr>
      </w:pPr>
    </w:p>
    <w:p w:rsidR="009563EE" w:rsidRDefault="009563EE">
      <w:pPr>
        <w:rPr>
          <w:rFonts w:ascii="Consolas" w:eastAsia="Consolas" w:hAnsi="Consolas" w:cs="Consolas"/>
          <w:color w:val="000000"/>
          <w:sz w:val="19"/>
          <w:szCs w:val="19"/>
          <w:shd w:val="clear" w:color="auto" w:fill="FCF6DB"/>
        </w:rPr>
      </w:pPr>
    </w:p>
    <w:p w:rsidR="009563EE" w:rsidRDefault="009563EE">
      <w:pPr>
        <w:ind w:left="7880"/>
        <w:rPr>
          <w:rFonts w:ascii="微软雅黑" w:eastAsia="微软雅黑" w:hAnsi="微软雅黑" w:cs="微软雅黑"/>
        </w:rPr>
      </w:pPr>
    </w:p>
    <w:p w:rsidR="009563EE" w:rsidRDefault="009563EE">
      <w:pPr>
        <w:ind w:left="7880"/>
        <w:rPr>
          <w:ins w:id="666" w:author="海" w:date="2019-02-27T15:10:00Z"/>
          <w:rFonts w:ascii="微软雅黑" w:eastAsia="微软雅黑" w:hAnsi="微软雅黑" w:cs="微软雅黑"/>
        </w:rPr>
      </w:pPr>
    </w:p>
    <w:p w:rsidR="009563EE" w:rsidRDefault="00685E50">
      <w:pPr>
        <w:pStyle w:val="1"/>
        <w:numPr>
          <w:ilvl w:val="0"/>
          <w:numId w:val="1"/>
        </w:numPr>
        <w:rPr>
          <w:ins w:id="667" w:author="海" w:date="2019-02-27T15:10:00Z"/>
        </w:rPr>
      </w:pPr>
      <w:ins w:id="668" w:author="海" w:date="2019-02-27T15:10:00Z">
        <w:r>
          <w:rPr>
            <w:rFonts w:hint="eastAsia"/>
          </w:rPr>
          <w:t>查询</w:t>
        </w:r>
      </w:ins>
      <w:ins w:id="669" w:author="海" w:date="2019-02-27T15:18:00Z">
        <w:r>
          <w:rPr>
            <w:rPrChange w:id="670" w:author="海" w:date="2019-02-27T15:19:00Z">
              <w:rPr>
                <w:rFonts w:ascii="Consolas" w:eastAsia="Consolas" w:hAnsi="Consolas"/>
                <w:color w:val="2A00FF"/>
                <w:sz w:val="20"/>
                <w:shd w:val="clear" w:color="auto" w:fill="E8F2FE"/>
              </w:rPr>
            </w:rPrChange>
          </w:rPr>
          <w:t>Sponsor</w:t>
        </w:r>
        <w:r>
          <w:rPr>
            <w:rFonts w:hint="eastAsia"/>
            <w:rPrChange w:id="671" w:author="海" w:date="2019-02-27T15:19:00Z">
              <w:rPr>
                <w:rFonts w:ascii="Consolas" w:eastAsia="宋体" w:hAnsi="Consolas" w:hint="eastAsia"/>
                <w:color w:val="2A00FF"/>
                <w:sz w:val="20"/>
                <w:shd w:val="clear" w:color="auto" w:fill="E8F2FE"/>
              </w:rPr>
            </w:rPrChange>
          </w:rPr>
          <w:t>下</w:t>
        </w:r>
      </w:ins>
      <w:ins w:id="672" w:author="海" w:date="2019-02-27T15:19:00Z">
        <w:r>
          <w:rPr>
            <w:rFonts w:hint="eastAsia"/>
            <w:rPrChange w:id="673" w:author="海" w:date="2019-02-27T15:19:00Z">
              <w:rPr>
                <w:rFonts w:ascii="Consolas" w:eastAsia="宋体" w:hAnsi="Consolas" w:hint="eastAsia"/>
                <w:color w:val="2A00FF"/>
                <w:sz w:val="20"/>
                <w:shd w:val="clear" w:color="auto" w:fill="E8F2FE"/>
              </w:rPr>
            </w:rPrChange>
          </w:rPr>
          <w:t>的</w:t>
        </w:r>
      </w:ins>
      <w:ins w:id="674" w:author="海" w:date="2019-02-27T15:10:00Z">
        <w:r>
          <w:rPr>
            <w:rFonts w:hint="eastAsia"/>
          </w:rPr>
          <w:t>Category</w:t>
        </w:r>
      </w:ins>
    </w:p>
    <w:p w:rsidR="009563EE" w:rsidRDefault="00685E50">
      <w:pPr>
        <w:tabs>
          <w:tab w:val="center" w:pos="892"/>
        </w:tabs>
        <w:ind w:leftChars="135" w:left="283"/>
        <w:rPr>
          <w:ins w:id="675" w:author="海" w:date="2019-02-27T15:10:00Z"/>
          <w:rFonts w:ascii="微软雅黑" w:eastAsia="微软雅黑" w:hAnsi="微软雅黑" w:cs="宋体"/>
          <w:b/>
          <w:color w:val="000000"/>
          <w:sz w:val="22"/>
        </w:rPr>
      </w:pPr>
      <w:ins w:id="676" w:author="海" w:date="2019-02-27T15:10:00Z">
        <w:r>
          <w:rPr>
            <w:rFonts w:ascii="微软雅黑" w:eastAsia="微软雅黑" w:hAnsi="微软雅黑" w:cs="宋体" w:hint="eastAsia"/>
            <w:b/>
            <w:color w:val="000000"/>
            <w:sz w:val="22"/>
          </w:rPr>
          <w:t xml:space="preserve">URL: </w:t>
        </w:r>
      </w:ins>
    </w:p>
    <w:p w:rsidR="009563EE" w:rsidRDefault="00685E50">
      <w:pPr>
        <w:ind w:left="420" w:firstLine="420"/>
        <w:rPr>
          <w:ins w:id="677" w:author="海" w:date="2019-02-27T15:10:00Z"/>
          <w:color w:val="000000"/>
          <w:sz w:val="28"/>
        </w:rPr>
      </w:pPr>
      <w:ins w:id="678" w:author="海" w:date="2019-02-27T15:10:00Z">
        <w:r>
          <w:rPr>
            <w:rFonts w:hint="eastAsia"/>
          </w:rPr>
          <w:fldChar w:fldCharType="begin"/>
        </w:r>
        <w:r>
          <w:instrText xml:space="preserve"> HYPERLINK </w:instrText>
        </w:r>
        <w:r>
          <w:rPr>
            <w:rFonts w:hint="eastAsia"/>
          </w:rPr>
          <w:fldChar w:fldCharType="separate"/>
        </w:r>
        <w:r>
          <w:rPr>
            <w:rFonts w:ascii="Consolas" w:eastAsia="Consolas" w:hAnsi="Consolas" w:hint="eastAsia"/>
            <w:color w:val="2A00FF"/>
            <w:sz w:val="20"/>
            <w:shd w:val="clear" w:color="auto" w:fill="E8F2FE"/>
          </w:rPr>
          <w:t>http://{IP}:{port}/{service_name}/v1/category/</w:t>
        </w:r>
      </w:ins>
      <w:ins w:id="679" w:author="海" w:date="2019-02-27T15:13:00Z">
        <w:r>
          <w:rPr>
            <w:rFonts w:ascii="Consolas" w:eastAsia="Consolas" w:hAnsi="Consolas" w:hint="eastAsia"/>
            <w:color w:val="2A00FF"/>
            <w:sz w:val="20"/>
            <w:shd w:val="clear" w:color="auto" w:fill="E8F2FE"/>
          </w:rPr>
          <w:t>findAllCatogoryBySponsor</w:t>
        </w:r>
      </w:ins>
      <w:ins w:id="680" w:author="海" w:date="2019-02-27T15:10:00Z">
        <w:r>
          <w:rPr>
            <w:rFonts w:ascii="Consolas" w:eastAsia="Consolas" w:hAnsi="Consolas" w:hint="eastAsia"/>
            <w:color w:val="2A00FF"/>
            <w:sz w:val="20"/>
            <w:shd w:val="clear" w:color="auto" w:fill="E8F2FE"/>
          </w:rPr>
          <w:fldChar w:fldCharType="end"/>
        </w:r>
      </w:ins>
    </w:p>
    <w:p w:rsidR="009563EE" w:rsidRDefault="00685E50">
      <w:pPr>
        <w:tabs>
          <w:tab w:val="center" w:pos="892"/>
        </w:tabs>
        <w:ind w:leftChars="135" w:left="283"/>
        <w:rPr>
          <w:ins w:id="681" w:author="海" w:date="2019-02-27T15:10:00Z"/>
          <w:rFonts w:ascii="微软雅黑" w:eastAsia="微软雅黑" w:hAnsi="微软雅黑" w:cs="宋体"/>
          <w:b/>
          <w:color w:val="000000"/>
          <w:sz w:val="22"/>
        </w:rPr>
      </w:pPr>
      <w:ins w:id="682" w:author="海" w:date="2019-02-27T15:10:00Z">
        <w:r>
          <w:rPr>
            <w:rFonts w:ascii="微软雅黑" w:eastAsia="微软雅黑" w:hAnsi="微软雅黑" w:cs="宋体" w:hint="eastAsia"/>
            <w:b/>
            <w:color w:val="000000"/>
            <w:sz w:val="22"/>
          </w:rPr>
          <w:t>Type : POST</w:t>
        </w:r>
      </w:ins>
    </w:p>
    <w:p w:rsidR="009563EE" w:rsidRDefault="00685E50">
      <w:pPr>
        <w:tabs>
          <w:tab w:val="center" w:pos="892"/>
        </w:tabs>
        <w:ind w:leftChars="135" w:left="283"/>
        <w:rPr>
          <w:ins w:id="683" w:author="海" w:date="2019-02-27T15:10:00Z"/>
          <w:rFonts w:ascii="微软雅黑" w:eastAsia="微软雅黑" w:hAnsi="微软雅黑" w:cs="宋体"/>
          <w:b/>
          <w:color w:val="000000"/>
          <w:sz w:val="22"/>
        </w:rPr>
      </w:pPr>
      <w:ins w:id="684" w:author="海" w:date="2019-02-27T15:10:00Z">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ins>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ins w:id="685" w:author="海" w:date="2019-02-27T15:10: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ins w:id="686" w:author="海" w:date="2019-02-27T15:10:00Z"/>
                <w:rFonts w:ascii="宋体" w:eastAsia="宋体" w:hAnsi="宋体" w:cs="宋体"/>
                <w:b/>
                <w:color w:val="000000"/>
                <w:kern w:val="0"/>
                <w:sz w:val="24"/>
              </w:rPr>
            </w:pPr>
            <w:ins w:id="687" w:author="海" w:date="2019-02-27T15:10:00Z">
              <w:r>
                <w:rPr>
                  <w:rFonts w:ascii="宋体" w:eastAsia="宋体" w:hAnsi="宋体" w:cs="宋体" w:hint="eastAsia"/>
                  <w:b/>
                  <w:color w:val="000000"/>
                  <w:kern w:val="0"/>
                  <w:sz w:val="24"/>
                </w:rPr>
                <w:t>Field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688" w:author="海" w:date="2019-02-27T15:10:00Z"/>
                <w:rFonts w:ascii="宋体" w:eastAsia="宋体" w:hAnsi="宋体" w:cs="宋体"/>
                <w:b/>
                <w:color w:val="000000"/>
                <w:kern w:val="0"/>
                <w:sz w:val="24"/>
              </w:rPr>
            </w:pPr>
            <w:ins w:id="689" w:author="海" w:date="2019-02-27T15:10:00Z">
              <w:r>
                <w:rPr>
                  <w:rFonts w:ascii="宋体" w:eastAsia="宋体" w:hAnsi="宋体" w:cs="宋体" w:hint="eastAsia"/>
                  <w:b/>
                  <w:color w:val="000000"/>
                  <w:kern w:val="0"/>
                  <w:sz w:val="24"/>
                </w:rPr>
                <w:t>type</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690" w:author="海" w:date="2019-02-27T15:10:00Z"/>
                <w:rFonts w:ascii="宋体" w:eastAsia="宋体" w:hAnsi="宋体" w:cs="宋体"/>
                <w:b/>
                <w:color w:val="000000"/>
                <w:kern w:val="0"/>
                <w:sz w:val="24"/>
              </w:rPr>
            </w:pPr>
            <w:ins w:id="691" w:author="海" w:date="2019-02-27T15:10:00Z">
              <w:r>
                <w:rPr>
                  <w:rFonts w:ascii="宋体" w:eastAsia="宋体" w:hAnsi="宋体" w:cs="宋体" w:hint="eastAsia"/>
                  <w:b/>
                  <w:color w:val="000000"/>
                  <w:kern w:val="0"/>
                  <w:sz w:val="24"/>
                </w:rPr>
                <w:t>Must</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692" w:author="海" w:date="2019-02-27T15:10:00Z"/>
                <w:rFonts w:ascii="宋体" w:eastAsia="宋体" w:hAnsi="宋体" w:cs="宋体"/>
                <w:b/>
                <w:color w:val="000000"/>
                <w:kern w:val="0"/>
                <w:sz w:val="24"/>
              </w:rPr>
            </w:pPr>
            <w:ins w:id="693" w:author="海" w:date="2019-02-27T15:10:00Z">
              <w:r>
                <w:rPr>
                  <w:rFonts w:ascii="宋体" w:eastAsia="宋体" w:hAnsi="宋体" w:cs="宋体" w:hint="eastAsia"/>
                  <w:b/>
                  <w:color w:val="000000"/>
                  <w:kern w:val="0"/>
                  <w:sz w:val="24"/>
                </w:rPr>
                <w:t>describe</w:t>
              </w:r>
            </w:ins>
          </w:p>
        </w:tc>
      </w:tr>
      <w:tr w:rsidR="009563EE">
        <w:trPr>
          <w:trHeight w:val="507"/>
          <w:ins w:id="694" w:author="海" w:date="2019-02-27T15:10:00Z"/>
        </w:trPr>
        <w:tc>
          <w:tcPr>
            <w:tcW w:w="2000" w:type="dxa"/>
            <w:tcBorders>
              <w:top w:val="nil"/>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ins w:id="695" w:author="海" w:date="2019-02-27T15:10:00Z"/>
                <w:rFonts w:ascii="宋体" w:hAnsi="宋体" w:cs="宋体"/>
                <w:color w:val="000000"/>
                <w:sz w:val="22"/>
              </w:rPr>
            </w:pPr>
            <w:ins w:id="696" w:author="海" w:date="2019-02-27T15:13:00Z">
              <w:r>
                <w:rPr>
                  <w:rFonts w:ascii="Consolas" w:eastAsia="Consolas" w:hAnsi="Consolas" w:cs="Consolas"/>
                  <w:color w:val="000000"/>
                  <w:sz w:val="19"/>
                  <w:szCs w:val="19"/>
                  <w:shd w:val="clear" w:color="auto" w:fill="EBF7F0"/>
                </w:rPr>
                <w:t>sponsorId</w:t>
              </w:r>
            </w:ins>
          </w:p>
        </w:tc>
        <w:tc>
          <w:tcPr>
            <w:tcW w:w="1701" w:type="dxa"/>
            <w:tcBorders>
              <w:top w:val="nil"/>
              <w:left w:val="nil"/>
              <w:bottom w:val="single" w:sz="4" w:space="0" w:color="auto"/>
              <w:right w:val="single" w:sz="4" w:space="0" w:color="auto"/>
            </w:tcBorders>
            <w:shd w:val="clear" w:color="auto" w:fill="auto"/>
            <w:vAlign w:val="center"/>
          </w:tcPr>
          <w:p w:rsidR="009563EE" w:rsidRDefault="00685E50">
            <w:pPr>
              <w:rPr>
                <w:ins w:id="697" w:author="海" w:date="2019-02-27T15:10:00Z"/>
                <w:color w:val="000000"/>
                <w:sz w:val="22"/>
              </w:rPr>
            </w:pPr>
            <w:ins w:id="698" w:author="海" w:date="2019-02-27T15:13:00Z">
              <w:r>
                <w:rPr>
                  <w:rFonts w:hint="eastAsia"/>
                  <w:color w:val="000000"/>
                  <w:sz w:val="22"/>
                </w:rPr>
                <w:t xml:space="preserve">String </w:t>
              </w:r>
            </w:ins>
          </w:p>
        </w:tc>
        <w:tc>
          <w:tcPr>
            <w:tcW w:w="1134" w:type="dxa"/>
            <w:tcBorders>
              <w:top w:val="nil"/>
              <w:left w:val="nil"/>
              <w:bottom w:val="single" w:sz="4" w:space="0" w:color="auto"/>
              <w:right w:val="single" w:sz="4" w:space="0" w:color="auto"/>
            </w:tcBorders>
            <w:shd w:val="clear" w:color="auto" w:fill="auto"/>
            <w:vAlign w:val="center"/>
          </w:tcPr>
          <w:p w:rsidR="009563EE" w:rsidRDefault="00685E50">
            <w:pPr>
              <w:rPr>
                <w:ins w:id="699" w:author="海" w:date="2019-02-27T15:10:00Z"/>
                <w:color w:val="000000"/>
                <w:sz w:val="22"/>
              </w:rPr>
            </w:pPr>
            <w:ins w:id="700" w:author="海" w:date="2019-02-27T15:13:00Z">
              <w:r>
                <w:rPr>
                  <w:rFonts w:hint="eastAsia"/>
                  <w:color w:val="000000"/>
                  <w:sz w:val="22"/>
                </w:rPr>
                <w:t>Y</w:t>
              </w:r>
            </w:ins>
          </w:p>
        </w:tc>
        <w:tc>
          <w:tcPr>
            <w:tcW w:w="4252" w:type="dxa"/>
            <w:tcBorders>
              <w:top w:val="nil"/>
              <w:left w:val="nil"/>
              <w:bottom w:val="single" w:sz="4" w:space="0" w:color="auto"/>
              <w:right w:val="single" w:sz="4" w:space="0" w:color="auto"/>
            </w:tcBorders>
            <w:shd w:val="clear" w:color="auto" w:fill="auto"/>
            <w:vAlign w:val="center"/>
          </w:tcPr>
          <w:p w:rsidR="009563EE" w:rsidRDefault="00685E50">
            <w:pPr>
              <w:rPr>
                <w:ins w:id="701" w:author="海" w:date="2019-02-27T15:10:00Z"/>
                <w:color w:val="000000"/>
                <w:sz w:val="22"/>
              </w:rPr>
            </w:pPr>
            <w:ins w:id="702" w:author="海" w:date="2019-02-27T15:13:00Z">
              <w:r>
                <w:rPr>
                  <w:rFonts w:ascii="Consolas" w:eastAsia="Consolas" w:hAnsi="Consolas" w:cs="Consolas"/>
                  <w:color w:val="000000"/>
                  <w:sz w:val="19"/>
                  <w:szCs w:val="19"/>
                  <w:shd w:val="clear" w:color="auto" w:fill="EBF7F0"/>
                </w:rPr>
                <w:t>sponsorId</w:t>
              </w:r>
            </w:ins>
          </w:p>
        </w:tc>
      </w:tr>
    </w:tbl>
    <w:p w:rsidR="009563EE" w:rsidRDefault="00685E50">
      <w:pPr>
        <w:tabs>
          <w:tab w:val="center" w:pos="892"/>
        </w:tabs>
        <w:ind w:leftChars="135" w:left="283"/>
        <w:rPr>
          <w:ins w:id="703" w:author="海" w:date="2019-02-27T15:10:00Z"/>
          <w:rFonts w:ascii="微软雅黑" w:eastAsia="微软雅黑" w:hAnsi="微软雅黑" w:cs="宋体"/>
          <w:b/>
          <w:color w:val="000000"/>
          <w:sz w:val="22"/>
        </w:rPr>
      </w:pPr>
      <w:ins w:id="704" w:author="海" w:date="2019-02-27T15:10:00Z">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ins>
    </w:p>
    <w:p w:rsidR="009563EE" w:rsidRDefault="009563EE">
      <w:pPr>
        <w:ind w:left="420" w:firstLine="420"/>
        <w:rPr>
          <w:ins w:id="705" w:author="海" w:date="2019-02-27T15:10:00Z"/>
          <w:rFonts w:ascii="Consolas" w:hAnsi="Consolas"/>
          <w:color w:val="2A00FF"/>
          <w:sz w:val="20"/>
          <w:shd w:val="clear" w:color="auto" w:fill="E8F2FE"/>
        </w:rPr>
      </w:pPr>
    </w:p>
    <w:p w:rsidR="009563EE" w:rsidRDefault="00685E50">
      <w:pPr>
        <w:tabs>
          <w:tab w:val="center" w:pos="892"/>
        </w:tabs>
        <w:ind w:leftChars="135" w:left="283"/>
        <w:rPr>
          <w:ins w:id="706" w:author="海" w:date="2019-02-27T15:10:00Z"/>
          <w:rFonts w:ascii="微软雅黑" w:eastAsia="微软雅黑" w:hAnsi="微软雅黑" w:cs="宋体"/>
          <w:b/>
          <w:color w:val="000000"/>
          <w:sz w:val="22"/>
        </w:rPr>
      </w:pPr>
      <w:ins w:id="707" w:author="海" w:date="2019-02-27T15:10:00Z">
        <w:r>
          <w:rPr>
            <w:rFonts w:ascii="微软雅黑" w:eastAsia="微软雅黑" w:hAnsi="微软雅黑" w:cs="宋体" w:hint="eastAsia"/>
            <w:b/>
            <w:color w:val="000000"/>
            <w:sz w:val="22"/>
          </w:rPr>
          <w:t>Return parameters:</w:t>
        </w:r>
      </w:ins>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9563EE">
        <w:trPr>
          <w:trHeight w:val="535"/>
          <w:ins w:id="708" w:author="海" w:date="2019-02-27T15:10: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widowControl/>
              <w:jc w:val="left"/>
              <w:rPr>
                <w:ins w:id="709" w:author="海" w:date="2019-02-27T15:10:00Z"/>
                <w:rFonts w:ascii="宋体" w:eastAsia="宋体" w:hAnsi="宋体" w:cs="宋体"/>
                <w:b/>
                <w:color w:val="000000"/>
                <w:kern w:val="0"/>
                <w:sz w:val="24"/>
              </w:rPr>
            </w:pPr>
            <w:ins w:id="710" w:author="海" w:date="2019-02-27T15:10:00Z">
              <w:r>
                <w:rPr>
                  <w:rFonts w:ascii="宋体" w:eastAsia="宋体" w:hAnsi="宋体" w:cs="宋体" w:hint="eastAsia"/>
                  <w:b/>
                  <w:color w:val="000000"/>
                  <w:kern w:val="0"/>
                  <w:sz w:val="24"/>
                </w:rPr>
                <w:t>Field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711" w:author="海" w:date="2019-02-27T15:10:00Z"/>
                <w:rFonts w:ascii="宋体" w:eastAsia="宋体" w:hAnsi="宋体" w:cs="宋体"/>
                <w:b/>
                <w:color w:val="000000"/>
                <w:kern w:val="0"/>
                <w:sz w:val="24"/>
              </w:rPr>
            </w:pPr>
            <w:ins w:id="712" w:author="海" w:date="2019-02-27T15:10:00Z">
              <w:r>
                <w:rPr>
                  <w:rFonts w:ascii="宋体" w:eastAsia="宋体" w:hAnsi="宋体" w:cs="宋体" w:hint="eastAsia"/>
                  <w:b/>
                  <w:color w:val="000000"/>
                  <w:kern w:val="0"/>
                  <w:sz w:val="24"/>
                </w:rPr>
                <w:t>type</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713" w:author="海" w:date="2019-02-27T15:10:00Z"/>
                <w:rFonts w:ascii="宋体" w:eastAsia="宋体" w:hAnsi="宋体" w:cs="宋体"/>
                <w:b/>
                <w:color w:val="000000"/>
                <w:kern w:val="0"/>
                <w:sz w:val="24"/>
              </w:rPr>
            </w:pPr>
            <w:ins w:id="714" w:author="海" w:date="2019-02-27T15:10:00Z">
              <w:r>
                <w:rPr>
                  <w:rFonts w:ascii="宋体" w:eastAsia="宋体" w:hAnsi="宋体" w:cs="宋体" w:hint="eastAsia"/>
                  <w:b/>
                  <w:color w:val="000000"/>
                  <w:kern w:val="0"/>
                  <w:sz w:val="24"/>
                </w:rPr>
                <w:t>Must</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widowControl/>
              <w:jc w:val="left"/>
              <w:rPr>
                <w:ins w:id="715" w:author="海" w:date="2019-02-27T15:10:00Z"/>
                <w:rFonts w:ascii="宋体" w:eastAsia="宋体" w:hAnsi="宋体" w:cs="宋体"/>
                <w:b/>
                <w:color w:val="000000"/>
                <w:kern w:val="0"/>
                <w:sz w:val="24"/>
              </w:rPr>
            </w:pPr>
            <w:ins w:id="716" w:author="海" w:date="2019-02-27T15:10:00Z">
              <w:r>
                <w:rPr>
                  <w:rFonts w:ascii="宋体" w:eastAsia="宋体" w:hAnsi="宋体" w:cs="宋体" w:hint="eastAsia"/>
                  <w:b/>
                  <w:color w:val="000000"/>
                  <w:kern w:val="0"/>
                  <w:sz w:val="24"/>
                </w:rPr>
                <w:t>describe</w:t>
              </w:r>
            </w:ins>
          </w:p>
        </w:tc>
      </w:tr>
      <w:tr w:rsidR="009563EE">
        <w:trPr>
          <w:trHeight w:val="507"/>
          <w:ins w:id="717" w:author="海" w:date="2019-02-27T15:10: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ins w:id="718" w:author="海" w:date="2019-02-27T15:10:00Z"/>
                <w:rFonts w:ascii="宋体" w:hAnsi="宋体" w:cs="宋体"/>
                <w:color w:val="000000"/>
                <w:sz w:val="22"/>
              </w:rPr>
            </w:pPr>
            <w:ins w:id="719" w:author="海" w:date="2019-02-27T15:10:00Z">
              <w:r>
                <w:rPr>
                  <w:rFonts w:ascii="宋体" w:hAnsi="宋体" w:cs="宋体"/>
                  <w:color w:val="000000"/>
                  <w:sz w:val="22"/>
                </w:rPr>
                <w:t>code</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ins w:id="720" w:author="海" w:date="2019-02-27T15:10:00Z"/>
                <w:rFonts w:ascii="宋体" w:hAnsi="宋体" w:cs="宋体"/>
                <w:color w:val="000000"/>
                <w:sz w:val="22"/>
              </w:rPr>
            </w:pPr>
            <w:ins w:id="721" w:author="海" w:date="2019-02-27T15:10:00Z">
              <w:r>
                <w:rPr>
                  <w:rFonts w:ascii="宋体" w:hAnsi="宋体" w:cs="宋体"/>
                  <w:color w:val="000000"/>
                  <w:sz w:val="22"/>
                </w:rPr>
                <w:t>String</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ins w:id="722" w:author="海" w:date="2019-02-27T15:10:00Z"/>
                <w:rFonts w:ascii="宋体" w:hAnsi="宋体" w:cs="宋体"/>
                <w:color w:val="000000"/>
                <w:sz w:val="22"/>
              </w:rPr>
            </w:pPr>
            <w:ins w:id="723" w:author="海" w:date="2019-02-27T15:10:00Z">
              <w:r>
                <w:rPr>
                  <w:rFonts w:ascii="宋体" w:hAnsi="宋体" w:cs="宋体" w:hint="eastAsia"/>
                  <w:color w:val="000000"/>
                  <w:sz w:val="22"/>
                </w:rPr>
                <w:t>Y</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ins w:id="724" w:author="海" w:date="2019-02-27T15:10:00Z"/>
                <w:rFonts w:ascii="宋体" w:hAnsi="宋体" w:cs="宋体"/>
                <w:color w:val="000000"/>
                <w:sz w:val="22"/>
              </w:rPr>
            </w:pPr>
            <w:ins w:id="725" w:author="海" w:date="2019-02-27T15:10:00Z">
              <w:r>
                <w:rPr>
                  <w:rFonts w:ascii="宋体" w:hAnsi="宋体" w:cs="宋体" w:hint="eastAsia"/>
                  <w:color w:val="000000"/>
                  <w:sz w:val="22"/>
                </w:rPr>
                <w:t>返回编码，</w:t>
              </w:r>
            </w:ins>
          </w:p>
        </w:tc>
      </w:tr>
      <w:tr w:rsidR="009563EE">
        <w:trPr>
          <w:trHeight w:val="507"/>
          <w:ins w:id="726" w:author="海" w:date="2019-02-27T15:10: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ins w:id="727" w:author="海" w:date="2019-02-27T15:10:00Z"/>
                <w:rFonts w:ascii="宋体" w:hAnsi="宋体" w:cs="宋体"/>
                <w:color w:val="000000"/>
                <w:sz w:val="22"/>
              </w:rPr>
            </w:pPr>
            <w:ins w:id="728" w:author="海" w:date="2019-02-27T15:10:00Z">
              <w:r>
                <w:rPr>
                  <w:rFonts w:ascii="宋体" w:hAnsi="宋体" w:cs="宋体" w:hint="eastAsia"/>
                  <w:color w:val="000000"/>
                  <w:sz w:val="22"/>
                </w:rPr>
                <w:t>msg</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ins w:id="729" w:author="海" w:date="2019-02-27T15:10:00Z"/>
                <w:rFonts w:ascii="宋体" w:hAnsi="宋体" w:cs="宋体"/>
                <w:color w:val="000000"/>
                <w:sz w:val="22"/>
              </w:rPr>
            </w:pPr>
            <w:ins w:id="730" w:author="海" w:date="2019-02-27T15:10:00Z">
              <w:r>
                <w:rPr>
                  <w:rFonts w:ascii="宋体" w:hAnsi="宋体" w:cs="宋体" w:hint="eastAsia"/>
                  <w:color w:val="000000"/>
                  <w:sz w:val="22"/>
                </w:rPr>
                <w:t>String</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ins w:id="731" w:author="海" w:date="2019-02-27T15:10:00Z"/>
                <w:rFonts w:ascii="宋体" w:hAnsi="宋体" w:cs="宋体"/>
                <w:color w:val="000000"/>
                <w:sz w:val="22"/>
              </w:rPr>
            </w:pPr>
            <w:ins w:id="732" w:author="海" w:date="2019-02-27T15:10:00Z">
              <w:r>
                <w:rPr>
                  <w:rFonts w:ascii="宋体" w:hAnsi="宋体" w:cs="宋体" w:hint="eastAsia"/>
                  <w:color w:val="000000"/>
                  <w:sz w:val="22"/>
                </w:rPr>
                <w:t>Y</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ins w:id="733" w:author="海" w:date="2019-02-27T15:10:00Z"/>
                <w:rFonts w:ascii="宋体" w:hAnsi="宋体" w:cs="宋体"/>
                <w:color w:val="000000"/>
                <w:sz w:val="22"/>
              </w:rPr>
            </w:pPr>
            <w:ins w:id="734" w:author="海" w:date="2019-02-27T15:10:00Z">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ins>
          </w:p>
        </w:tc>
      </w:tr>
      <w:tr w:rsidR="009563EE">
        <w:trPr>
          <w:trHeight w:val="507"/>
          <w:ins w:id="735" w:author="海" w:date="2019-02-27T15:10: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9563EE" w:rsidRDefault="00685E50">
            <w:pPr>
              <w:tabs>
                <w:tab w:val="center" w:pos="892"/>
              </w:tabs>
              <w:rPr>
                <w:ins w:id="736" w:author="海" w:date="2019-02-27T15:10:00Z"/>
                <w:rFonts w:ascii="宋体" w:hAnsi="宋体" w:cs="宋体"/>
                <w:color w:val="000000"/>
                <w:sz w:val="22"/>
              </w:rPr>
            </w:pPr>
            <w:ins w:id="737" w:author="海" w:date="2019-02-27T15:10:00Z">
              <w:r>
                <w:rPr>
                  <w:rFonts w:ascii="宋体" w:hAnsi="宋体" w:cs="宋体" w:hint="eastAsia"/>
                  <w:color w:val="000000"/>
                  <w:sz w:val="22"/>
                </w:rPr>
                <w:t>resultMap</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ins w:id="738" w:author="海" w:date="2019-02-27T15:10:00Z"/>
                <w:rFonts w:ascii="宋体" w:hAnsi="宋体" w:cs="宋体"/>
                <w:color w:val="000000"/>
                <w:sz w:val="22"/>
              </w:rPr>
            </w:pPr>
            <w:ins w:id="739" w:author="海" w:date="2019-02-27T15:10:00Z">
              <w:r>
                <w:rPr>
                  <w:rFonts w:ascii="宋体" w:hAnsi="宋体" w:cs="宋体" w:hint="eastAsia"/>
                  <w:color w:val="000000"/>
                  <w:sz w:val="22"/>
                </w:rPr>
                <w:t>Json</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ins w:id="740" w:author="海" w:date="2019-02-27T15:10:00Z"/>
                <w:rFonts w:ascii="宋体" w:hAnsi="宋体" w:cs="宋体"/>
                <w:color w:val="000000"/>
                <w:sz w:val="22"/>
              </w:rPr>
            </w:pPr>
            <w:ins w:id="741" w:author="海" w:date="2019-02-27T15:10:00Z">
              <w:r>
                <w:rPr>
                  <w:rFonts w:ascii="宋体" w:hAnsi="宋体" w:cs="宋体" w:hint="eastAsia"/>
                  <w:color w:val="000000"/>
                  <w:sz w:val="22"/>
                </w:rPr>
                <w:t>Y</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9563EE" w:rsidRDefault="00685E50">
            <w:pPr>
              <w:tabs>
                <w:tab w:val="center" w:pos="892"/>
              </w:tabs>
              <w:rPr>
                <w:ins w:id="742" w:author="海" w:date="2019-02-27T15:10:00Z"/>
                <w:rFonts w:ascii="宋体" w:hAnsi="宋体" w:cs="宋体"/>
                <w:color w:val="000000"/>
                <w:sz w:val="22"/>
              </w:rPr>
            </w:pPr>
            <w:ins w:id="743" w:author="海" w:date="2019-02-27T15:10:00Z">
              <w:r>
                <w:rPr>
                  <w:rFonts w:ascii="宋体" w:hAnsi="宋体" w:cs="宋体" w:hint="eastAsia"/>
                  <w:color w:val="000000"/>
                  <w:sz w:val="22"/>
                </w:rPr>
                <w:t>Data</w:t>
              </w:r>
              <w:r>
                <w:rPr>
                  <w:rFonts w:ascii="宋体" w:hAnsi="宋体" w:cs="宋体" w:hint="eastAsia"/>
                  <w:color w:val="000000"/>
                  <w:sz w:val="22"/>
                </w:rPr>
                <w:t>为返回数据</w:t>
              </w:r>
            </w:ins>
          </w:p>
        </w:tc>
      </w:tr>
    </w:tbl>
    <w:p w:rsidR="009563EE" w:rsidRDefault="009563EE">
      <w:pPr>
        <w:rPr>
          <w:ins w:id="744" w:author="海" w:date="2019-02-27T15:10:00Z"/>
          <w:color w:val="000000"/>
          <w:sz w:val="28"/>
        </w:rPr>
      </w:pPr>
    </w:p>
    <w:p w:rsidR="009563EE" w:rsidRDefault="009563EE">
      <w:pPr>
        <w:rPr>
          <w:ins w:id="745" w:author="海" w:date="2019-02-27T15:10:00Z"/>
        </w:rPr>
      </w:pPr>
    </w:p>
    <w:p w:rsidR="009563EE" w:rsidRDefault="00685E50">
      <w:pPr>
        <w:ind w:firstLine="420"/>
        <w:rPr>
          <w:ins w:id="746" w:author="海" w:date="2019-02-27T15:10:00Z"/>
          <w:color w:val="000000"/>
          <w:sz w:val="28"/>
        </w:rPr>
      </w:pPr>
      <w:ins w:id="747" w:author="海" w:date="2019-02-27T15:10:00Z">
        <w:r>
          <w:rPr>
            <w:rFonts w:ascii="宋体" w:hAnsi="宋体" w:cs="宋体" w:hint="eastAsia"/>
            <w:b/>
            <w:color w:val="000000"/>
            <w:sz w:val="22"/>
          </w:rPr>
          <w:t>Json</w:t>
        </w:r>
        <w:r>
          <w:rPr>
            <w:rFonts w:ascii="宋体" w:hAnsi="宋体" w:cs="宋体" w:hint="eastAsia"/>
            <w:b/>
            <w:color w:val="000000"/>
            <w:sz w:val="22"/>
          </w:rPr>
          <w:t>数据：</w:t>
        </w:r>
      </w:ins>
    </w:p>
    <w:p w:rsidR="009563EE" w:rsidRDefault="00685E50">
      <w:pPr>
        <w:ind w:left="420" w:firstLine="420"/>
        <w:rPr>
          <w:ins w:id="748" w:author="海" w:date="2019-02-27T15:10:00Z"/>
          <w:color w:val="000000"/>
          <w:szCs w:val="21"/>
        </w:rPr>
      </w:pPr>
      <w:ins w:id="749" w:author="海" w:date="2019-02-27T15:10:00Z">
        <w:r>
          <w:rPr>
            <w:rFonts w:hint="eastAsia"/>
            <w:color w:val="000000"/>
            <w:szCs w:val="21"/>
          </w:rPr>
          <w:t>[</w:t>
        </w:r>
      </w:ins>
    </w:p>
    <w:p w:rsidR="009563EE" w:rsidRDefault="00685E50">
      <w:pPr>
        <w:ind w:left="420" w:firstLine="420"/>
        <w:rPr>
          <w:ins w:id="750" w:author="海" w:date="2019-02-27T15:10:00Z"/>
          <w:color w:val="000000"/>
          <w:szCs w:val="21"/>
        </w:rPr>
      </w:pPr>
      <w:ins w:id="751" w:author="海" w:date="2019-02-27T15:10:00Z">
        <w:r>
          <w:rPr>
            <w:rFonts w:hint="eastAsia"/>
            <w:color w:val="000000"/>
            <w:szCs w:val="21"/>
          </w:rPr>
          <w:t xml:space="preserve">            {</w:t>
        </w:r>
      </w:ins>
    </w:p>
    <w:p w:rsidR="009563EE" w:rsidRDefault="00685E50">
      <w:pPr>
        <w:ind w:left="420" w:firstLine="420"/>
        <w:rPr>
          <w:ins w:id="752" w:author="海" w:date="2019-02-27T15:10:00Z"/>
          <w:color w:val="000000"/>
          <w:szCs w:val="21"/>
        </w:rPr>
      </w:pPr>
      <w:ins w:id="753" w:author="海" w:date="2019-02-27T15:10:00Z">
        <w:r>
          <w:rPr>
            <w:rFonts w:hint="eastAsia"/>
            <w:color w:val="000000"/>
            <w:szCs w:val="21"/>
          </w:rPr>
          <w:t xml:space="preserve">                "id": "id",</w:t>
        </w:r>
      </w:ins>
    </w:p>
    <w:p w:rsidR="009563EE" w:rsidRDefault="00685E50">
      <w:pPr>
        <w:ind w:left="420" w:firstLine="420"/>
        <w:rPr>
          <w:ins w:id="754" w:author="海" w:date="2019-02-27T15:17:00Z"/>
          <w:color w:val="000000"/>
          <w:szCs w:val="21"/>
        </w:rPr>
      </w:pPr>
      <w:ins w:id="755" w:author="海" w:date="2019-02-27T15:10:00Z">
        <w:r>
          <w:rPr>
            <w:rFonts w:hint="eastAsia"/>
            <w:color w:val="000000"/>
            <w:szCs w:val="21"/>
          </w:rPr>
          <w:t xml:space="preserve">                "name": "category name"</w:t>
        </w:r>
      </w:ins>
    </w:p>
    <w:p w:rsidR="009563EE" w:rsidRDefault="00685E50">
      <w:pPr>
        <w:ind w:left="420" w:firstLine="420"/>
        <w:rPr>
          <w:ins w:id="756" w:author="海" w:date="2019-02-27T15:17:00Z"/>
          <w:color w:val="000000"/>
          <w:szCs w:val="21"/>
        </w:rPr>
      </w:pPr>
      <w:ins w:id="757" w:author="海" w:date="2019-02-27T15:17:00Z">
        <w:r>
          <w:rPr>
            <w:rFonts w:hint="eastAsia"/>
            <w:color w:val="000000"/>
            <w:szCs w:val="21"/>
          </w:rPr>
          <w:t xml:space="preserve">                "</w:t>
        </w:r>
      </w:ins>
      <w:ins w:id="758" w:author="海" w:date="2019-02-27T15:18:00Z">
        <w:r>
          <w:rPr>
            <w:rFonts w:ascii="Consolas" w:eastAsia="Consolas" w:hAnsi="Consolas" w:cs="Consolas"/>
            <w:color w:val="000000"/>
            <w:sz w:val="19"/>
            <w:szCs w:val="19"/>
            <w:shd w:val="clear" w:color="auto" w:fill="EBF7F0"/>
          </w:rPr>
          <w:t>sponsorId</w:t>
        </w:r>
      </w:ins>
      <w:ins w:id="759" w:author="海" w:date="2019-02-27T15:17:00Z">
        <w:r>
          <w:rPr>
            <w:rFonts w:hint="eastAsia"/>
            <w:color w:val="000000"/>
            <w:szCs w:val="21"/>
          </w:rPr>
          <w:t>": "</w:t>
        </w:r>
      </w:ins>
      <w:ins w:id="760" w:author="海" w:date="2019-02-27T15:18:00Z">
        <w:r>
          <w:rPr>
            <w:rFonts w:ascii="Consolas" w:eastAsia="Consolas" w:hAnsi="Consolas" w:cs="Consolas"/>
            <w:color w:val="000000"/>
            <w:sz w:val="19"/>
            <w:szCs w:val="19"/>
            <w:shd w:val="clear" w:color="auto" w:fill="EBF7F0"/>
          </w:rPr>
          <w:t>sponsor</w:t>
        </w:r>
        <w:r>
          <w:rPr>
            <w:rFonts w:ascii="Consolas" w:eastAsia="宋体" w:hAnsi="Consolas" w:cs="Consolas" w:hint="eastAsia"/>
            <w:color w:val="000000"/>
            <w:sz w:val="19"/>
            <w:szCs w:val="19"/>
            <w:shd w:val="clear" w:color="auto" w:fill="EBF7F0"/>
          </w:rPr>
          <w:t xml:space="preserve"> </w:t>
        </w:r>
        <w:r>
          <w:rPr>
            <w:rFonts w:ascii="Consolas" w:eastAsia="Consolas" w:hAnsi="Consolas" w:cs="Consolas"/>
            <w:color w:val="000000"/>
            <w:sz w:val="19"/>
            <w:szCs w:val="19"/>
            <w:shd w:val="clear" w:color="auto" w:fill="EBF7F0"/>
          </w:rPr>
          <w:t>Id</w:t>
        </w:r>
      </w:ins>
      <w:ins w:id="761" w:author="海" w:date="2019-02-27T15:17:00Z">
        <w:r>
          <w:rPr>
            <w:rFonts w:hint="eastAsia"/>
            <w:color w:val="000000"/>
            <w:szCs w:val="21"/>
          </w:rPr>
          <w:t>"</w:t>
        </w:r>
      </w:ins>
    </w:p>
    <w:p w:rsidR="009563EE" w:rsidRDefault="009563EE">
      <w:pPr>
        <w:ind w:left="420" w:firstLine="420"/>
        <w:rPr>
          <w:ins w:id="762" w:author="海" w:date="2019-02-27T15:10:00Z"/>
          <w:color w:val="000000"/>
          <w:szCs w:val="21"/>
        </w:rPr>
      </w:pPr>
    </w:p>
    <w:p w:rsidR="009563EE" w:rsidRDefault="00685E50">
      <w:pPr>
        <w:ind w:left="420" w:firstLine="420"/>
        <w:rPr>
          <w:ins w:id="763" w:author="海" w:date="2019-02-27T15:10:00Z"/>
          <w:color w:val="000000"/>
          <w:szCs w:val="21"/>
        </w:rPr>
      </w:pPr>
      <w:ins w:id="764" w:author="海" w:date="2019-02-27T15:10:00Z">
        <w:r>
          <w:rPr>
            <w:rFonts w:hint="eastAsia"/>
            <w:color w:val="000000"/>
            <w:szCs w:val="21"/>
          </w:rPr>
          <w:lastRenderedPageBreak/>
          <w:t xml:space="preserve">            },...</w:t>
        </w:r>
      </w:ins>
    </w:p>
    <w:p w:rsidR="009563EE" w:rsidRDefault="00685E50">
      <w:pPr>
        <w:ind w:left="420" w:firstLine="420"/>
        <w:rPr>
          <w:ins w:id="765" w:author="海" w:date="2019-02-27T15:10:00Z"/>
        </w:rPr>
      </w:pPr>
      <w:ins w:id="766" w:author="海" w:date="2019-02-27T15:10:00Z">
        <w:r>
          <w:rPr>
            <w:rFonts w:hint="eastAsia"/>
            <w:color w:val="000000"/>
            <w:szCs w:val="21"/>
          </w:rPr>
          <w:t>]</w:t>
        </w:r>
      </w:ins>
    </w:p>
    <w:p w:rsidR="009563EE" w:rsidRDefault="009563EE">
      <w:pPr>
        <w:rPr>
          <w:ins w:id="767" w:author="海" w:date="2019-02-27T15:10:00Z"/>
        </w:rPr>
      </w:pPr>
    </w:p>
    <w:p w:rsidR="009563EE" w:rsidRDefault="009563EE">
      <w:pPr>
        <w:ind w:left="7880"/>
        <w:rPr>
          <w:rFonts w:ascii="微软雅黑" w:eastAsia="微软雅黑" w:hAnsi="微软雅黑" w:cs="微软雅黑"/>
        </w:rPr>
      </w:pPr>
    </w:p>
    <w:sectPr w:rsidR="009563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E50" w:rsidRDefault="00685E50" w:rsidP="008E5162">
      <w:r>
        <w:separator/>
      </w:r>
    </w:p>
  </w:endnote>
  <w:endnote w:type="continuationSeparator" w:id="0">
    <w:p w:rsidR="00685E50" w:rsidRDefault="00685E50" w:rsidP="008E5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E50" w:rsidRDefault="00685E50" w:rsidP="008E5162">
      <w:r>
        <w:separator/>
      </w:r>
    </w:p>
  </w:footnote>
  <w:footnote w:type="continuationSeparator" w:id="0">
    <w:p w:rsidR="00685E50" w:rsidRDefault="00685E50" w:rsidP="008E51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8358D"/>
    <w:multiLevelType w:val="multilevel"/>
    <w:tmpl w:val="29B8358D"/>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rson w15:author="20181207">
    <w15:presenceInfo w15:providerId="None" w15:userId="20181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908"/>
    <w:rsid w:val="00073DAC"/>
    <w:rsid w:val="0009422A"/>
    <w:rsid w:val="000A04E6"/>
    <w:rsid w:val="000B4635"/>
    <w:rsid w:val="001056ED"/>
    <w:rsid w:val="00172A27"/>
    <w:rsid w:val="001A201D"/>
    <w:rsid w:val="001D1BCC"/>
    <w:rsid w:val="00220277"/>
    <w:rsid w:val="002E122B"/>
    <w:rsid w:val="00367A50"/>
    <w:rsid w:val="00374B2B"/>
    <w:rsid w:val="003A6F79"/>
    <w:rsid w:val="003C0E55"/>
    <w:rsid w:val="004366B1"/>
    <w:rsid w:val="0048128F"/>
    <w:rsid w:val="0049565A"/>
    <w:rsid w:val="004B4ECC"/>
    <w:rsid w:val="005957DA"/>
    <w:rsid w:val="005971C2"/>
    <w:rsid w:val="00655C96"/>
    <w:rsid w:val="006720F3"/>
    <w:rsid w:val="00685E50"/>
    <w:rsid w:val="006A1579"/>
    <w:rsid w:val="007E23EF"/>
    <w:rsid w:val="00800B9D"/>
    <w:rsid w:val="00860CBD"/>
    <w:rsid w:val="008877A1"/>
    <w:rsid w:val="008E5162"/>
    <w:rsid w:val="008F1296"/>
    <w:rsid w:val="009563EE"/>
    <w:rsid w:val="009729C8"/>
    <w:rsid w:val="00B34AD9"/>
    <w:rsid w:val="00C366F4"/>
    <w:rsid w:val="00C609C5"/>
    <w:rsid w:val="00C61CAE"/>
    <w:rsid w:val="00CA0133"/>
    <w:rsid w:val="00CA51CE"/>
    <w:rsid w:val="00D243D9"/>
    <w:rsid w:val="00D473A7"/>
    <w:rsid w:val="00D56505"/>
    <w:rsid w:val="00D871BB"/>
    <w:rsid w:val="00DC63BB"/>
    <w:rsid w:val="00E22A5B"/>
    <w:rsid w:val="00E26885"/>
    <w:rsid w:val="00E87F43"/>
    <w:rsid w:val="00EA170C"/>
    <w:rsid w:val="00EA6387"/>
    <w:rsid w:val="00ED3117"/>
    <w:rsid w:val="00F03462"/>
    <w:rsid w:val="00FF545E"/>
    <w:rsid w:val="015B1A32"/>
    <w:rsid w:val="01620489"/>
    <w:rsid w:val="016D6ECB"/>
    <w:rsid w:val="01882622"/>
    <w:rsid w:val="01951F0C"/>
    <w:rsid w:val="01DA2C30"/>
    <w:rsid w:val="025077D7"/>
    <w:rsid w:val="0283480A"/>
    <w:rsid w:val="033668D8"/>
    <w:rsid w:val="0364614C"/>
    <w:rsid w:val="039C3420"/>
    <w:rsid w:val="039F679D"/>
    <w:rsid w:val="044B17D8"/>
    <w:rsid w:val="04560BBA"/>
    <w:rsid w:val="04C20314"/>
    <w:rsid w:val="053C2299"/>
    <w:rsid w:val="05763701"/>
    <w:rsid w:val="05CB6A06"/>
    <w:rsid w:val="06A16B39"/>
    <w:rsid w:val="06FA4A22"/>
    <w:rsid w:val="076C4F12"/>
    <w:rsid w:val="07FE76D6"/>
    <w:rsid w:val="08155A4B"/>
    <w:rsid w:val="08352E97"/>
    <w:rsid w:val="085F2080"/>
    <w:rsid w:val="08F13331"/>
    <w:rsid w:val="091B0648"/>
    <w:rsid w:val="095C536F"/>
    <w:rsid w:val="096442DC"/>
    <w:rsid w:val="09B1702C"/>
    <w:rsid w:val="09F82D46"/>
    <w:rsid w:val="0C537DCA"/>
    <w:rsid w:val="0C885295"/>
    <w:rsid w:val="0CBD5603"/>
    <w:rsid w:val="0CD72C67"/>
    <w:rsid w:val="0D97560D"/>
    <w:rsid w:val="0DF14BEA"/>
    <w:rsid w:val="0E1D1B47"/>
    <w:rsid w:val="0E91174D"/>
    <w:rsid w:val="0ED637FF"/>
    <w:rsid w:val="0F106478"/>
    <w:rsid w:val="0F1D3C5E"/>
    <w:rsid w:val="0F332021"/>
    <w:rsid w:val="0F4526AA"/>
    <w:rsid w:val="10635991"/>
    <w:rsid w:val="10F33A30"/>
    <w:rsid w:val="11B17A0E"/>
    <w:rsid w:val="120F314A"/>
    <w:rsid w:val="121540CE"/>
    <w:rsid w:val="137900CE"/>
    <w:rsid w:val="13B74AF1"/>
    <w:rsid w:val="1413049C"/>
    <w:rsid w:val="142A5368"/>
    <w:rsid w:val="144677B5"/>
    <w:rsid w:val="144E5A2F"/>
    <w:rsid w:val="149451E0"/>
    <w:rsid w:val="14B75E58"/>
    <w:rsid w:val="14CD7C7A"/>
    <w:rsid w:val="1511673F"/>
    <w:rsid w:val="159216CB"/>
    <w:rsid w:val="15991C38"/>
    <w:rsid w:val="169F5D8F"/>
    <w:rsid w:val="1766566F"/>
    <w:rsid w:val="177C62EF"/>
    <w:rsid w:val="17C40C5F"/>
    <w:rsid w:val="1820368B"/>
    <w:rsid w:val="188856B5"/>
    <w:rsid w:val="18EB02A3"/>
    <w:rsid w:val="19940073"/>
    <w:rsid w:val="1A030B86"/>
    <w:rsid w:val="1A4240AF"/>
    <w:rsid w:val="1AB744A3"/>
    <w:rsid w:val="1AD55740"/>
    <w:rsid w:val="1B1F2970"/>
    <w:rsid w:val="1B274DBB"/>
    <w:rsid w:val="1BF76D07"/>
    <w:rsid w:val="1C282C52"/>
    <w:rsid w:val="1C9326CE"/>
    <w:rsid w:val="1C957C89"/>
    <w:rsid w:val="1CA107FD"/>
    <w:rsid w:val="1CDE76C3"/>
    <w:rsid w:val="1D7504B8"/>
    <w:rsid w:val="1DCA25C9"/>
    <w:rsid w:val="1DD50ACA"/>
    <w:rsid w:val="1E1D7AB3"/>
    <w:rsid w:val="1E554FEB"/>
    <w:rsid w:val="1E7756DC"/>
    <w:rsid w:val="1F2A6C81"/>
    <w:rsid w:val="1FAC5282"/>
    <w:rsid w:val="1FC93964"/>
    <w:rsid w:val="20A1418B"/>
    <w:rsid w:val="21084844"/>
    <w:rsid w:val="214128EA"/>
    <w:rsid w:val="21851905"/>
    <w:rsid w:val="21923670"/>
    <w:rsid w:val="235252BD"/>
    <w:rsid w:val="23A47F18"/>
    <w:rsid w:val="24147063"/>
    <w:rsid w:val="24224DD8"/>
    <w:rsid w:val="242A0D5D"/>
    <w:rsid w:val="248E3D07"/>
    <w:rsid w:val="24B74F57"/>
    <w:rsid w:val="255B3C3B"/>
    <w:rsid w:val="25CE2705"/>
    <w:rsid w:val="25D07EEC"/>
    <w:rsid w:val="25D87EC7"/>
    <w:rsid w:val="25FF09D6"/>
    <w:rsid w:val="26531AE5"/>
    <w:rsid w:val="267E6D91"/>
    <w:rsid w:val="269D0D6C"/>
    <w:rsid w:val="26A46FD6"/>
    <w:rsid w:val="270B3E32"/>
    <w:rsid w:val="273B1652"/>
    <w:rsid w:val="27F10A3F"/>
    <w:rsid w:val="2842710F"/>
    <w:rsid w:val="298C5379"/>
    <w:rsid w:val="29C71A3D"/>
    <w:rsid w:val="29D678B3"/>
    <w:rsid w:val="2A39637C"/>
    <w:rsid w:val="2B904038"/>
    <w:rsid w:val="2C1A27C6"/>
    <w:rsid w:val="2C9A04B8"/>
    <w:rsid w:val="2D673324"/>
    <w:rsid w:val="2D967E3B"/>
    <w:rsid w:val="2DC67522"/>
    <w:rsid w:val="2E087CF7"/>
    <w:rsid w:val="2F2D7B39"/>
    <w:rsid w:val="2F4264A7"/>
    <w:rsid w:val="30374444"/>
    <w:rsid w:val="3100282B"/>
    <w:rsid w:val="31840C8F"/>
    <w:rsid w:val="324E2DDD"/>
    <w:rsid w:val="324F7D21"/>
    <w:rsid w:val="32CB5000"/>
    <w:rsid w:val="32CF37B3"/>
    <w:rsid w:val="32EC7E4E"/>
    <w:rsid w:val="331604F0"/>
    <w:rsid w:val="332647CF"/>
    <w:rsid w:val="33D33734"/>
    <w:rsid w:val="340A64E5"/>
    <w:rsid w:val="343A31E9"/>
    <w:rsid w:val="34A478A4"/>
    <w:rsid w:val="353B5E8D"/>
    <w:rsid w:val="35543C36"/>
    <w:rsid w:val="355D45BA"/>
    <w:rsid w:val="359F07C4"/>
    <w:rsid w:val="364020BC"/>
    <w:rsid w:val="365973CC"/>
    <w:rsid w:val="365F6935"/>
    <w:rsid w:val="367E7027"/>
    <w:rsid w:val="36924095"/>
    <w:rsid w:val="36D8264D"/>
    <w:rsid w:val="37067AB5"/>
    <w:rsid w:val="376A2ABC"/>
    <w:rsid w:val="37A93DC2"/>
    <w:rsid w:val="3877447C"/>
    <w:rsid w:val="39097EC4"/>
    <w:rsid w:val="397679FA"/>
    <w:rsid w:val="39B54F49"/>
    <w:rsid w:val="39F72FA1"/>
    <w:rsid w:val="3A355054"/>
    <w:rsid w:val="3A3E71D9"/>
    <w:rsid w:val="3B0002BC"/>
    <w:rsid w:val="3C4C46C9"/>
    <w:rsid w:val="3C7856A7"/>
    <w:rsid w:val="3CB360BB"/>
    <w:rsid w:val="3CB50F66"/>
    <w:rsid w:val="3CB615C6"/>
    <w:rsid w:val="3D26504E"/>
    <w:rsid w:val="3D317349"/>
    <w:rsid w:val="3D3F5D4D"/>
    <w:rsid w:val="3DB80ED5"/>
    <w:rsid w:val="3DE967C0"/>
    <w:rsid w:val="3E1C56FA"/>
    <w:rsid w:val="3E514337"/>
    <w:rsid w:val="3E5A5315"/>
    <w:rsid w:val="3F06143A"/>
    <w:rsid w:val="3FE11164"/>
    <w:rsid w:val="406D0A61"/>
    <w:rsid w:val="40710A44"/>
    <w:rsid w:val="40A62B8F"/>
    <w:rsid w:val="40FC7885"/>
    <w:rsid w:val="412E70E4"/>
    <w:rsid w:val="41422DE6"/>
    <w:rsid w:val="41583B68"/>
    <w:rsid w:val="417A3CC3"/>
    <w:rsid w:val="427E0C26"/>
    <w:rsid w:val="42CF6D57"/>
    <w:rsid w:val="431C0CFE"/>
    <w:rsid w:val="43292862"/>
    <w:rsid w:val="43AA18E3"/>
    <w:rsid w:val="44C200FA"/>
    <w:rsid w:val="456C057F"/>
    <w:rsid w:val="45902B57"/>
    <w:rsid w:val="46343775"/>
    <w:rsid w:val="47503806"/>
    <w:rsid w:val="47750BB6"/>
    <w:rsid w:val="47CF4542"/>
    <w:rsid w:val="48734E65"/>
    <w:rsid w:val="48D01769"/>
    <w:rsid w:val="494C6974"/>
    <w:rsid w:val="4A58539E"/>
    <w:rsid w:val="4B02129F"/>
    <w:rsid w:val="4B714BCF"/>
    <w:rsid w:val="4C0817E5"/>
    <w:rsid w:val="4C65601B"/>
    <w:rsid w:val="4D2C4365"/>
    <w:rsid w:val="4D477CCE"/>
    <w:rsid w:val="4D790802"/>
    <w:rsid w:val="4D892957"/>
    <w:rsid w:val="4DAD403B"/>
    <w:rsid w:val="4E38015A"/>
    <w:rsid w:val="4F396F86"/>
    <w:rsid w:val="4F512CDF"/>
    <w:rsid w:val="4F973B6C"/>
    <w:rsid w:val="4FB43611"/>
    <w:rsid w:val="4FFE4F2F"/>
    <w:rsid w:val="5059161D"/>
    <w:rsid w:val="50CC4B17"/>
    <w:rsid w:val="51E30318"/>
    <w:rsid w:val="526C544A"/>
    <w:rsid w:val="52E57ED5"/>
    <w:rsid w:val="52FF012E"/>
    <w:rsid w:val="5333754A"/>
    <w:rsid w:val="54912E44"/>
    <w:rsid w:val="550A3698"/>
    <w:rsid w:val="55943F78"/>
    <w:rsid w:val="5658371E"/>
    <w:rsid w:val="565B53C5"/>
    <w:rsid w:val="567579D6"/>
    <w:rsid w:val="56986042"/>
    <w:rsid w:val="576A5884"/>
    <w:rsid w:val="578425BF"/>
    <w:rsid w:val="57C14FC7"/>
    <w:rsid w:val="57D55F08"/>
    <w:rsid w:val="58767E6D"/>
    <w:rsid w:val="58D934E0"/>
    <w:rsid w:val="594D3579"/>
    <w:rsid w:val="59A10EF5"/>
    <w:rsid w:val="59BA0F29"/>
    <w:rsid w:val="59E901F6"/>
    <w:rsid w:val="59EA1F55"/>
    <w:rsid w:val="5A8A00E8"/>
    <w:rsid w:val="5AB45146"/>
    <w:rsid w:val="5AE01ED2"/>
    <w:rsid w:val="5B49325E"/>
    <w:rsid w:val="5BAB1896"/>
    <w:rsid w:val="5BC2772D"/>
    <w:rsid w:val="5BDC7828"/>
    <w:rsid w:val="5C4040A7"/>
    <w:rsid w:val="5C550463"/>
    <w:rsid w:val="5C6E0505"/>
    <w:rsid w:val="5CAA6D66"/>
    <w:rsid w:val="5D9977B2"/>
    <w:rsid w:val="5DD513DE"/>
    <w:rsid w:val="5E535BC0"/>
    <w:rsid w:val="5F065CE0"/>
    <w:rsid w:val="5F3963AF"/>
    <w:rsid w:val="5FCE0D3E"/>
    <w:rsid w:val="609E6131"/>
    <w:rsid w:val="60E5089E"/>
    <w:rsid w:val="60ED4AA1"/>
    <w:rsid w:val="6114364A"/>
    <w:rsid w:val="61D322DF"/>
    <w:rsid w:val="6228693D"/>
    <w:rsid w:val="62751398"/>
    <w:rsid w:val="62BF63D4"/>
    <w:rsid w:val="62C8398D"/>
    <w:rsid w:val="631854F4"/>
    <w:rsid w:val="631C506E"/>
    <w:rsid w:val="63D009DE"/>
    <w:rsid w:val="642A27DE"/>
    <w:rsid w:val="647507D6"/>
    <w:rsid w:val="64E102D9"/>
    <w:rsid w:val="65194CF1"/>
    <w:rsid w:val="65317F76"/>
    <w:rsid w:val="65356B23"/>
    <w:rsid w:val="656E69E7"/>
    <w:rsid w:val="66253A03"/>
    <w:rsid w:val="6673282C"/>
    <w:rsid w:val="66AD438A"/>
    <w:rsid w:val="66CC69DE"/>
    <w:rsid w:val="66E16CC1"/>
    <w:rsid w:val="67915653"/>
    <w:rsid w:val="67D86518"/>
    <w:rsid w:val="686E3634"/>
    <w:rsid w:val="68A574EA"/>
    <w:rsid w:val="68AC1B61"/>
    <w:rsid w:val="690960C3"/>
    <w:rsid w:val="69812FED"/>
    <w:rsid w:val="69BA2EF2"/>
    <w:rsid w:val="6A82318B"/>
    <w:rsid w:val="6BA018A8"/>
    <w:rsid w:val="6BAC5861"/>
    <w:rsid w:val="6BDB0F86"/>
    <w:rsid w:val="6BE42D76"/>
    <w:rsid w:val="6BE462D4"/>
    <w:rsid w:val="6C865A24"/>
    <w:rsid w:val="6CBE50CE"/>
    <w:rsid w:val="6D317A5F"/>
    <w:rsid w:val="6D535020"/>
    <w:rsid w:val="6D724752"/>
    <w:rsid w:val="6DD3613C"/>
    <w:rsid w:val="6F4932C0"/>
    <w:rsid w:val="6FBB675A"/>
    <w:rsid w:val="70843ED7"/>
    <w:rsid w:val="70882C94"/>
    <w:rsid w:val="708D4DE8"/>
    <w:rsid w:val="70AC2F82"/>
    <w:rsid w:val="70F44CB4"/>
    <w:rsid w:val="716F7423"/>
    <w:rsid w:val="71777FE6"/>
    <w:rsid w:val="71DD1AE6"/>
    <w:rsid w:val="72062442"/>
    <w:rsid w:val="72735B52"/>
    <w:rsid w:val="72D61E7E"/>
    <w:rsid w:val="7343061B"/>
    <w:rsid w:val="7379399D"/>
    <w:rsid w:val="73CF5565"/>
    <w:rsid w:val="7432770F"/>
    <w:rsid w:val="74777B9C"/>
    <w:rsid w:val="74F406E7"/>
    <w:rsid w:val="75610B38"/>
    <w:rsid w:val="756B65DD"/>
    <w:rsid w:val="76046D24"/>
    <w:rsid w:val="76AB5FBD"/>
    <w:rsid w:val="76D02335"/>
    <w:rsid w:val="76DC077B"/>
    <w:rsid w:val="77881761"/>
    <w:rsid w:val="77D069D3"/>
    <w:rsid w:val="77DF25CB"/>
    <w:rsid w:val="78E0729B"/>
    <w:rsid w:val="79221FB2"/>
    <w:rsid w:val="7AAD5A10"/>
    <w:rsid w:val="7AEC3EE6"/>
    <w:rsid w:val="7B0C2350"/>
    <w:rsid w:val="7B802540"/>
    <w:rsid w:val="7B99673C"/>
    <w:rsid w:val="7BBF580B"/>
    <w:rsid w:val="7C275703"/>
    <w:rsid w:val="7C8E05E6"/>
    <w:rsid w:val="7CA942C9"/>
    <w:rsid w:val="7D8F2DD6"/>
    <w:rsid w:val="7E0F6024"/>
    <w:rsid w:val="7E24037A"/>
    <w:rsid w:val="7E397941"/>
    <w:rsid w:val="7E874D34"/>
    <w:rsid w:val="7EC308FB"/>
    <w:rsid w:val="7F3A75D7"/>
    <w:rsid w:val="7FB10139"/>
    <w:rsid w:val="7FEB583E"/>
    <w:rsid w:val="7FEF1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A54B35-F215-4B7E-AF7E-7855A268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Pr>
      <w:rFonts w:ascii="宋体" w:eastAsia="宋体"/>
      <w:sz w:val="24"/>
    </w:rPr>
  </w:style>
  <w:style w:type="paragraph" w:styleId="a4">
    <w:name w:val="footer"/>
    <w:basedOn w:val="a"/>
    <w:link w:val="Char0"/>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Title"/>
    <w:basedOn w:val="a"/>
    <w:next w:val="a"/>
    <w:qFormat/>
    <w:pPr>
      <w:spacing w:before="240" w:after="60"/>
      <w:jc w:val="center"/>
      <w:outlineLvl w:val="0"/>
    </w:pPr>
    <w:rPr>
      <w:rFonts w:asciiTheme="majorHAnsi" w:eastAsia="宋体" w:hAnsiTheme="majorHAnsi" w:cstheme="majorBidi"/>
      <w:b/>
      <w:bCs/>
      <w:sz w:val="32"/>
      <w:szCs w:val="32"/>
    </w:rPr>
  </w:style>
  <w:style w:type="character" w:customStyle="1" w:styleId="Char">
    <w:name w:val="文档结构图 Char"/>
    <w:basedOn w:val="a0"/>
    <w:link w:val="a3"/>
    <w:qFormat/>
    <w:rPr>
      <w:rFonts w:ascii="宋体" w:hAnsiTheme="minorHAnsi" w:cstheme="minorBidi"/>
      <w:kern w:val="2"/>
      <w:sz w:val="24"/>
      <w:szCs w:val="24"/>
    </w:rPr>
  </w:style>
  <w:style w:type="paragraph" w:styleId="a7">
    <w:name w:val="List Paragraph"/>
    <w:basedOn w:val="a"/>
    <w:uiPriority w:val="99"/>
    <w:qFormat/>
    <w:pPr>
      <w:ind w:left="720"/>
      <w:contextualSpacing/>
    </w:pPr>
  </w:style>
  <w:style w:type="character" w:customStyle="1" w:styleId="Char1">
    <w:name w:val="页眉 Char"/>
    <w:basedOn w:val="a0"/>
    <w:link w:val="a5"/>
    <w:rPr>
      <w:rFonts w:asciiTheme="minorHAnsi" w:eastAsiaTheme="minorEastAsia" w:hAnsiTheme="minorHAnsi" w:cstheme="minorBidi"/>
      <w:kern w:val="2"/>
      <w:sz w:val="18"/>
      <w:szCs w:val="18"/>
    </w:rPr>
  </w:style>
  <w:style w:type="character" w:customStyle="1" w:styleId="Char0">
    <w:name w:val="页脚 Char"/>
    <w:basedOn w:val="a0"/>
    <w:link w:val="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72</Pages>
  <Words>8753</Words>
  <Characters>49897</Characters>
  <Application>Microsoft Office Word</Application>
  <DocSecurity>0</DocSecurity>
  <Lines>415</Lines>
  <Paragraphs>117</Paragraphs>
  <ScaleCrop>false</ScaleCrop>
  <Company>Microsoft</Company>
  <LinksUpToDate>false</LinksUpToDate>
  <CharactersWithSpaces>58533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20181207</cp:lastModifiedBy>
  <cp:revision>16</cp:revision>
  <dcterms:created xsi:type="dcterms:W3CDTF">2018-10-11T15:01:00Z</dcterms:created>
  <dcterms:modified xsi:type="dcterms:W3CDTF">2019-02-28T14:48:00Z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
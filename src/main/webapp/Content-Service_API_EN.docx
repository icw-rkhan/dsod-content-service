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781" w:rsidRDefault="00781781">
      <w:pPr>
        <w:rPr>
          <w:b/>
          <w:bCs/>
          <w:color w:val="FF0000"/>
        </w:rPr>
      </w:pPr>
    </w:p>
    <w:p w:rsidR="00781781" w:rsidRDefault="00DC2A50">
      <w:pPr>
        <w:pStyle w:val="a7"/>
      </w:pPr>
      <w:r>
        <w:t>C</w:t>
      </w:r>
      <w:r>
        <w:rPr>
          <w:rFonts w:hint="eastAsia"/>
        </w:rPr>
        <w:t>ontent-Service Interface document</w:t>
      </w:r>
    </w:p>
    <w:p w:rsidR="00781781" w:rsidRDefault="00781781">
      <w:pPr>
        <w:rPr>
          <w:b/>
          <w:bCs/>
          <w:color w:val="FF0000"/>
        </w:rPr>
      </w:pPr>
    </w:p>
    <w:p w:rsidR="00781781" w:rsidRDefault="00DC2A50">
      <w:pPr>
        <w:rPr>
          <w:b/>
          <w:bCs/>
          <w:color w:val="FF0000"/>
        </w:rPr>
      </w:pPr>
      <w:r>
        <w:rPr>
          <w:b/>
          <w:bCs/>
          <w:color w:val="FF0000"/>
        </w:rPr>
        <w:t>The interface is based on Oauth2.0. All interface values must carry the system to generate tokens.</w:t>
      </w:r>
    </w:p>
    <w:p w:rsidR="00781781" w:rsidRDefault="00DC2A50">
      <w:r>
        <w:rPr>
          <w:rFonts w:hint="eastAsia"/>
          <w:b/>
          <w:bCs/>
          <w:color w:val="FF0000"/>
        </w:rPr>
        <w:t xml:space="preserve"> </w:t>
      </w:r>
      <w:r>
        <w:rPr>
          <w:rFonts w:hint="eastAsia"/>
          <w:noProof/>
        </w:rPr>
        <w:drawing>
          <wp:inline distT="0" distB="0" distL="114300" distR="114300">
            <wp:extent cx="5269865" cy="1010920"/>
            <wp:effectExtent l="0" t="0" r="6985" b="17780"/>
            <wp:docPr id="1" name="图片 1" descr="15359566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35956605(1)"/>
                    <pic:cNvPicPr>
                      <a:picLocks noChangeAspect="1"/>
                    </pic:cNvPicPr>
                  </pic:nvPicPr>
                  <pic:blipFill>
                    <a:blip r:embed="rId9"/>
                    <a:stretch>
                      <a:fillRect/>
                    </a:stretch>
                  </pic:blipFill>
                  <pic:spPr>
                    <a:xfrm>
                      <a:off x="0" y="0"/>
                      <a:ext cx="5269865" cy="1010920"/>
                    </a:xfrm>
                    <a:prstGeom prst="rect">
                      <a:avLst/>
                    </a:prstGeom>
                  </pic:spPr>
                </pic:pic>
              </a:graphicData>
            </a:graphic>
          </wp:inline>
        </w:drawing>
      </w:r>
    </w:p>
    <w:p w:rsidR="00781781" w:rsidRDefault="00781781"/>
    <w:p w:rsidR="00781781" w:rsidRDefault="00DC2A50">
      <w:pPr>
        <w:pStyle w:val="1"/>
        <w:numPr>
          <w:ilvl w:val="0"/>
          <w:numId w:val="1"/>
        </w:numPr>
      </w:pPr>
      <w:r>
        <w:rPr>
          <w:rFonts w:hint="eastAsia"/>
        </w:rPr>
        <w:t xml:space="preserve">Upload media  </w:t>
      </w:r>
      <w:r>
        <w:rPr>
          <w:rFonts w:hint="eastAsia"/>
        </w:rPr>
        <w:t>（</w:t>
      </w:r>
      <w:r>
        <w:t>ADMIN PORTAL ONLY</w:t>
      </w:r>
      <w:r>
        <w:rPr>
          <w:rFonts w:hint="eastAsia"/>
        </w:rPr>
        <w:t>）</w:t>
      </w:r>
    </w:p>
    <w:p w:rsidR="00781781" w:rsidRDefault="00DC2A50">
      <w:pPr>
        <w:ind w:firstLine="420"/>
        <w:rPr>
          <w:color w:val="000000" w:themeColor="text1"/>
          <w:sz w:val="24"/>
        </w:rPr>
      </w:pPr>
      <w:r>
        <w:rPr>
          <w:color w:val="000000" w:themeColor="text1"/>
          <w:sz w:val="24"/>
        </w:rPr>
        <w:t>U</w:t>
      </w:r>
      <w:r>
        <w:rPr>
          <w:rFonts w:hint="eastAsia"/>
          <w:color w:val="000000" w:themeColor="text1"/>
          <w:sz w:val="24"/>
        </w:rPr>
        <w:t>se the API to upload the video, images or audio, such as images, it need s</w:t>
      </w:r>
      <w:r>
        <w:rPr>
          <w:color w:val="000000" w:themeColor="text1"/>
          <w:sz w:val="24"/>
        </w:rPr>
        <w:t xml:space="preserve">ave </w:t>
      </w:r>
      <w:r>
        <w:rPr>
          <w:color w:val="000000" w:themeColor="text1"/>
          <w:sz w:val="24"/>
        </w:rPr>
        <w:t>original image and generate thumbnail</w:t>
      </w:r>
      <w:r>
        <w:rPr>
          <w:rFonts w:hint="eastAsia"/>
          <w:color w:val="000000" w:themeColor="text1"/>
          <w:sz w:val="24"/>
        </w:rPr>
        <w:t>.</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 xml:space="preserve">URL: </w:t>
      </w:r>
    </w:p>
    <w:p w:rsidR="00781781" w:rsidRDefault="00DC2A50">
      <w:pPr>
        <w:ind w:firstLine="420"/>
        <w:rPr>
          <w:color w:val="000000" w:themeColor="text1"/>
          <w:sz w:val="24"/>
        </w:rPr>
      </w:pPr>
      <w:r>
        <w:rPr>
          <w:rFonts w:hint="eastAsia"/>
          <w:color w:val="000000" w:themeColor="text1"/>
          <w:sz w:val="24"/>
        </w:rPr>
        <w:t>http://{IP}:{port}/{service_name}/v1/file/uploadFile</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Type : POST</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b/>
          <w:color w:val="000000"/>
          <w:sz w:val="22"/>
        </w:rPr>
        <w:t xml:space="preserve">contentType </w:t>
      </w:r>
      <w:r>
        <w:rPr>
          <w:rFonts w:ascii="微软雅黑" w:eastAsia="微软雅黑" w:hAnsi="微软雅黑" w:cs="宋体" w:hint="eastAsia"/>
          <w:b/>
          <w:color w:val="000000"/>
          <w:sz w:val="22"/>
        </w:rPr>
        <w:t>: JSON</w:t>
      </w:r>
    </w:p>
    <w:tbl>
      <w:tblPr>
        <w:tblpPr w:leftFromText="180" w:rightFromText="180" w:vertAnchor="text" w:horzAnchor="page" w:tblpX="2340" w:tblpY="624"/>
        <w:tblOverlap w:val="never"/>
        <w:tblW w:w="9087" w:type="dxa"/>
        <w:tblLayout w:type="fixed"/>
        <w:tblLook w:val="04A0" w:firstRow="1" w:lastRow="0" w:firstColumn="1" w:lastColumn="0" w:noHBand="0" w:noVBand="1"/>
      </w:tblPr>
      <w:tblGrid>
        <w:gridCol w:w="2000"/>
        <w:gridCol w:w="1701"/>
        <w:gridCol w:w="1134"/>
        <w:gridCol w:w="4252"/>
      </w:tblGrid>
      <w:tr w:rsidR="00781781">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781781">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file</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File</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U</w:t>
            </w:r>
            <w:r>
              <w:rPr>
                <w:rFonts w:ascii="宋体" w:hAnsi="宋体" w:cs="宋体" w:hint="eastAsia"/>
                <w:color w:val="000000"/>
                <w:sz w:val="22"/>
              </w:rPr>
              <w:t>ploaded file</w:t>
            </w:r>
          </w:p>
        </w:tc>
      </w:tr>
      <w:tr w:rsidR="00781781">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email</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U</w:t>
            </w:r>
            <w:r>
              <w:rPr>
                <w:rFonts w:ascii="宋体" w:hAnsi="宋体" w:cs="宋体" w:hint="eastAsia"/>
                <w:color w:val="000000"/>
                <w:sz w:val="22"/>
              </w:rPr>
              <w:t xml:space="preserve">pload </w:t>
            </w:r>
            <w:r>
              <w:t xml:space="preserve"> </w:t>
            </w:r>
            <w:r>
              <w:rPr>
                <w:rFonts w:ascii="宋体" w:hAnsi="宋体" w:cs="宋体"/>
                <w:color w:val="000000"/>
                <w:sz w:val="22"/>
              </w:rPr>
              <w:t>user's mailbox</w:t>
            </w:r>
            <w:r>
              <w:rPr>
                <w:rFonts w:ascii="宋体" w:hAnsi="宋体" w:cs="宋体" w:hint="eastAsia"/>
                <w:color w:val="000000"/>
                <w:sz w:val="22"/>
              </w:rPr>
              <w:t xml:space="preserve">  </w:t>
            </w:r>
          </w:p>
        </w:tc>
      </w:tr>
      <w:tr w:rsidR="00781781">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fileType</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F</w:t>
            </w:r>
            <w:r>
              <w:rPr>
                <w:rFonts w:ascii="宋体" w:hAnsi="宋体" w:cs="宋体" w:hint="eastAsia"/>
                <w:color w:val="000000"/>
                <w:sz w:val="22"/>
              </w:rPr>
              <w:t>ile type:[</w:t>
            </w:r>
            <w:r>
              <w:t xml:space="preserve"> </w:t>
            </w:r>
            <w:r>
              <w:rPr>
                <w:rFonts w:ascii="宋体" w:hAnsi="宋体" w:cs="宋体"/>
                <w:color w:val="000000"/>
                <w:sz w:val="22"/>
              </w:rPr>
              <w:t xml:space="preserve">1: </w:t>
            </w:r>
            <w:r>
              <w:rPr>
                <w:rFonts w:ascii="宋体" w:hAnsi="宋体" w:cs="宋体"/>
                <w:color w:val="000000"/>
                <w:sz w:val="22"/>
              </w:rPr>
              <w:t>original image, 2: audio, 3: video 4: thumbnail; 5, PDF</w:t>
            </w:r>
            <w:r>
              <w:rPr>
                <w:rFonts w:ascii="宋体" w:hAnsi="宋体" w:cs="宋体" w:hint="eastAsia"/>
                <w:color w:val="000000"/>
                <w:sz w:val="22"/>
              </w:rPr>
              <w:t>]</w:t>
            </w:r>
          </w:p>
        </w:tc>
      </w:tr>
      <w:tr w:rsidR="00781781">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title</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T</w:t>
            </w:r>
            <w:r>
              <w:rPr>
                <w:rFonts w:ascii="宋体" w:hAnsi="宋体" w:cs="宋体" w:hint="eastAsia"/>
                <w:color w:val="000000"/>
                <w:sz w:val="22"/>
              </w:rPr>
              <w:t>he file title</w:t>
            </w:r>
          </w:p>
        </w:tc>
      </w:tr>
      <w:tr w:rsidR="00781781">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length</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N</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F</w:t>
            </w:r>
            <w:r>
              <w:rPr>
                <w:rFonts w:ascii="宋体" w:hAnsi="宋体" w:cs="宋体" w:hint="eastAsia"/>
                <w:color w:val="000000"/>
                <w:sz w:val="22"/>
              </w:rPr>
              <w:t>ile length</w:t>
            </w:r>
          </w:p>
        </w:tc>
      </w:tr>
      <w:tr w:rsidR="00781781">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uploadDate</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N</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U</w:t>
            </w:r>
            <w:r>
              <w:rPr>
                <w:rFonts w:ascii="宋体" w:hAnsi="宋体" w:cs="宋体" w:hint="eastAsia"/>
                <w:color w:val="000000"/>
                <w:sz w:val="22"/>
              </w:rPr>
              <w:t>pload time</w:t>
            </w:r>
          </w:p>
        </w:tc>
      </w:tr>
    </w:tbl>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Request parameters</w:t>
      </w:r>
      <w:r>
        <w:rPr>
          <w:rFonts w:ascii="微软雅黑" w:eastAsia="微软雅黑" w:hAnsi="微软雅黑" w:cs="宋体" w:hint="eastAsia"/>
          <w:b/>
          <w:color w:val="000000"/>
          <w:sz w:val="22"/>
        </w:rPr>
        <w:t>：</w:t>
      </w:r>
    </w:p>
    <w:p w:rsidR="00781781" w:rsidRDefault="00781781">
      <w:pPr>
        <w:ind w:left="420" w:firstLine="420"/>
        <w:rPr>
          <w:rFonts w:ascii="Consolas" w:hAnsi="Consolas"/>
          <w:color w:val="2A00FF"/>
          <w:sz w:val="20"/>
          <w:shd w:val="clear" w:color="auto" w:fill="E8F2FE"/>
        </w:rPr>
      </w:pP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Return parameters:</w:t>
      </w:r>
    </w:p>
    <w:tbl>
      <w:tblPr>
        <w:tblpPr w:leftFromText="180" w:rightFromText="180" w:vertAnchor="text" w:horzAnchor="page" w:tblpX="2340" w:tblpY="624"/>
        <w:tblOverlap w:val="never"/>
        <w:tblW w:w="9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0"/>
        <w:gridCol w:w="1701"/>
        <w:gridCol w:w="1134"/>
        <w:gridCol w:w="4252"/>
      </w:tblGrid>
      <w:tr w:rsidR="00781781">
        <w:trPr>
          <w:trHeight w:val="535"/>
        </w:trPr>
        <w:tc>
          <w:tcPr>
            <w:tcW w:w="2000"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lastRenderedPageBreak/>
              <w:t>Field</w:t>
            </w:r>
          </w:p>
        </w:tc>
        <w:tc>
          <w:tcPr>
            <w:tcW w:w="1701"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code</w:t>
            </w:r>
          </w:p>
        </w:tc>
        <w:tc>
          <w:tcPr>
            <w:tcW w:w="1701"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String</w:t>
            </w:r>
          </w:p>
        </w:tc>
        <w:tc>
          <w:tcPr>
            <w:tcW w:w="1134"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R</w:t>
            </w:r>
            <w:r>
              <w:rPr>
                <w:rFonts w:ascii="宋体" w:hAnsi="宋体" w:cs="宋体" w:hint="eastAsia"/>
                <w:color w:val="000000"/>
                <w:sz w:val="22"/>
              </w:rPr>
              <w:t>esponse code</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msg</w:t>
            </w:r>
          </w:p>
        </w:tc>
        <w:tc>
          <w:tcPr>
            <w:tcW w:w="1701"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String</w:t>
            </w:r>
          </w:p>
        </w:tc>
        <w:tc>
          <w:tcPr>
            <w:tcW w:w="1134"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 xml:space="preserve">Response </w:t>
            </w:r>
            <w:r>
              <w:rPr>
                <w:rFonts w:ascii="宋体" w:hAnsi="宋体" w:cs="宋体" w:hint="eastAsia"/>
                <w:color w:val="000000"/>
                <w:sz w:val="22"/>
              </w:rPr>
              <w:t>message</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resultMap</w:t>
            </w:r>
          </w:p>
        </w:tc>
        <w:tc>
          <w:tcPr>
            <w:tcW w:w="1701"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Json</w:t>
            </w:r>
          </w:p>
        </w:tc>
        <w:tc>
          <w:tcPr>
            <w:tcW w:w="1134"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T</w:t>
            </w:r>
            <w:r>
              <w:rPr>
                <w:rFonts w:ascii="宋体" w:hAnsi="宋体" w:cs="宋体" w:hint="eastAsia"/>
                <w:color w:val="000000"/>
                <w:sz w:val="22"/>
              </w:rPr>
              <w:t>he result map</w:t>
            </w:r>
          </w:p>
        </w:tc>
      </w:tr>
    </w:tbl>
    <w:p w:rsidR="00781781" w:rsidRDefault="00781781">
      <w:pPr>
        <w:rPr>
          <w:color w:val="000000"/>
          <w:sz w:val="28"/>
        </w:rPr>
      </w:pPr>
    </w:p>
    <w:p w:rsidR="00781781" w:rsidRDefault="00DC2A50">
      <w:pPr>
        <w:ind w:firstLine="420"/>
        <w:rPr>
          <w:color w:val="00B050"/>
        </w:rPr>
      </w:pPr>
      <w:r>
        <w:rPr>
          <w:noProof/>
        </w:rPr>
        <w:drawing>
          <wp:inline distT="0" distB="0" distL="114300" distR="114300">
            <wp:extent cx="5270500" cy="1487170"/>
            <wp:effectExtent l="0" t="0" r="6350" b="1778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0"/>
                    <a:stretch>
                      <a:fillRect/>
                    </a:stretch>
                  </pic:blipFill>
                  <pic:spPr>
                    <a:xfrm>
                      <a:off x="0" y="0"/>
                      <a:ext cx="5270500" cy="1487170"/>
                    </a:xfrm>
                    <a:prstGeom prst="rect">
                      <a:avLst/>
                    </a:prstGeom>
                    <a:noFill/>
                    <a:ln w="9525">
                      <a:noFill/>
                    </a:ln>
                  </pic:spPr>
                </pic:pic>
              </a:graphicData>
            </a:graphic>
          </wp:inline>
        </w:drawing>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Responsebody</w:t>
      </w:r>
      <w:r>
        <w:rPr>
          <w:rFonts w:ascii="微软雅黑" w:eastAsia="微软雅黑" w:hAnsi="微软雅黑" w:cs="宋体" w:hint="eastAsia"/>
          <w:b/>
          <w:color w:val="000000"/>
          <w:sz w:val="22"/>
        </w:rPr>
        <w:t>：</w:t>
      </w:r>
    </w:p>
    <w:p w:rsidR="00781781" w:rsidRDefault="00DC2A50">
      <w:pPr>
        <w:ind w:firstLine="420"/>
        <w:rPr>
          <w:color w:val="00B050"/>
        </w:rPr>
      </w:pPr>
      <w:r>
        <w:rPr>
          <w:rFonts w:ascii="Consolas" w:eastAsia="Consolas" w:hAnsi="Consolas" w:cs="Consolas"/>
          <w:color w:val="000000"/>
          <w:sz w:val="19"/>
          <w:szCs w:val="19"/>
          <w:shd w:val="clear" w:color="auto" w:fill="FCF6DB"/>
        </w:rPr>
        <w:t xml:space="preserve">{ "code": </w:t>
      </w:r>
      <w:r>
        <w:rPr>
          <w:rFonts w:ascii="Consolas" w:eastAsia="Consolas" w:hAnsi="Consolas" w:cs="Consolas"/>
          <w:color w:val="880000"/>
          <w:sz w:val="19"/>
          <w:szCs w:val="19"/>
          <w:shd w:val="clear" w:color="auto" w:fill="FCF6DB"/>
        </w:rPr>
        <w:t>0</w:t>
      </w:r>
      <w:r>
        <w:rPr>
          <w:rFonts w:ascii="Consolas" w:eastAsia="Consolas" w:hAnsi="Consolas" w:cs="Consolas"/>
          <w:color w:val="000000"/>
          <w:sz w:val="19"/>
          <w:szCs w:val="19"/>
          <w:shd w:val="clear" w:color="auto" w:fill="FCF6DB"/>
        </w:rPr>
        <w:t xml:space="preserve">, "msg": </w:t>
      </w:r>
      <w:r>
        <w:rPr>
          <w:rFonts w:ascii="Consolas" w:eastAsia="Consolas" w:hAnsi="Consolas" w:cs="Consolas"/>
          <w:color w:val="880000"/>
          <w:sz w:val="19"/>
          <w:szCs w:val="19"/>
          <w:shd w:val="clear" w:color="auto" w:fill="FCF6DB"/>
        </w:rPr>
        <w:t>"success"</w:t>
      </w:r>
      <w:r>
        <w:rPr>
          <w:rFonts w:ascii="Consolas" w:eastAsia="Consolas" w:hAnsi="Consolas" w:cs="Consolas"/>
          <w:color w:val="000000"/>
          <w:sz w:val="19"/>
          <w:szCs w:val="19"/>
          <w:shd w:val="clear" w:color="auto" w:fill="FCF6DB"/>
        </w:rPr>
        <w:t xml:space="preserve">, "resultMap": { "fileEntity": { "_id": </w:t>
      </w:r>
      <w:r>
        <w:rPr>
          <w:rFonts w:ascii="Consolas" w:eastAsia="Consolas" w:hAnsi="Consolas" w:cs="Consolas"/>
          <w:color w:val="880000"/>
          <w:sz w:val="19"/>
          <w:szCs w:val="19"/>
          <w:shd w:val="clear" w:color="auto" w:fill="FCF6DB"/>
        </w:rPr>
        <w:t>"5bd91596b0f3e078939136a2"</w:t>
      </w:r>
      <w:r>
        <w:rPr>
          <w:rFonts w:ascii="Consolas" w:eastAsia="Consolas" w:hAnsi="Consolas" w:cs="Consolas"/>
          <w:color w:val="000000"/>
          <w:sz w:val="19"/>
          <w:szCs w:val="19"/>
          <w:shd w:val="clear" w:color="auto" w:fill="FCF6DB"/>
        </w:rPr>
        <w:t xml:space="preserve">, "originalFigureId": </w:t>
      </w:r>
      <w:r>
        <w:rPr>
          <w:rFonts w:ascii="Consolas" w:eastAsia="Consolas" w:hAnsi="Consolas" w:cs="Consolas"/>
          <w:color w:val="880000"/>
          <w:sz w:val="19"/>
          <w:szCs w:val="19"/>
          <w:shd w:val="clear" w:color="auto" w:fill="FCF6DB"/>
        </w:rPr>
        <w:t>"5bd91595b0f3e078939136a0"</w:t>
      </w:r>
      <w:r>
        <w:rPr>
          <w:rFonts w:ascii="Consolas" w:eastAsia="Consolas" w:hAnsi="Consolas" w:cs="Consolas"/>
          <w:color w:val="000000"/>
          <w:sz w:val="19"/>
          <w:szCs w:val="19"/>
          <w:shd w:val="clear" w:color="auto" w:fill="FCF6DB"/>
        </w:rPr>
        <w:t xml:space="preserve">, "fileType": </w:t>
      </w:r>
      <w:r>
        <w:rPr>
          <w:rFonts w:ascii="Consolas" w:eastAsia="Consolas" w:hAnsi="Consolas" w:cs="Consolas"/>
          <w:color w:val="880000"/>
          <w:sz w:val="19"/>
          <w:szCs w:val="19"/>
          <w:shd w:val="clear" w:color="auto" w:fill="FCF6DB"/>
        </w:rPr>
        <w:t>"3"</w:t>
      </w:r>
      <w:r>
        <w:rPr>
          <w:rFonts w:ascii="Consolas" w:eastAsia="Consolas" w:hAnsi="Consolas" w:cs="Consolas"/>
          <w:color w:val="000000"/>
          <w:sz w:val="19"/>
          <w:szCs w:val="19"/>
          <w:shd w:val="clear" w:color="auto" w:fill="FCF6DB"/>
        </w:rPr>
        <w:t xml:space="preserve">, "createDate": </w:t>
      </w:r>
      <w:r>
        <w:rPr>
          <w:rFonts w:ascii="Consolas" w:eastAsia="Consolas" w:hAnsi="Consolas" w:cs="Consolas"/>
          <w:color w:val="880000"/>
          <w:sz w:val="19"/>
          <w:szCs w:val="19"/>
          <w:shd w:val="clear" w:color="auto" w:fill="FCF6DB"/>
        </w:rPr>
        <w:t>1540953494766</w:t>
      </w:r>
      <w:r>
        <w:rPr>
          <w:rFonts w:ascii="Consolas" w:eastAsia="Consolas" w:hAnsi="Consolas" w:cs="Consolas"/>
          <w:color w:val="000000"/>
          <w:sz w:val="19"/>
          <w:szCs w:val="19"/>
          <w:shd w:val="clear" w:color="auto" w:fill="FCF6DB"/>
        </w:rPr>
        <w:t xml:space="preserve">, "email": </w:t>
      </w:r>
      <w:r>
        <w:rPr>
          <w:rFonts w:ascii="Consolas" w:eastAsia="Consolas" w:hAnsi="Consolas" w:cs="Consolas"/>
          <w:color w:val="880000"/>
          <w:sz w:val="19"/>
          <w:szCs w:val="19"/>
          <w:shd w:val="clear" w:color="auto" w:fill="FCF6DB"/>
        </w:rPr>
        <w:t>"qwefeng888@163.com"</w:t>
      </w:r>
      <w:r>
        <w:rPr>
          <w:rFonts w:ascii="Consolas" w:eastAsia="Consolas" w:hAnsi="Consolas" w:cs="Consolas"/>
          <w:color w:val="000000"/>
          <w:sz w:val="19"/>
          <w:szCs w:val="19"/>
          <w:shd w:val="clear" w:color="auto" w:fill="FCF6DB"/>
        </w:rPr>
        <w:t xml:space="preserve">, "fileName": </w:t>
      </w:r>
      <w:r>
        <w:rPr>
          <w:rFonts w:ascii="Consolas" w:eastAsia="Consolas" w:hAnsi="Consolas" w:cs="Consolas"/>
          <w:color w:val="880000"/>
          <w:sz w:val="19"/>
          <w:szCs w:val="19"/>
          <w:shd w:val="clear" w:color="auto" w:fill="FCF6DB"/>
        </w:rPr>
        <w:t>"</w:t>
      </w:r>
      <w:r>
        <w:rPr>
          <w:rFonts w:ascii="Consolas" w:eastAsia="Consolas" w:hAnsi="Consolas" w:cs="Consolas"/>
          <w:color w:val="880000"/>
          <w:sz w:val="19"/>
          <w:szCs w:val="19"/>
          <w:shd w:val="clear" w:color="auto" w:fill="FCF6DB"/>
        </w:rPr>
        <w:t>还是觉得和</w:t>
      </w:r>
      <w:r>
        <w:rPr>
          <w:rFonts w:ascii="Consolas" w:eastAsia="Consolas" w:hAnsi="Consolas" w:cs="Consolas"/>
          <w:color w:val="880000"/>
          <w:sz w:val="19"/>
          <w:szCs w:val="19"/>
          <w:shd w:val="clear" w:color="auto" w:fill="FCF6DB"/>
        </w:rPr>
        <w:t>20180820175437.png"</w:t>
      </w:r>
      <w:r>
        <w:rPr>
          <w:rFonts w:ascii="Consolas" w:eastAsia="Consolas" w:hAnsi="Consolas" w:cs="Consolas"/>
          <w:color w:val="000000"/>
          <w:sz w:val="19"/>
          <w:szCs w:val="19"/>
          <w:shd w:val="clear" w:color="auto" w:fill="FCF6DB"/>
        </w:rPr>
        <w:t xml:space="preserve">, "parentId": </w:t>
      </w:r>
      <w:r>
        <w:rPr>
          <w:rFonts w:ascii="Consolas" w:eastAsia="Consolas" w:hAnsi="Consolas" w:cs="Consolas"/>
          <w:color w:val="1F811F"/>
          <w:sz w:val="19"/>
          <w:szCs w:val="19"/>
          <w:shd w:val="clear" w:color="auto" w:fill="FCF6DB"/>
        </w:rPr>
        <w:t>null</w:t>
      </w:r>
      <w:r>
        <w:rPr>
          <w:rFonts w:ascii="Consolas" w:eastAsia="Consolas" w:hAnsi="Consolas" w:cs="Consolas"/>
          <w:color w:val="000000"/>
          <w:sz w:val="19"/>
          <w:szCs w:val="19"/>
          <w:shd w:val="clear" w:color="auto" w:fill="FCF6DB"/>
        </w:rPr>
        <w:t xml:space="preserve">, "title": </w:t>
      </w:r>
      <w:r>
        <w:rPr>
          <w:rFonts w:ascii="Consolas" w:eastAsia="Consolas" w:hAnsi="Consolas" w:cs="Consolas"/>
          <w:color w:val="880000"/>
          <w:sz w:val="19"/>
          <w:szCs w:val="19"/>
          <w:shd w:val="clear" w:color="auto" w:fill="FCF6DB"/>
        </w:rPr>
        <w:t>"</w:t>
      </w:r>
      <w:r>
        <w:rPr>
          <w:rFonts w:ascii="Consolas" w:eastAsia="Consolas" w:hAnsi="Consolas" w:cs="Consolas"/>
          <w:color w:val="880000"/>
          <w:sz w:val="19"/>
          <w:szCs w:val="19"/>
          <w:shd w:val="clear" w:color="auto" w:fill="FCF6DB"/>
        </w:rPr>
        <w:t>稍等</w:t>
      </w:r>
      <w:r>
        <w:rPr>
          <w:rFonts w:ascii="Consolas" w:eastAsia="Consolas" w:hAnsi="Consolas" w:cs="Consolas"/>
          <w:color w:val="880000"/>
          <w:sz w:val="19"/>
          <w:szCs w:val="19"/>
          <w:shd w:val="clear" w:color="auto" w:fill="FCF6DB"/>
        </w:rPr>
        <w:t>"</w:t>
      </w:r>
      <w:r>
        <w:rPr>
          <w:rFonts w:ascii="Consolas" w:eastAsia="Consolas" w:hAnsi="Consolas" w:cs="Consolas"/>
          <w:color w:val="000000"/>
          <w:sz w:val="19"/>
          <w:szCs w:val="19"/>
          <w:shd w:val="clear" w:color="auto" w:fill="FCF6DB"/>
        </w:rPr>
        <w:t xml:space="preserve">, "length": </w:t>
      </w:r>
      <w:r>
        <w:rPr>
          <w:rFonts w:ascii="Consolas" w:eastAsia="Consolas" w:hAnsi="Consolas" w:cs="Consolas"/>
          <w:color w:val="880000"/>
          <w:sz w:val="19"/>
          <w:szCs w:val="19"/>
          <w:shd w:val="clear" w:color="auto" w:fill="FCF6DB"/>
        </w:rPr>
        <w:t>"121"</w:t>
      </w:r>
      <w:r>
        <w:rPr>
          <w:rFonts w:ascii="Consolas" w:eastAsia="Consolas" w:hAnsi="Consolas" w:cs="Consolas"/>
          <w:color w:val="000000"/>
          <w:sz w:val="19"/>
          <w:szCs w:val="19"/>
          <w:shd w:val="clear" w:color="auto" w:fill="FCF6DB"/>
        </w:rPr>
        <w:t xml:space="preserve">, "uploadDate": </w:t>
      </w:r>
      <w:r>
        <w:rPr>
          <w:rFonts w:ascii="Consolas" w:eastAsia="Consolas" w:hAnsi="Consolas" w:cs="Consolas"/>
          <w:color w:val="1F811F"/>
          <w:sz w:val="19"/>
          <w:szCs w:val="19"/>
          <w:shd w:val="clear" w:color="auto" w:fill="FCF6DB"/>
        </w:rPr>
        <w:t>null</w:t>
      </w:r>
      <w:r>
        <w:rPr>
          <w:rFonts w:ascii="Consolas" w:eastAsia="Consolas" w:hAnsi="Consolas" w:cs="Consolas"/>
          <w:color w:val="000000"/>
          <w:sz w:val="19"/>
          <w:szCs w:val="19"/>
          <w:shd w:val="clear" w:color="auto" w:fill="FCF6DB"/>
        </w:rPr>
        <w:t xml:space="preserve"> } } }</w:t>
      </w:r>
    </w:p>
    <w:p w:rsidR="00781781" w:rsidRDefault="00DC2A50">
      <w:pPr>
        <w:pStyle w:val="1"/>
        <w:numPr>
          <w:ilvl w:val="0"/>
          <w:numId w:val="1"/>
        </w:numPr>
      </w:pPr>
      <w:r>
        <w:t>G</w:t>
      </w:r>
      <w:r>
        <w:rPr>
          <w:rFonts w:hint="eastAsia"/>
        </w:rPr>
        <w:t>et media resources</w:t>
      </w:r>
    </w:p>
    <w:p w:rsidR="00781781" w:rsidRDefault="00DC2A50">
      <w:pPr>
        <w:ind w:firstLine="420"/>
        <w:rPr>
          <w:color w:val="000000" w:themeColor="text1"/>
          <w:sz w:val="24"/>
        </w:rPr>
      </w:pPr>
      <w:r>
        <w:rPr>
          <w:color w:val="000000" w:themeColor="text1"/>
          <w:sz w:val="24"/>
        </w:rPr>
        <w:t>Get all media resources through this API interface</w:t>
      </w:r>
    </w:p>
    <w:p w:rsidR="00781781" w:rsidRDefault="00781781">
      <w:pPr>
        <w:ind w:left="420"/>
        <w:rPr>
          <w:color w:val="00B050"/>
        </w:rPr>
      </w:pP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 xml:space="preserve">URL: </w:t>
      </w:r>
    </w:p>
    <w:p w:rsidR="00781781" w:rsidRDefault="00DC2A50">
      <w:pPr>
        <w:ind w:firstLine="420"/>
        <w:rPr>
          <w:color w:val="000000" w:themeColor="text1"/>
          <w:sz w:val="24"/>
        </w:rPr>
      </w:pPr>
      <w:r>
        <w:rPr>
          <w:rFonts w:hint="eastAsia"/>
          <w:color w:val="000000" w:themeColor="text1"/>
          <w:sz w:val="24"/>
        </w:rPr>
        <w:t>http://{IP}:{port}/{service_name}/v1/file/getAllFile</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Type : POST</w:t>
      </w:r>
    </w:p>
    <w:tbl>
      <w:tblPr>
        <w:tblpPr w:leftFromText="180" w:rightFromText="180" w:vertAnchor="text" w:horzAnchor="page" w:tblpX="2170" w:tblpY="734"/>
        <w:tblOverlap w:val="never"/>
        <w:tblW w:w="9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0"/>
        <w:gridCol w:w="1701"/>
        <w:gridCol w:w="1134"/>
        <w:gridCol w:w="4252"/>
      </w:tblGrid>
      <w:tr w:rsidR="00781781">
        <w:trPr>
          <w:trHeight w:val="535"/>
        </w:trPr>
        <w:tc>
          <w:tcPr>
            <w:tcW w:w="2000"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skip</w:t>
            </w:r>
          </w:p>
        </w:tc>
        <w:tc>
          <w:tcPr>
            <w:tcW w:w="1701" w:type="dxa"/>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Long</w:t>
            </w:r>
          </w:p>
        </w:tc>
        <w:tc>
          <w:tcPr>
            <w:tcW w:w="1134" w:type="dxa"/>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Skip the number of records</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limit</w:t>
            </w:r>
          </w:p>
        </w:tc>
        <w:tc>
          <w:tcPr>
            <w:tcW w:w="1701" w:type="dxa"/>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Int</w:t>
            </w:r>
          </w:p>
        </w:tc>
        <w:tc>
          <w:tcPr>
            <w:tcW w:w="1134" w:type="dxa"/>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N</w:t>
            </w:r>
            <w:r>
              <w:rPr>
                <w:rFonts w:ascii="宋体" w:hAnsi="宋体" w:cs="宋体" w:hint="eastAsia"/>
                <w:color w:val="000000"/>
                <w:sz w:val="22"/>
              </w:rPr>
              <w:t>umber of pages per page</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fileType</w:t>
            </w:r>
          </w:p>
        </w:tc>
        <w:tc>
          <w:tcPr>
            <w:tcW w:w="1701" w:type="dxa"/>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String</w:t>
            </w:r>
          </w:p>
        </w:tc>
        <w:tc>
          <w:tcPr>
            <w:tcW w:w="1134" w:type="dxa"/>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N</w:t>
            </w:r>
          </w:p>
        </w:tc>
        <w:tc>
          <w:tcPr>
            <w:tcW w:w="4252" w:type="dxa"/>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F</w:t>
            </w:r>
            <w:r>
              <w:rPr>
                <w:rFonts w:ascii="宋体" w:hAnsi="宋体" w:cs="宋体" w:hint="eastAsia"/>
                <w:color w:val="000000"/>
                <w:sz w:val="22"/>
              </w:rPr>
              <w:t xml:space="preserve">iletype: </w:t>
            </w:r>
            <w:r>
              <w:t xml:space="preserve"> </w:t>
            </w:r>
            <w:r>
              <w:rPr>
                <w:rFonts w:ascii="宋体" w:hAnsi="宋体" w:cs="宋体"/>
                <w:color w:val="000000"/>
                <w:sz w:val="22"/>
              </w:rPr>
              <w:t>1: original image, 2: audio, 3: video 4: thumbnail; 5, PDF</w:t>
            </w:r>
          </w:p>
        </w:tc>
      </w:tr>
    </w:tbl>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b/>
          <w:color w:val="000000"/>
          <w:sz w:val="22"/>
        </w:rPr>
        <w:t xml:space="preserve">contentType </w:t>
      </w:r>
      <w:r>
        <w:rPr>
          <w:rFonts w:ascii="微软雅黑" w:eastAsia="微软雅黑" w:hAnsi="微软雅黑" w:cs="宋体" w:hint="eastAsia"/>
          <w:b/>
          <w:color w:val="000000"/>
          <w:sz w:val="22"/>
        </w:rPr>
        <w:t>: JSON</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lastRenderedPageBreak/>
        <w:t>Request parameters</w:t>
      </w:r>
      <w:r>
        <w:rPr>
          <w:rFonts w:ascii="微软雅黑" w:eastAsia="微软雅黑" w:hAnsi="微软雅黑" w:cs="宋体" w:hint="eastAsia"/>
          <w:b/>
          <w:color w:val="000000"/>
          <w:sz w:val="22"/>
        </w:rPr>
        <w:t>：</w:t>
      </w:r>
    </w:p>
    <w:p w:rsidR="00781781" w:rsidRDefault="00DC2A50">
      <w:pPr>
        <w:ind w:left="420" w:firstLine="420"/>
        <w:rPr>
          <w:rFonts w:ascii="Consolas" w:hAnsi="Consolas"/>
          <w:color w:val="2A00FF"/>
          <w:sz w:val="20"/>
          <w:shd w:val="clear" w:color="auto" w:fill="E8F2FE"/>
        </w:rPr>
      </w:pPr>
      <w:r>
        <w:rPr>
          <w:rFonts w:ascii="Consolas" w:hAnsi="Consolas" w:hint="eastAsia"/>
          <w:color w:val="2A00FF"/>
          <w:sz w:val="20"/>
          <w:shd w:val="clear" w:color="auto" w:fill="E8F2FE"/>
        </w:rPr>
        <w:t>{</w:t>
      </w:r>
    </w:p>
    <w:p w:rsidR="00781781" w:rsidRDefault="00DC2A50">
      <w:pPr>
        <w:ind w:left="420" w:firstLine="420"/>
        <w:rPr>
          <w:rFonts w:ascii="Consolas" w:hAnsi="Consolas"/>
          <w:color w:val="2A00FF"/>
          <w:sz w:val="20"/>
          <w:shd w:val="clear" w:color="auto" w:fill="E8F2FE"/>
        </w:rPr>
      </w:pPr>
      <w:r>
        <w:rPr>
          <w:rFonts w:ascii="Consolas" w:hAnsi="Consolas" w:hint="eastAsia"/>
          <w:color w:val="2A00FF"/>
          <w:sz w:val="20"/>
          <w:shd w:val="clear" w:color="auto" w:fill="E8F2FE"/>
        </w:rPr>
        <w:t xml:space="preserve">  "fileType": 1,</w:t>
      </w:r>
    </w:p>
    <w:p w:rsidR="00781781" w:rsidRDefault="00DC2A50">
      <w:pPr>
        <w:ind w:left="420" w:firstLine="420"/>
        <w:rPr>
          <w:rFonts w:ascii="Consolas" w:hAnsi="Consolas"/>
          <w:color w:val="2A00FF"/>
          <w:sz w:val="20"/>
          <w:shd w:val="clear" w:color="auto" w:fill="E8F2FE"/>
        </w:rPr>
      </w:pPr>
      <w:r>
        <w:rPr>
          <w:rFonts w:ascii="Consolas" w:hAnsi="Consolas" w:hint="eastAsia"/>
          <w:color w:val="2A00FF"/>
          <w:sz w:val="20"/>
          <w:shd w:val="clear" w:color="auto" w:fill="E8F2FE"/>
        </w:rPr>
        <w:t xml:space="preserve">  "limit": 0,</w:t>
      </w:r>
    </w:p>
    <w:p w:rsidR="00781781" w:rsidRDefault="00DC2A50">
      <w:pPr>
        <w:ind w:left="420" w:firstLine="420"/>
        <w:rPr>
          <w:rFonts w:ascii="Consolas" w:hAnsi="Consolas"/>
          <w:color w:val="2A00FF"/>
          <w:sz w:val="20"/>
          <w:shd w:val="clear" w:color="auto" w:fill="E8F2FE"/>
        </w:rPr>
      </w:pPr>
      <w:r>
        <w:rPr>
          <w:rFonts w:ascii="Consolas" w:hAnsi="Consolas" w:hint="eastAsia"/>
          <w:color w:val="2A00FF"/>
          <w:sz w:val="20"/>
          <w:shd w:val="clear" w:color="auto" w:fill="E8F2FE"/>
        </w:rPr>
        <w:t xml:space="preserve">  "skip": 0</w:t>
      </w:r>
    </w:p>
    <w:p w:rsidR="00781781" w:rsidRDefault="00DC2A50">
      <w:pPr>
        <w:ind w:left="420" w:firstLine="420"/>
        <w:rPr>
          <w:rFonts w:ascii="Consolas" w:hAnsi="Consolas"/>
          <w:color w:val="2A00FF"/>
          <w:sz w:val="20"/>
          <w:shd w:val="clear" w:color="auto" w:fill="E8F2FE"/>
        </w:rPr>
      </w:pPr>
      <w:r>
        <w:rPr>
          <w:rFonts w:ascii="Consolas" w:hAnsi="Consolas" w:hint="eastAsia"/>
          <w:color w:val="2A00FF"/>
          <w:sz w:val="20"/>
          <w:shd w:val="clear" w:color="auto" w:fill="E8F2FE"/>
        </w:rPr>
        <w:t>}</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Return parameters:</w:t>
      </w:r>
    </w:p>
    <w:tbl>
      <w:tblPr>
        <w:tblpPr w:leftFromText="180" w:rightFromText="180" w:vertAnchor="text" w:horzAnchor="page" w:tblpX="2170" w:tblpY="40"/>
        <w:tblOverlap w:val="never"/>
        <w:tblW w:w="9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0"/>
        <w:gridCol w:w="1701"/>
        <w:gridCol w:w="1134"/>
        <w:gridCol w:w="4252"/>
      </w:tblGrid>
      <w:tr w:rsidR="00781781">
        <w:trPr>
          <w:trHeight w:val="535"/>
        </w:trPr>
        <w:tc>
          <w:tcPr>
            <w:tcW w:w="2000"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code</w:t>
            </w:r>
          </w:p>
        </w:tc>
        <w:tc>
          <w:tcPr>
            <w:tcW w:w="1701"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String</w:t>
            </w:r>
          </w:p>
        </w:tc>
        <w:tc>
          <w:tcPr>
            <w:tcW w:w="1134"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R</w:t>
            </w:r>
            <w:r>
              <w:rPr>
                <w:rFonts w:ascii="宋体" w:hAnsi="宋体" w:cs="宋体" w:hint="eastAsia"/>
                <w:color w:val="000000"/>
                <w:sz w:val="22"/>
              </w:rPr>
              <w:t>esponse code</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msg</w:t>
            </w:r>
          </w:p>
        </w:tc>
        <w:tc>
          <w:tcPr>
            <w:tcW w:w="1701"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String</w:t>
            </w:r>
          </w:p>
        </w:tc>
        <w:tc>
          <w:tcPr>
            <w:tcW w:w="1134"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 xml:space="preserve">Response </w:t>
            </w:r>
            <w:r>
              <w:rPr>
                <w:rFonts w:ascii="宋体" w:hAnsi="宋体" w:cs="宋体" w:hint="eastAsia"/>
                <w:color w:val="000000"/>
                <w:sz w:val="22"/>
              </w:rPr>
              <w:t>message</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resultMap</w:t>
            </w:r>
          </w:p>
        </w:tc>
        <w:tc>
          <w:tcPr>
            <w:tcW w:w="1701"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Json</w:t>
            </w:r>
          </w:p>
        </w:tc>
        <w:tc>
          <w:tcPr>
            <w:tcW w:w="1134"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T</w:t>
            </w:r>
            <w:r>
              <w:rPr>
                <w:rFonts w:ascii="宋体" w:hAnsi="宋体" w:cs="宋体" w:hint="eastAsia"/>
                <w:color w:val="000000"/>
                <w:sz w:val="22"/>
              </w:rPr>
              <w:t>he result map</w:t>
            </w:r>
          </w:p>
        </w:tc>
      </w:tr>
    </w:tbl>
    <w:p w:rsidR="00781781" w:rsidRDefault="00781781">
      <w:pPr>
        <w:rPr>
          <w:color w:val="00B050"/>
        </w:rPr>
      </w:pPr>
    </w:p>
    <w:p w:rsidR="00781781" w:rsidRDefault="00DC2A50">
      <w:pPr>
        <w:pStyle w:val="1"/>
        <w:numPr>
          <w:ilvl w:val="0"/>
          <w:numId w:val="1"/>
        </w:numPr>
      </w:pPr>
      <w:r>
        <w:rPr>
          <w:rFonts w:hint="eastAsia"/>
        </w:rPr>
        <w:t>Add author</w:t>
      </w:r>
      <w:r>
        <w:rPr>
          <w:rFonts w:hint="eastAsia"/>
        </w:rPr>
        <w:t>（</w:t>
      </w:r>
      <w:r>
        <w:t>ADMIN PORTAL Only</w:t>
      </w:r>
      <w:r>
        <w:rPr>
          <w:rFonts w:hint="eastAsia"/>
        </w:rPr>
        <w:t>）</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 xml:space="preserve">URL: </w:t>
      </w:r>
    </w:p>
    <w:p w:rsidR="00781781" w:rsidRDefault="00DC2A50">
      <w:pPr>
        <w:ind w:firstLine="420"/>
        <w:rPr>
          <w:color w:val="000000" w:themeColor="text1"/>
          <w:sz w:val="24"/>
        </w:rPr>
      </w:pPr>
      <w:r>
        <w:rPr>
          <w:rFonts w:hint="eastAsia"/>
          <w:color w:val="000000" w:themeColor="text1"/>
          <w:sz w:val="24"/>
        </w:rPr>
        <w:t>http://{IP}:{port}/{service_name}/v1/author/save</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Type : POST</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b/>
          <w:color w:val="000000"/>
          <w:sz w:val="22"/>
        </w:rPr>
        <w:t xml:space="preserve">contentType </w:t>
      </w:r>
      <w:r>
        <w:rPr>
          <w:rFonts w:ascii="微软雅黑" w:eastAsia="微软雅黑" w:hAnsi="微软雅黑" w:cs="宋体" w:hint="eastAsia"/>
          <w:b/>
          <w:color w:val="000000"/>
          <w:sz w:val="22"/>
        </w:rPr>
        <w:t>: JSON</w:t>
      </w:r>
    </w:p>
    <w:tbl>
      <w:tblPr>
        <w:tblpPr w:leftFromText="180" w:rightFromText="180" w:vertAnchor="text" w:horzAnchor="page" w:tblpX="2170" w:tblpY="656"/>
        <w:tblOverlap w:val="never"/>
        <w:tblW w:w="9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0"/>
        <w:gridCol w:w="1701"/>
        <w:gridCol w:w="1134"/>
        <w:gridCol w:w="4252"/>
      </w:tblGrid>
      <w:tr w:rsidR="00781781">
        <w:trPr>
          <w:trHeight w:val="535"/>
        </w:trPr>
        <w:tc>
          <w:tcPr>
            <w:tcW w:w="2000"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authorDetails</w:t>
            </w:r>
          </w:p>
        </w:tc>
        <w:tc>
          <w:tcPr>
            <w:tcW w:w="1701" w:type="dxa"/>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String</w:t>
            </w:r>
          </w:p>
        </w:tc>
        <w:tc>
          <w:tcPr>
            <w:tcW w:w="1134" w:type="dxa"/>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N</w:t>
            </w:r>
          </w:p>
        </w:tc>
        <w:tc>
          <w:tcPr>
            <w:tcW w:w="4252" w:type="dxa"/>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T</w:t>
            </w:r>
            <w:r>
              <w:rPr>
                <w:rFonts w:ascii="宋体" w:hAnsi="宋体" w:cs="宋体" w:hint="eastAsia"/>
                <w:color w:val="000000"/>
                <w:sz w:val="22"/>
              </w:rPr>
              <w:t>he author introduction</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cellPhone</w:t>
            </w:r>
          </w:p>
        </w:tc>
        <w:tc>
          <w:tcPr>
            <w:tcW w:w="1701" w:type="dxa"/>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String</w:t>
            </w:r>
          </w:p>
        </w:tc>
        <w:tc>
          <w:tcPr>
            <w:tcW w:w="1134" w:type="dxa"/>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N</w:t>
            </w:r>
          </w:p>
        </w:tc>
        <w:tc>
          <w:tcPr>
            <w:tcW w:w="4252" w:type="dxa"/>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P</w:t>
            </w:r>
            <w:r>
              <w:rPr>
                <w:rFonts w:ascii="宋体" w:hAnsi="宋体" w:cs="宋体" w:hint="eastAsia"/>
                <w:color w:val="000000"/>
                <w:sz w:val="22"/>
              </w:rPr>
              <w:t>hone number</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email</w:t>
            </w:r>
          </w:p>
        </w:tc>
        <w:tc>
          <w:tcPr>
            <w:tcW w:w="1701" w:type="dxa"/>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String</w:t>
            </w:r>
          </w:p>
        </w:tc>
        <w:tc>
          <w:tcPr>
            <w:tcW w:w="1134" w:type="dxa"/>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E</w:t>
            </w:r>
            <w:r>
              <w:rPr>
                <w:rFonts w:ascii="宋体" w:hAnsi="宋体" w:cs="宋体" w:hint="eastAsia"/>
                <w:color w:val="000000"/>
                <w:sz w:val="22"/>
              </w:rPr>
              <w:t xml:space="preserve">mail </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firstName</w:t>
            </w:r>
          </w:p>
        </w:tc>
        <w:tc>
          <w:tcPr>
            <w:tcW w:w="1701" w:type="dxa"/>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String</w:t>
            </w:r>
          </w:p>
        </w:tc>
        <w:tc>
          <w:tcPr>
            <w:tcW w:w="1134" w:type="dxa"/>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F</w:t>
            </w:r>
            <w:r>
              <w:rPr>
                <w:rFonts w:ascii="宋体" w:hAnsi="宋体" w:cs="宋体" w:hint="eastAsia"/>
                <w:color w:val="000000"/>
                <w:sz w:val="22"/>
              </w:rPr>
              <w:t>irst name</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lastName</w:t>
            </w:r>
          </w:p>
        </w:tc>
        <w:tc>
          <w:tcPr>
            <w:tcW w:w="1701" w:type="dxa"/>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String</w:t>
            </w:r>
          </w:p>
        </w:tc>
        <w:tc>
          <w:tcPr>
            <w:tcW w:w="1134" w:type="dxa"/>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L</w:t>
            </w:r>
            <w:r>
              <w:rPr>
                <w:rFonts w:ascii="宋体" w:hAnsi="宋体" w:cs="宋体" w:hint="eastAsia"/>
                <w:color w:val="000000"/>
                <w:sz w:val="22"/>
              </w:rPr>
              <w:t>ast name</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objectId</w:t>
            </w:r>
          </w:p>
        </w:tc>
        <w:tc>
          <w:tcPr>
            <w:tcW w:w="1701" w:type="dxa"/>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String</w:t>
            </w:r>
          </w:p>
        </w:tc>
        <w:tc>
          <w:tcPr>
            <w:tcW w:w="1134" w:type="dxa"/>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T</w:t>
            </w:r>
            <w:r>
              <w:rPr>
                <w:rFonts w:ascii="宋体" w:hAnsi="宋体" w:cs="宋体" w:hint="eastAsia"/>
                <w:color w:val="000000"/>
                <w:sz w:val="22"/>
              </w:rPr>
              <w:t>he avatar id</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role</w:t>
            </w:r>
          </w:p>
        </w:tc>
        <w:tc>
          <w:tcPr>
            <w:tcW w:w="1701" w:type="dxa"/>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String</w:t>
            </w:r>
          </w:p>
        </w:tc>
        <w:tc>
          <w:tcPr>
            <w:tcW w:w="1134" w:type="dxa"/>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role</w:t>
            </w:r>
          </w:p>
        </w:tc>
      </w:tr>
    </w:tbl>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Request parameters</w:t>
      </w:r>
      <w:r>
        <w:rPr>
          <w:rFonts w:ascii="微软雅黑" w:eastAsia="微软雅黑" w:hAnsi="微软雅黑" w:cs="宋体" w:hint="eastAsia"/>
          <w:b/>
          <w:color w:val="000000"/>
          <w:sz w:val="22"/>
        </w:rPr>
        <w:t>：</w:t>
      </w:r>
    </w:p>
    <w:p w:rsidR="00781781" w:rsidRDefault="00781781">
      <w:pPr>
        <w:ind w:left="420" w:firstLine="420"/>
        <w:rPr>
          <w:rFonts w:ascii="Consolas" w:hAnsi="Consolas"/>
          <w:color w:val="2A00FF"/>
          <w:sz w:val="20"/>
          <w:shd w:val="clear" w:color="auto" w:fill="E8F2FE"/>
        </w:rPr>
      </w:pPr>
    </w:p>
    <w:p w:rsidR="00781781" w:rsidRDefault="00DC2A50">
      <w:pPr>
        <w:tabs>
          <w:tab w:val="center" w:pos="892"/>
        </w:tabs>
        <w:ind w:leftChars="135" w:left="283"/>
        <w:rPr>
          <w:rFonts w:ascii="Consolas" w:hAnsi="Consolas"/>
          <w:color w:val="2A00FF"/>
          <w:sz w:val="20"/>
          <w:shd w:val="clear" w:color="auto" w:fill="E8F2FE"/>
        </w:rPr>
      </w:pPr>
      <w:r>
        <w:rPr>
          <w:rFonts w:ascii="Consolas" w:hAnsi="Consolas" w:hint="eastAsia"/>
          <w:color w:val="2A00FF"/>
          <w:sz w:val="20"/>
          <w:shd w:val="clear" w:color="auto" w:fill="E8F2FE"/>
        </w:rPr>
        <w:lastRenderedPageBreak/>
        <w:t>{</w:t>
      </w:r>
    </w:p>
    <w:p w:rsidR="00781781" w:rsidRDefault="00DC2A50">
      <w:pPr>
        <w:tabs>
          <w:tab w:val="center" w:pos="892"/>
        </w:tabs>
        <w:ind w:leftChars="135" w:left="283"/>
        <w:rPr>
          <w:rFonts w:ascii="Consolas" w:hAnsi="Consolas"/>
          <w:color w:val="2A00FF"/>
          <w:sz w:val="20"/>
          <w:shd w:val="clear" w:color="auto" w:fill="E8F2FE"/>
        </w:rPr>
      </w:pPr>
      <w:r>
        <w:rPr>
          <w:rFonts w:ascii="Consolas" w:hAnsi="Consolas" w:hint="eastAsia"/>
          <w:color w:val="2A00FF"/>
          <w:sz w:val="20"/>
          <w:shd w:val="clear" w:color="auto" w:fill="E8F2FE"/>
        </w:rPr>
        <w:t xml:space="preserve">  "authorDetails": "string",</w:t>
      </w:r>
    </w:p>
    <w:p w:rsidR="00781781" w:rsidRDefault="00DC2A50">
      <w:pPr>
        <w:tabs>
          <w:tab w:val="center" w:pos="892"/>
        </w:tabs>
        <w:ind w:leftChars="135" w:left="283"/>
        <w:rPr>
          <w:rFonts w:ascii="Consolas" w:hAnsi="Consolas"/>
          <w:color w:val="2A00FF"/>
          <w:sz w:val="20"/>
          <w:shd w:val="clear" w:color="auto" w:fill="E8F2FE"/>
        </w:rPr>
      </w:pPr>
      <w:r>
        <w:rPr>
          <w:rFonts w:ascii="Consolas" w:hAnsi="Consolas" w:hint="eastAsia"/>
          <w:color w:val="2A00FF"/>
          <w:sz w:val="20"/>
          <w:shd w:val="clear" w:color="auto" w:fill="E8F2FE"/>
        </w:rPr>
        <w:t xml:space="preserve">  "cellPhone": 0,</w:t>
      </w:r>
    </w:p>
    <w:p w:rsidR="00781781" w:rsidRDefault="00DC2A50">
      <w:pPr>
        <w:tabs>
          <w:tab w:val="center" w:pos="892"/>
        </w:tabs>
        <w:ind w:leftChars="135" w:left="283"/>
        <w:rPr>
          <w:rFonts w:ascii="Consolas" w:hAnsi="Consolas"/>
          <w:color w:val="2A00FF"/>
          <w:sz w:val="20"/>
          <w:shd w:val="clear" w:color="auto" w:fill="E8F2FE"/>
        </w:rPr>
      </w:pPr>
      <w:r>
        <w:rPr>
          <w:rFonts w:ascii="Consolas" w:hAnsi="Consolas" w:hint="eastAsia"/>
          <w:color w:val="2A00FF"/>
          <w:sz w:val="20"/>
          <w:shd w:val="clear" w:color="auto" w:fill="E8F2FE"/>
        </w:rPr>
        <w:t xml:space="preserve">  "email": "string",</w:t>
      </w:r>
    </w:p>
    <w:p w:rsidR="00781781" w:rsidRDefault="00DC2A50">
      <w:pPr>
        <w:tabs>
          <w:tab w:val="center" w:pos="892"/>
        </w:tabs>
        <w:ind w:leftChars="135" w:left="283"/>
        <w:rPr>
          <w:rFonts w:ascii="Consolas" w:hAnsi="Consolas"/>
          <w:color w:val="2A00FF"/>
          <w:sz w:val="20"/>
          <w:shd w:val="clear" w:color="auto" w:fill="E8F2FE"/>
        </w:rPr>
      </w:pPr>
      <w:r>
        <w:rPr>
          <w:rFonts w:ascii="Consolas" w:hAnsi="Consolas" w:hint="eastAsia"/>
          <w:color w:val="2A00FF"/>
          <w:sz w:val="20"/>
          <w:shd w:val="clear" w:color="auto" w:fill="E8F2FE"/>
        </w:rPr>
        <w:t xml:space="preserve">  "firstName": "string",</w:t>
      </w:r>
    </w:p>
    <w:p w:rsidR="00781781" w:rsidRDefault="00DC2A50">
      <w:pPr>
        <w:tabs>
          <w:tab w:val="center" w:pos="892"/>
        </w:tabs>
        <w:ind w:leftChars="135" w:left="283"/>
        <w:rPr>
          <w:rFonts w:ascii="Consolas" w:hAnsi="Consolas"/>
          <w:color w:val="2A00FF"/>
          <w:sz w:val="20"/>
          <w:shd w:val="clear" w:color="auto" w:fill="E8F2FE"/>
        </w:rPr>
      </w:pPr>
      <w:r>
        <w:rPr>
          <w:rFonts w:ascii="Consolas" w:hAnsi="Consolas" w:hint="eastAsia"/>
          <w:color w:val="2A00FF"/>
          <w:sz w:val="20"/>
          <w:shd w:val="clear" w:color="auto" w:fill="E8F2FE"/>
        </w:rPr>
        <w:t xml:space="preserve">  "lastName": "string",</w:t>
      </w:r>
    </w:p>
    <w:p w:rsidR="00781781" w:rsidRDefault="00DC2A50">
      <w:pPr>
        <w:tabs>
          <w:tab w:val="center" w:pos="892"/>
        </w:tabs>
        <w:ind w:leftChars="135" w:left="283"/>
        <w:rPr>
          <w:rFonts w:ascii="Consolas" w:hAnsi="Consolas"/>
          <w:color w:val="2A00FF"/>
          <w:sz w:val="20"/>
          <w:shd w:val="clear" w:color="auto" w:fill="E8F2FE"/>
        </w:rPr>
      </w:pPr>
      <w:r>
        <w:rPr>
          <w:rFonts w:ascii="Consolas" w:hAnsi="Consolas" w:hint="eastAsia"/>
          <w:color w:val="2A00FF"/>
          <w:sz w:val="20"/>
          <w:shd w:val="clear" w:color="auto" w:fill="E8F2FE"/>
        </w:rPr>
        <w:t xml:space="preserve">  "objectId": "string",</w:t>
      </w:r>
    </w:p>
    <w:p w:rsidR="00781781" w:rsidRDefault="00DC2A50">
      <w:pPr>
        <w:tabs>
          <w:tab w:val="center" w:pos="892"/>
        </w:tabs>
        <w:ind w:leftChars="135" w:left="283"/>
        <w:rPr>
          <w:rFonts w:ascii="Consolas" w:hAnsi="Consolas"/>
          <w:color w:val="2A00FF"/>
          <w:sz w:val="20"/>
          <w:shd w:val="clear" w:color="auto" w:fill="E8F2FE"/>
        </w:rPr>
      </w:pPr>
      <w:r>
        <w:rPr>
          <w:rFonts w:ascii="Consolas" w:hAnsi="Consolas" w:hint="eastAsia"/>
          <w:color w:val="2A00FF"/>
          <w:sz w:val="20"/>
          <w:shd w:val="clear" w:color="auto" w:fill="E8F2FE"/>
        </w:rPr>
        <w:t xml:space="preserve">  "role": "string"</w:t>
      </w:r>
    </w:p>
    <w:p w:rsidR="00781781" w:rsidRDefault="00DC2A50">
      <w:pPr>
        <w:tabs>
          <w:tab w:val="center" w:pos="892"/>
        </w:tabs>
        <w:ind w:leftChars="135" w:left="283"/>
        <w:rPr>
          <w:rFonts w:ascii="Consolas" w:hAnsi="Consolas"/>
          <w:color w:val="2A00FF"/>
          <w:sz w:val="20"/>
          <w:shd w:val="clear" w:color="auto" w:fill="E8F2FE"/>
        </w:rPr>
      </w:pPr>
      <w:r>
        <w:rPr>
          <w:rFonts w:ascii="Consolas" w:hAnsi="Consolas" w:hint="eastAsia"/>
          <w:color w:val="2A00FF"/>
          <w:sz w:val="20"/>
          <w:shd w:val="clear" w:color="auto" w:fill="E8F2FE"/>
        </w:rPr>
        <w:t>}</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Return parameters:</w:t>
      </w:r>
    </w:p>
    <w:tbl>
      <w:tblPr>
        <w:tblpPr w:leftFromText="180" w:rightFromText="180" w:vertAnchor="text" w:horzAnchor="page" w:tblpX="2170" w:tblpY="196"/>
        <w:tblOverlap w:val="never"/>
        <w:tblW w:w="9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0"/>
        <w:gridCol w:w="1701"/>
        <w:gridCol w:w="1134"/>
        <w:gridCol w:w="4252"/>
      </w:tblGrid>
      <w:tr w:rsidR="00781781">
        <w:trPr>
          <w:trHeight w:val="535"/>
        </w:trPr>
        <w:tc>
          <w:tcPr>
            <w:tcW w:w="2000"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code</w:t>
            </w:r>
          </w:p>
        </w:tc>
        <w:tc>
          <w:tcPr>
            <w:tcW w:w="1701"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String</w:t>
            </w:r>
          </w:p>
        </w:tc>
        <w:tc>
          <w:tcPr>
            <w:tcW w:w="1134"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R</w:t>
            </w:r>
            <w:r>
              <w:rPr>
                <w:rFonts w:ascii="宋体" w:hAnsi="宋体" w:cs="宋体" w:hint="eastAsia"/>
                <w:color w:val="000000"/>
                <w:sz w:val="22"/>
              </w:rPr>
              <w:t>esponse code</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msg</w:t>
            </w:r>
          </w:p>
        </w:tc>
        <w:tc>
          <w:tcPr>
            <w:tcW w:w="1701"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String</w:t>
            </w:r>
          </w:p>
        </w:tc>
        <w:tc>
          <w:tcPr>
            <w:tcW w:w="1134"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 xml:space="preserve">Response </w:t>
            </w:r>
            <w:r>
              <w:rPr>
                <w:rFonts w:ascii="宋体" w:hAnsi="宋体" w:cs="宋体" w:hint="eastAsia"/>
                <w:color w:val="000000"/>
                <w:sz w:val="22"/>
              </w:rPr>
              <w:t>message</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resultMap</w:t>
            </w:r>
          </w:p>
        </w:tc>
        <w:tc>
          <w:tcPr>
            <w:tcW w:w="1701"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Json</w:t>
            </w:r>
          </w:p>
        </w:tc>
        <w:tc>
          <w:tcPr>
            <w:tcW w:w="1134"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T</w:t>
            </w:r>
            <w:r>
              <w:rPr>
                <w:rFonts w:ascii="宋体" w:hAnsi="宋体" w:cs="宋体" w:hint="eastAsia"/>
                <w:color w:val="000000"/>
                <w:sz w:val="22"/>
              </w:rPr>
              <w:t>he result map</w:t>
            </w:r>
          </w:p>
        </w:tc>
      </w:tr>
    </w:tbl>
    <w:p w:rsidR="00781781" w:rsidRDefault="00781781">
      <w:pPr>
        <w:rPr>
          <w:color w:val="00B050"/>
        </w:rPr>
      </w:pPr>
    </w:p>
    <w:p w:rsidR="00781781" w:rsidRDefault="00DC2A50">
      <w:pPr>
        <w:pStyle w:val="1"/>
        <w:numPr>
          <w:ilvl w:val="0"/>
          <w:numId w:val="1"/>
        </w:numPr>
      </w:pPr>
      <w:r>
        <w:t>Get a single file</w:t>
      </w:r>
      <w:r>
        <w:rPr>
          <w:rFonts w:hint="eastAsia"/>
        </w:rPr>
        <w:t>（</w:t>
      </w:r>
      <w:r>
        <w:t>ADMIN PORTAL Only</w:t>
      </w:r>
      <w:r>
        <w:rPr>
          <w:rFonts w:hint="eastAsia"/>
        </w:rPr>
        <w:t>）</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 xml:space="preserve">URL: </w:t>
      </w:r>
    </w:p>
    <w:p w:rsidR="00781781" w:rsidRDefault="00DC2A50">
      <w:pPr>
        <w:ind w:firstLine="420"/>
        <w:rPr>
          <w:color w:val="000000" w:themeColor="text1"/>
          <w:sz w:val="24"/>
        </w:rPr>
      </w:pPr>
      <w:r>
        <w:rPr>
          <w:color w:val="000000" w:themeColor="text1"/>
          <w:sz w:val="24"/>
        </w:rPr>
        <w:t>http://{IP}:{port}/{service_name}/v1/file/downloadFileByObjectId</w:t>
      </w:r>
    </w:p>
    <w:p w:rsidR="00781781" w:rsidRDefault="00781781">
      <w:pPr>
        <w:ind w:left="420" w:firstLine="420"/>
        <w:rPr>
          <w:rFonts w:ascii="Consolas" w:eastAsia="宋体" w:hAnsi="Consolas"/>
          <w:color w:val="2A00FF"/>
          <w:sz w:val="20"/>
          <w:shd w:val="clear" w:color="auto" w:fill="E8F2FE"/>
        </w:rPr>
      </w:pP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 xml:space="preserve">Type </w:t>
      </w:r>
      <w:r>
        <w:rPr>
          <w:rFonts w:ascii="微软雅黑" w:eastAsia="微软雅黑" w:hAnsi="微软雅黑" w:cs="宋体" w:hint="eastAsia"/>
          <w:b/>
          <w:color w:val="000000"/>
          <w:sz w:val="22"/>
        </w:rPr>
        <w:t>: GET</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b/>
          <w:color w:val="000000"/>
          <w:sz w:val="22"/>
        </w:rPr>
        <w:t xml:space="preserve">contentType </w:t>
      </w:r>
      <w:r>
        <w:rPr>
          <w:rFonts w:ascii="微软雅黑" w:eastAsia="微软雅黑" w:hAnsi="微软雅黑" w:cs="宋体" w:hint="eastAsia"/>
          <w:b/>
          <w:color w:val="000000"/>
          <w:sz w:val="22"/>
        </w:rPr>
        <w:t>: JSON</w:t>
      </w:r>
    </w:p>
    <w:tbl>
      <w:tblPr>
        <w:tblpPr w:leftFromText="180" w:rightFromText="180" w:vertAnchor="text" w:horzAnchor="page" w:tblpX="2170" w:tblpY="583"/>
        <w:tblOverlap w:val="never"/>
        <w:tblW w:w="9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0"/>
        <w:gridCol w:w="1701"/>
        <w:gridCol w:w="1134"/>
        <w:gridCol w:w="4252"/>
      </w:tblGrid>
      <w:tr w:rsidR="00781781">
        <w:trPr>
          <w:trHeight w:val="535"/>
        </w:trPr>
        <w:tc>
          <w:tcPr>
            <w:tcW w:w="2000"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781781">
        <w:trPr>
          <w:trHeight w:val="507"/>
        </w:trPr>
        <w:tc>
          <w:tcPr>
            <w:tcW w:w="2000" w:type="dxa"/>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objectId</w:t>
            </w:r>
          </w:p>
        </w:tc>
        <w:tc>
          <w:tcPr>
            <w:tcW w:w="1701" w:type="dxa"/>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String</w:t>
            </w:r>
          </w:p>
        </w:tc>
        <w:tc>
          <w:tcPr>
            <w:tcW w:w="1134" w:type="dxa"/>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T</w:t>
            </w:r>
            <w:r>
              <w:rPr>
                <w:rFonts w:ascii="宋体" w:hAnsi="宋体" w:cs="宋体" w:hint="eastAsia"/>
                <w:color w:val="000000"/>
                <w:sz w:val="22"/>
              </w:rPr>
              <w:t>he file id</w:t>
            </w:r>
          </w:p>
        </w:tc>
      </w:tr>
    </w:tbl>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Request parameters</w:t>
      </w:r>
      <w:r>
        <w:rPr>
          <w:rFonts w:ascii="微软雅黑" w:eastAsia="微软雅黑" w:hAnsi="微软雅黑" w:cs="宋体" w:hint="eastAsia"/>
          <w:b/>
          <w:color w:val="000000"/>
          <w:sz w:val="22"/>
        </w:rPr>
        <w:t>：</w:t>
      </w:r>
    </w:p>
    <w:p w:rsidR="00781781" w:rsidRDefault="00781781">
      <w:pPr>
        <w:rPr>
          <w:rFonts w:ascii="Consolas" w:hAnsi="Consolas"/>
          <w:color w:val="2A00FF"/>
          <w:sz w:val="20"/>
          <w:shd w:val="clear" w:color="auto" w:fill="E8F2FE"/>
        </w:rPr>
      </w:pPr>
    </w:p>
    <w:p w:rsidR="00781781" w:rsidRDefault="00DC2A50">
      <w:pPr>
        <w:ind w:leftChars="10" w:left="21" w:firstLine="420"/>
        <w:rPr>
          <w:rFonts w:ascii="Consolas" w:hAnsi="Consolas"/>
          <w:color w:val="2A00FF"/>
          <w:sz w:val="20"/>
          <w:shd w:val="clear" w:color="auto" w:fill="E8F2FE"/>
        </w:rPr>
      </w:pPr>
      <w:r>
        <w:rPr>
          <w:rFonts w:ascii="Consolas" w:hAnsi="Consolas" w:hint="eastAsia"/>
          <w:color w:val="2A00FF"/>
          <w:sz w:val="20"/>
          <w:shd w:val="clear" w:color="auto" w:fill="E8F2FE"/>
        </w:rPr>
        <w:t>{</w:t>
      </w:r>
    </w:p>
    <w:p w:rsidR="00781781" w:rsidRDefault="00DC2A50">
      <w:pPr>
        <w:ind w:leftChars="10" w:left="21" w:firstLine="420"/>
        <w:rPr>
          <w:rFonts w:ascii="Consolas" w:hAnsi="Consolas"/>
          <w:color w:val="2A00FF"/>
          <w:sz w:val="20"/>
          <w:shd w:val="clear" w:color="auto" w:fill="E8F2FE"/>
        </w:rPr>
      </w:pPr>
      <w:r>
        <w:rPr>
          <w:rFonts w:ascii="Consolas" w:hAnsi="Consolas" w:hint="eastAsia"/>
          <w:color w:val="2A00FF"/>
          <w:sz w:val="20"/>
          <w:shd w:val="clear" w:color="auto" w:fill="E8F2FE"/>
        </w:rPr>
        <w:tab/>
        <w:t>"</w:t>
      </w:r>
      <w:r>
        <w:rPr>
          <w:rFonts w:ascii="Consolas" w:eastAsia="Consolas" w:hAnsi="Consolas" w:cs="Consolas"/>
          <w:b/>
          <w:color w:val="000000"/>
          <w:sz w:val="19"/>
          <w:szCs w:val="19"/>
          <w:shd w:val="clear" w:color="auto" w:fill="EBF3F9"/>
        </w:rPr>
        <w:t>objectId</w:t>
      </w:r>
      <w:r>
        <w:rPr>
          <w:rFonts w:ascii="Consolas" w:hAnsi="Consolas" w:hint="eastAsia"/>
          <w:color w:val="2A00FF"/>
          <w:sz w:val="20"/>
          <w:shd w:val="clear" w:color="auto" w:fill="E8F2FE"/>
        </w:rPr>
        <w:t>":"101"</w:t>
      </w:r>
    </w:p>
    <w:p w:rsidR="00781781" w:rsidRDefault="00DC2A50">
      <w:pPr>
        <w:ind w:leftChars="10" w:left="21" w:firstLine="420"/>
        <w:rPr>
          <w:rFonts w:ascii="Consolas" w:hAnsi="Consolas"/>
          <w:color w:val="2A00FF"/>
          <w:sz w:val="20"/>
          <w:shd w:val="clear" w:color="auto" w:fill="E8F2FE"/>
        </w:rPr>
      </w:pPr>
      <w:r>
        <w:rPr>
          <w:rFonts w:ascii="Consolas" w:hAnsi="Consolas" w:hint="eastAsia"/>
          <w:color w:val="2A00FF"/>
          <w:sz w:val="20"/>
          <w:shd w:val="clear" w:color="auto" w:fill="E8F2FE"/>
        </w:rPr>
        <w:t>}</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Return parameters:</w:t>
      </w:r>
    </w:p>
    <w:tbl>
      <w:tblPr>
        <w:tblpPr w:leftFromText="180" w:rightFromText="180" w:vertAnchor="text" w:horzAnchor="page" w:tblpX="2170" w:tblpY="352"/>
        <w:tblOverlap w:val="never"/>
        <w:tblW w:w="9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0"/>
        <w:gridCol w:w="1701"/>
        <w:gridCol w:w="1134"/>
        <w:gridCol w:w="4252"/>
      </w:tblGrid>
      <w:tr w:rsidR="00781781">
        <w:trPr>
          <w:trHeight w:val="535"/>
        </w:trPr>
        <w:tc>
          <w:tcPr>
            <w:tcW w:w="2000"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lastRenderedPageBreak/>
              <w:t>Field</w:t>
            </w:r>
          </w:p>
        </w:tc>
        <w:tc>
          <w:tcPr>
            <w:tcW w:w="1701"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code</w:t>
            </w:r>
          </w:p>
        </w:tc>
        <w:tc>
          <w:tcPr>
            <w:tcW w:w="1701"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String</w:t>
            </w:r>
          </w:p>
        </w:tc>
        <w:tc>
          <w:tcPr>
            <w:tcW w:w="1134"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R</w:t>
            </w:r>
            <w:r>
              <w:rPr>
                <w:rFonts w:ascii="宋体" w:hAnsi="宋体" w:cs="宋体" w:hint="eastAsia"/>
                <w:color w:val="000000"/>
                <w:sz w:val="22"/>
              </w:rPr>
              <w:t>esponse code</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msg</w:t>
            </w:r>
          </w:p>
        </w:tc>
        <w:tc>
          <w:tcPr>
            <w:tcW w:w="1701"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String</w:t>
            </w:r>
          </w:p>
        </w:tc>
        <w:tc>
          <w:tcPr>
            <w:tcW w:w="1134"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 xml:space="preserve">Response </w:t>
            </w:r>
            <w:r>
              <w:rPr>
                <w:rFonts w:ascii="宋体" w:hAnsi="宋体" w:cs="宋体" w:hint="eastAsia"/>
                <w:color w:val="000000"/>
                <w:sz w:val="22"/>
              </w:rPr>
              <w:t>message</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resultMap</w:t>
            </w:r>
          </w:p>
        </w:tc>
        <w:tc>
          <w:tcPr>
            <w:tcW w:w="1701"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Json</w:t>
            </w:r>
          </w:p>
        </w:tc>
        <w:tc>
          <w:tcPr>
            <w:tcW w:w="1134"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T</w:t>
            </w:r>
            <w:r>
              <w:rPr>
                <w:rFonts w:ascii="宋体" w:hAnsi="宋体" w:cs="宋体" w:hint="eastAsia"/>
                <w:color w:val="000000"/>
                <w:sz w:val="22"/>
              </w:rPr>
              <w:t xml:space="preserve">he </w:t>
            </w:r>
            <w:r>
              <w:rPr>
                <w:rFonts w:ascii="宋体" w:hAnsi="宋体" w:cs="宋体" w:hint="eastAsia"/>
                <w:color w:val="000000"/>
                <w:sz w:val="22"/>
              </w:rPr>
              <w:t>result map</w:t>
            </w:r>
          </w:p>
        </w:tc>
      </w:tr>
    </w:tbl>
    <w:p w:rsidR="00781781" w:rsidRDefault="00781781">
      <w:pPr>
        <w:rPr>
          <w:color w:val="00B050"/>
        </w:rPr>
      </w:pPr>
    </w:p>
    <w:p w:rsidR="00781781" w:rsidRDefault="00DC2A50">
      <w:pPr>
        <w:pStyle w:val="1"/>
        <w:numPr>
          <w:ilvl w:val="0"/>
          <w:numId w:val="1"/>
        </w:numPr>
      </w:pPr>
      <w:r>
        <w:lastRenderedPageBreak/>
        <w:t>Edit</w:t>
      </w:r>
      <w:r>
        <w:rPr>
          <w:rFonts w:hint="eastAsia"/>
        </w:rPr>
        <w:t xml:space="preserve"> author</w:t>
      </w:r>
      <w:r>
        <w:rPr>
          <w:rFonts w:hint="eastAsia"/>
        </w:rPr>
        <w:t>（</w:t>
      </w:r>
      <w:r>
        <w:t>ADMIN PORTAL Only</w:t>
      </w:r>
      <w:r>
        <w:rPr>
          <w:rFonts w:hint="eastAsia"/>
        </w:rPr>
        <w:t>）</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 xml:space="preserve">URL: </w:t>
      </w:r>
    </w:p>
    <w:p w:rsidR="00781781" w:rsidRDefault="00DC2A50">
      <w:pPr>
        <w:ind w:firstLine="420"/>
        <w:rPr>
          <w:color w:val="000000" w:themeColor="text1"/>
          <w:sz w:val="24"/>
        </w:rPr>
      </w:pPr>
      <w:r>
        <w:rPr>
          <w:color w:val="000000" w:themeColor="text1"/>
          <w:sz w:val="24"/>
        </w:rPr>
        <w:t>http://{IP}:{port}/{service_name}/v1/author/editOneById</w:t>
      </w:r>
    </w:p>
    <w:p w:rsidR="00781781" w:rsidRDefault="00781781">
      <w:pPr>
        <w:ind w:firstLine="420"/>
        <w:rPr>
          <w:rFonts w:ascii="Consolas" w:eastAsia="宋体" w:hAnsi="Consolas"/>
          <w:color w:val="2A00FF"/>
          <w:sz w:val="20"/>
          <w:shd w:val="clear" w:color="auto" w:fill="E8F2FE"/>
        </w:rPr>
      </w:pP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Type : POST</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b/>
          <w:color w:val="000000"/>
          <w:sz w:val="22"/>
        </w:rPr>
        <w:t xml:space="preserve">contentType </w:t>
      </w:r>
      <w:r>
        <w:rPr>
          <w:rFonts w:ascii="微软雅黑" w:eastAsia="微软雅黑" w:hAnsi="微软雅黑" w:cs="宋体" w:hint="eastAsia"/>
          <w:b/>
          <w:color w:val="000000"/>
          <w:sz w:val="22"/>
        </w:rPr>
        <w:t>: JSON</w:t>
      </w:r>
    </w:p>
    <w:tbl>
      <w:tblPr>
        <w:tblpPr w:leftFromText="180" w:rightFromText="180" w:vertAnchor="text" w:horzAnchor="page" w:tblpX="2170" w:tblpY="739"/>
        <w:tblOverlap w:val="never"/>
        <w:tblW w:w="9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0"/>
        <w:gridCol w:w="1701"/>
        <w:gridCol w:w="1134"/>
        <w:gridCol w:w="4252"/>
      </w:tblGrid>
      <w:tr w:rsidR="00781781">
        <w:trPr>
          <w:trHeight w:val="535"/>
        </w:trPr>
        <w:tc>
          <w:tcPr>
            <w:tcW w:w="2000"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_id</w:t>
            </w:r>
          </w:p>
        </w:tc>
        <w:tc>
          <w:tcPr>
            <w:tcW w:w="1701" w:type="dxa"/>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String</w:t>
            </w:r>
          </w:p>
        </w:tc>
        <w:tc>
          <w:tcPr>
            <w:tcW w:w="1134" w:type="dxa"/>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A</w:t>
            </w:r>
            <w:r>
              <w:rPr>
                <w:rFonts w:ascii="宋体" w:hAnsi="宋体" w:cs="宋体" w:hint="eastAsia"/>
                <w:color w:val="000000"/>
                <w:sz w:val="22"/>
              </w:rPr>
              <w:t>uthor id</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authorDetails</w:t>
            </w:r>
          </w:p>
        </w:tc>
        <w:tc>
          <w:tcPr>
            <w:tcW w:w="1701" w:type="dxa"/>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String</w:t>
            </w:r>
          </w:p>
        </w:tc>
        <w:tc>
          <w:tcPr>
            <w:tcW w:w="1134" w:type="dxa"/>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N</w:t>
            </w:r>
          </w:p>
        </w:tc>
        <w:tc>
          <w:tcPr>
            <w:tcW w:w="4252" w:type="dxa"/>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T</w:t>
            </w:r>
            <w:r>
              <w:rPr>
                <w:rFonts w:ascii="宋体" w:hAnsi="宋体" w:cs="宋体" w:hint="eastAsia"/>
                <w:color w:val="000000"/>
                <w:sz w:val="22"/>
              </w:rPr>
              <w:t>he author introduction</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cellPhone</w:t>
            </w:r>
          </w:p>
        </w:tc>
        <w:tc>
          <w:tcPr>
            <w:tcW w:w="1701" w:type="dxa"/>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String</w:t>
            </w:r>
          </w:p>
        </w:tc>
        <w:tc>
          <w:tcPr>
            <w:tcW w:w="1134" w:type="dxa"/>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N</w:t>
            </w:r>
          </w:p>
        </w:tc>
        <w:tc>
          <w:tcPr>
            <w:tcW w:w="4252" w:type="dxa"/>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P</w:t>
            </w:r>
            <w:r>
              <w:rPr>
                <w:rFonts w:ascii="宋体" w:hAnsi="宋体" w:cs="宋体" w:hint="eastAsia"/>
                <w:color w:val="000000"/>
                <w:sz w:val="22"/>
              </w:rPr>
              <w:t>hone number</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email</w:t>
            </w:r>
          </w:p>
        </w:tc>
        <w:tc>
          <w:tcPr>
            <w:tcW w:w="1701" w:type="dxa"/>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String</w:t>
            </w:r>
          </w:p>
        </w:tc>
        <w:tc>
          <w:tcPr>
            <w:tcW w:w="1134" w:type="dxa"/>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E</w:t>
            </w:r>
            <w:r>
              <w:rPr>
                <w:rFonts w:ascii="宋体" w:hAnsi="宋体" w:cs="宋体" w:hint="eastAsia"/>
                <w:color w:val="000000"/>
                <w:sz w:val="22"/>
              </w:rPr>
              <w:t xml:space="preserve">mail </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firstName</w:t>
            </w:r>
          </w:p>
        </w:tc>
        <w:tc>
          <w:tcPr>
            <w:tcW w:w="1701" w:type="dxa"/>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String</w:t>
            </w:r>
          </w:p>
        </w:tc>
        <w:tc>
          <w:tcPr>
            <w:tcW w:w="1134" w:type="dxa"/>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F</w:t>
            </w:r>
            <w:r>
              <w:rPr>
                <w:rFonts w:ascii="宋体" w:hAnsi="宋体" w:cs="宋体" w:hint="eastAsia"/>
                <w:color w:val="000000"/>
                <w:sz w:val="22"/>
              </w:rPr>
              <w:t>irst name</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lastName</w:t>
            </w:r>
          </w:p>
        </w:tc>
        <w:tc>
          <w:tcPr>
            <w:tcW w:w="1701" w:type="dxa"/>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String</w:t>
            </w:r>
          </w:p>
        </w:tc>
        <w:tc>
          <w:tcPr>
            <w:tcW w:w="1134" w:type="dxa"/>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L</w:t>
            </w:r>
            <w:r>
              <w:rPr>
                <w:rFonts w:ascii="宋体" w:hAnsi="宋体" w:cs="宋体" w:hint="eastAsia"/>
                <w:color w:val="000000"/>
                <w:sz w:val="22"/>
              </w:rPr>
              <w:t>ast name</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objectId</w:t>
            </w:r>
          </w:p>
        </w:tc>
        <w:tc>
          <w:tcPr>
            <w:tcW w:w="1701" w:type="dxa"/>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String</w:t>
            </w:r>
          </w:p>
        </w:tc>
        <w:tc>
          <w:tcPr>
            <w:tcW w:w="1134" w:type="dxa"/>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T</w:t>
            </w:r>
            <w:r>
              <w:rPr>
                <w:rFonts w:ascii="宋体" w:hAnsi="宋体" w:cs="宋体" w:hint="eastAsia"/>
                <w:color w:val="000000"/>
                <w:sz w:val="22"/>
              </w:rPr>
              <w:t>he avatar id</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role</w:t>
            </w:r>
          </w:p>
        </w:tc>
        <w:tc>
          <w:tcPr>
            <w:tcW w:w="1701" w:type="dxa"/>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String</w:t>
            </w:r>
          </w:p>
        </w:tc>
        <w:tc>
          <w:tcPr>
            <w:tcW w:w="1134" w:type="dxa"/>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role</w:t>
            </w:r>
          </w:p>
        </w:tc>
      </w:tr>
    </w:tbl>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Request parameters</w:t>
      </w:r>
      <w:r>
        <w:rPr>
          <w:rFonts w:ascii="微软雅黑" w:eastAsia="微软雅黑" w:hAnsi="微软雅黑" w:cs="宋体" w:hint="eastAsia"/>
          <w:b/>
          <w:color w:val="000000"/>
          <w:sz w:val="22"/>
        </w:rPr>
        <w:t>：</w:t>
      </w:r>
    </w:p>
    <w:p w:rsidR="00781781" w:rsidRDefault="00781781">
      <w:pPr>
        <w:ind w:left="420" w:firstLine="420"/>
        <w:rPr>
          <w:rFonts w:ascii="Consolas" w:hAnsi="Consolas"/>
          <w:color w:val="2A00FF"/>
          <w:sz w:val="20"/>
          <w:shd w:val="clear" w:color="auto" w:fill="E8F2FE"/>
        </w:rPr>
      </w:pP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Return parameters:</w:t>
      </w:r>
    </w:p>
    <w:tbl>
      <w:tblPr>
        <w:tblpPr w:leftFromText="180" w:rightFromText="180" w:vertAnchor="text" w:horzAnchor="page" w:tblpX="2170" w:tblpY="176"/>
        <w:tblOverlap w:val="never"/>
        <w:tblW w:w="9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0"/>
        <w:gridCol w:w="1701"/>
        <w:gridCol w:w="1134"/>
        <w:gridCol w:w="4252"/>
      </w:tblGrid>
      <w:tr w:rsidR="00781781">
        <w:trPr>
          <w:trHeight w:val="535"/>
        </w:trPr>
        <w:tc>
          <w:tcPr>
            <w:tcW w:w="2000"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code</w:t>
            </w:r>
          </w:p>
        </w:tc>
        <w:tc>
          <w:tcPr>
            <w:tcW w:w="1701"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String</w:t>
            </w:r>
          </w:p>
        </w:tc>
        <w:tc>
          <w:tcPr>
            <w:tcW w:w="1134"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R</w:t>
            </w:r>
            <w:r>
              <w:rPr>
                <w:rFonts w:ascii="宋体" w:hAnsi="宋体" w:cs="宋体" w:hint="eastAsia"/>
                <w:color w:val="000000"/>
                <w:sz w:val="22"/>
              </w:rPr>
              <w:t>esponse code</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lastRenderedPageBreak/>
              <w:t>msg</w:t>
            </w:r>
          </w:p>
        </w:tc>
        <w:tc>
          <w:tcPr>
            <w:tcW w:w="1701"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String</w:t>
            </w:r>
          </w:p>
        </w:tc>
        <w:tc>
          <w:tcPr>
            <w:tcW w:w="1134"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 xml:space="preserve">Response </w:t>
            </w:r>
            <w:r>
              <w:rPr>
                <w:rFonts w:ascii="宋体" w:hAnsi="宋体" w:cs="宋体" w:hint="eastAsia"/>
                <w:color w:val="000000"/>
                <w:sz w:val="22"/>
              </w:rPr>
              <w:t>message</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resultMap</w:t>
            </w:r>
          </w:p>
        </w:tc>
        <w:tc>
          <w:tcPr>
            <w:tcW w:w="1701"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Json</w:t>
            </w:r>
          </w:p>
        </w:tc>
        <w:tc>
          <w:tcPr>
            <w:tcW w:w="1134"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T</w:t>
            </w:r>
            <w:r>
              <w:rPr>
                <w:rFonts w:ascii="宋体" w:hAnsi="宋体" w:cs="宋体" w:hint="eastAsia"/>
                <w:color w:val="000000"/>
                <w:sz w:val="22"/>
              </w:rPr>
              <w:t>he result map</w:t>
            </w:r>
          </w:p>
        </w:tc>
      </w:tr>
    </w:tbl>
    <w:p w:rsidR="00781781" w:rsidRDefault="00781781">
      <w:pPr>
        <w:rPr>
          <w:color w:val="00B050"/>
        </w:rPr>
      </w:pPr>
    </w:p>
    <w:p w:rsidR="00781781" w:rsidRDefault="00DC2A50">
      <w:pPr>
        <w:pStyle w:val="1"/>
        <w:numPr>
          <w:ilvl w:val="0"/>
          <w:numId w:val="1"/>
        </w:numPr>
      </w:pPr>
      <w:r>
        <w:rPr>
          <w:rFonts w:hint="eastAsia"/>
        </w:rPr>
        <w:t>Delete author</w:t>
      </w:r>
      <w:r>
        <w:rPr>
          <w:rFonts w:hint="eastAsia"/>
        </w:rPr>
        <w:t>（</w:t>
      </w:r>
      <w:r>
        <w:t>ADMIN PORTAL Only</w:t>
      </w:r>
      <w:r>
        <w:rPr>
          <w:rFonts w:hint="eastAsia"/>
        </w:rPr>
        <w:t>）</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 xml:space="preserve">URL: </w:t>
      </w:r>
    </w:p>
    <w:p w:rsidR="00781781" w:rsidRDefault="00DC2A50">
      <w:pPr>
        <w:ind w:firstLine="420"/>
        <w:rPr>
          <w:color w:val="000000" w:themeColor="text1"/>
          <w:sz w:val="24"/>
        </w:rPr>
      </w:pPr>
      <w:r>
        <w:rPr>
          <w:rFonts w:hint="eastAsia"/>
          <w:color w:val="000000" w:themeColor="text1"/>
          <w:sz w:val="24"/>
        </w:rPr>
        <w:fldChar w:fldCharType="begin"/>
      </w:r>
      <w:r>
        <w:rPr>
          <w:color w:val="000000" w:themeColor="text1"/>
          <w:sz w:val="24"/>
        </w:rPr>
        <w:instrText xml:space="preserve"> HYPERLINK </w:instrText>
      </w:r>
      <w:r>
        <w:rPr>
          <w:rFonts w:hint="eastAsia"/>
          <w:color w:val="000000" w:themeColor="text1"/>
          <w:sz w:val="24"/>
        </w:rPr>
        <w:fldChar w:fldCharType="separate"/>
      </w:r>
      <w:r>
        <w:rPr>
          <w:color w:val="000000" w:themeColor="text1"/>
          <w:sz w:val="24"/>
        </w:rPr>
        <w:t>http://{IP}:{port}/{service_name}/v1/author/deleteOneById</w:t>
      </w:r>
    </w:p>
    <w:p w:rsidR="00781781" w:rsidRDefault="00DC2A50">
      <w:pPr>
        <w:ind w:firstLine="420"/>
        <w:rPr>
          <w:rFonts w:ascii="Consolas" w:eastAsia="宋体" w:hAnsi="Consolas"/>
          <w:color w:val="2A00FF"/>
          <w:sz w:val="20"/>
          <w:shd w:val="clear" w:color="auto" w:fill="E8F2FE"/>
        </w:rPr>
      </w:pPr>
      <w:r>
        <w:rPr>
          <w:rFonts w:hint="eastAsia"/>
          <w:color w:val="000000" w:themeColor="text1"/>
          <w:sz w:val="24"/>
        </w:rPr>
        <w:fldChar w:fldCharType="end"/>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Type : POST</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b/>
          <w:color w:val="000000"/>
          <w:sz w:val="22"/>
        </w:rPr>
        <w:t xml:space="preserve">contentType </w:t>
      </w:r>
      <w:r>
        <w:rPr>
          <w:rFonts w:ascii="微软雅黑" w:eastAsia="微软雅黑" w:hAnsi="微软雅黑" w:cs="宋体" w:hint="eastAsia"/>
          <w:b/>
          <w:color w:val="000000"/>
          <w:sz w:val="22"/>
        </w:rPr>
        <w:t>: JSON</w:t>
      </w:r>
    </w:p>
    <w:tbl>
      <w:tblPr>
        <w:tblpPr w:leftFromText="180" w:rightFromText="180" w:vertAnchor="text" w:horzAnchor="page" w:tblpX="2170" w:tblpY="739"/>
        <w:tblOverlap w:val="never"/>
        <w:tblW w:w="9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0"/>
        <w:gridCol w:w="1701"/>
        <w:gridCol w:w="1134"/>
        <w:gridCol w:w="4252"/>
      </w:tblGrid>
      <w:tr w:rsidR="00781781">
        <w:trPr>
          <w:trHeight w:val="535"/>
        </w:trPr>
        <w:tc>
          <w:tcPr>
            <w:tcW w:w="2000"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id</w:t>
            </w:r>
          </w:p>
        </w:tc>
        <w:tc>
          <w:tcPr>
            <w:tcW w:w="1701" w:type="dxa"/>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String</w:t>
            </w:r>
          </w:p>
        </w:tc>
        <w:tc>
          <w:tcPr>
            <w:tcW w:w="1134" w:type="dxa"/>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A</w:t>
            </w:r>
            <w:r>
              <w:rPr>
                <w:rFonts w:ascii="宋体" w:hAnsi="宋体" w:cs="宋体" w:hint="eastAsia"/>
                <w:color w:val="000000"/>
                <w:sz w:val="22"/>
              </w:rPr>
              <w:t>uthor id</w:t>
            </w:r>
          </w:p>
        </w:tc>
      </w:tr>
    </w:tbl>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 xml:space="preserve">Request </w:t>
      </w:r>
      <w:r>
        <w:rPr>
          <w:rFonts w:ascii="微软雅黑" w:eastAsia="微软雅黑" w:hAnsi="微软雅黑" w:cs="宋体" w:hint="eastAsia"/>
          <w:b/>
          <w:color w:val="000000"/>
          <w:sz w:val="22"/>
        </w:rPr>
        <w:t>parameters</w:t>
      </w:r>
      <w:r>
        <w:rPr>
          <w:rFonts w:ascii="微软雅黑" w:eastAsia="微软雅黑" w:hAnsi="微软雅黑" w:cs="宋体" w:hint="eastAsia"/>
          <w:b/>
          <w:color w:val="000000"/>
          <w:sz w:val="22"/>
        </w:rPr>
        <w:t>：</w:t>
      </w:r>
    </w:p>
    <w:p w:rsidR="00781781" w:rsidRDefault="00781781">
      <w:pPr>
        <w:ind w:left="420" w:firstLine="420"/>
        <w:rPr>
          <w:rFonts w:ascii="Consolas" w:hAnsi="Consolas"/>
          <w:color w:val="2A00FF"/>
          <w:sz w:val="20"/>
          <w:shd w:val="clear" w:color="auto" w:fill="E8F2FE"/>
        </w:rPr>
      </w:pP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Return parameters:</w:t>
      </w:r>
    </w:p>
    <w:tbl>
      <w:tblPr>
        <w:tblpPr w:leftFromText="180" w:rightFromText="180" w:vertAnchor="text" w:horzAnchor="page" w:tblpX="2170" w:tblpY="176"/>
        <w:tblOverlap w:val="never"/>
        <w:tblW w:w="9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0"/>
        <w:gridCol w:w="1701"/>
        <w:gridCol w:w="1134"/>
        <w:gridCol w:w="4252"/>
      </w:tblGrid>
      <w:tr w:rsidR="00781781">
        <w:trPr>
          <w:trHeight w:val="535"/>
        </w:trPr>
        <w:tc>
          <w:tcPr>
            <w:tcW w:w="2000"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code</w:t>
            </w:r>
          </w:p>
        </w:tc>
        <w:tc>
          <w:tcPr>
            <w:tcW w:w="1701"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String</w:t>
            </w:r>
          </w:p>
        </w:tc>
        <w:tc>
          <w:tcPr>
            <w:tcW w:w="1134"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R</w:t>
            </w:r>
            <w:r>
              <w:rPr>
                <w:rFonts w:ascii="宋体" w:hAnsi="宋体" w:cs="宋体" w:hint="eastAsia"/>
                <w:color w:val="000000"/>
                <w:sz w:val="22"/>
              </w:rPr>
              <w:t>esponse code</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msg</w:t>
            </w:r>
          </w:p>
        </w:tc>
        <w:tc>
          <w:tcPr>
            <w:tcW w:w="1701"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String</w:t>
            </w:r>
          </w:p>
        </w:tc>
        <w:tc>
          <w:tcPr>
            <w:tcW w:w="1134"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 xml:space="preserve">Response </w:t>
            </w:r>
            <w:r>
              <w:rPr>
                <w:rFonts w:ascii="宋体" w:hAnsi="宋体" w:cs="宋体" w:hint="eastAsia"/>
                <w:color w:val="000000"/>
                <w:sz w:val="22"/>
              </w:rPr>
              <w:t>message</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resultMap</w:t>
            </w:r>
          </w:p>
        </w:tc>
        <w:tc>
          <w:tcPr>
            <w:tcW w:w="1701"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Json</w:t>
            </w:r>
          </w:p>
        </w:tc>
        <w:tc>
          <w:tcPr>
            <w:tcW w:w="1134"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T</w:t>
            </w:r>
            <w:r>
              <w:rPr>
                <w:rFonts w:ascii="宋体" w:hAnsi="宋体" w:cs="宋体" w:hint="eastAsia"/>
                <w:color w:val="000000"/>
                <w:sz w:val="22"/>
              </w:rPr>
              <w:t>he result map</w:t>
            </w:r>
          </w:p>
        </w:tc>
      </w:tr>
    </w:tbl>
    <w:p w:rsidR="00781781" w:rsidRDefault="00781781">
      <w:pPr>
        <w:rPr>
          <w:color w:val="00B050"/>
        </w:rPr>
      </w:pPr>
    </w:p>
    <w:p w:rsidR="00781781" w:rsidRDefault="00781781">
      <w:pPr>
        <w:rPr>
          <w:color w:val="00B050"/>
        </w:rPr>
      </w:pPr>
    </w:p>
    <w:p w:rsidR="00781781" w:rsidRDefault="00DC2A50">
      <w:pPr>
        <w:pStyle w:val="1"/>
        <w:numPr>
          <w:ilvl w:val="0"/>
          <w:numId w:val="1"/>
        </w:numPr>
      </w:pPr>
      <w:r>
        <w:rPr>
          <w:rFonts w:hint="eastAsia"/>
        </w:rPr>
        <w:t>Author list</w:t>
      </w:r>
      <w:r>
        <w:rPr>
          <w:rFonts w:hint="eastAsia"/>
        </w:rPr>
        <w:t>（</w:t>
      </w:r>
      <w:r>
        <w:t>ADMIN PORTAL Only</w:t>
      </w:r>
      <w:r>
        <w:rPr>
          <w:rFonts w:hint="eastAsia"/>
        </w:rPr>
        <w:t>）</w:t>
      </w:r>
    </w:p>
    <w:p w:rsidR="00781781" w:rsidRDefault="00781781">
      <w:pPr>
        <w:rPr>
          <w:color w:val="00B050"/>
        </w:rPr>
      </w:pP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 xml:space="preserve">URL: </w:t>
      </w:r>
    </w:p>
    <w:p w:rsidR="00781781" w:rsidRDefault="00DC2A50">
      <w:pPr>
        <w:ind w:firstLine="420"/>
        <w:rPr>
          <w:color w:val="000000" w:themeColor="text1"/>
          <w:sz w:val="24"/>
        </w:rPr>
      </w:pPr>
      <w:hyperlink w:history="1">
        <w:r>
          <w:rPr>
            <w:rFonts w:hint="eastAsia"/>
            <w:color w:val="000000" w:themeColor="text1"/>
            <w:sz w:val="24"/>
          </w:rPr>
          <w:t>http://{IP}:{port}/{service_name}/v1/author/getAll</w:t>
        </w:r>
      </w:hyperlink>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Type : POST</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b/>
          <w:color w:val="000000"/>
          <w:sz w:val="22"/>
        </w:rPr>
        <w:lastRenderedPageBreak/>
        <w:t xml:space="preserve">contentType </w:t>
      </w:r>
      <w:r>
        <w:rPr>
          <w:rFonts w:ascii="微软雅黑" w:eastAsia="微软雅黑" w:hAnsi="微软雅黑" w:cs="宋体" w:hint="eastAsia"/>
          <w:b/>
          <w:color w:val="000000"/>
          <w:sz w:val="22"/>
        </w:rPr>
        <w:t>: JSON</w:t>
      </w:r>
    </w:p>
    <w:tbl>
      <w:tblPr>
        <w:tblpPr w:leftFromText="180" w:rightFromText="180" w:vertAnchor="text" w:horzAnchor="page" w:tblpX="2340" w:tblpY="624"/>
        <w:tblOverlap w:val="never"/>
        <w:tblW w:w="9087" w:type="dxa"/>
        <w:tblLayout w:type="fixed"/>
        <w:tblLook w:val="04A0" w:firstRow="1" w:lastRow="0" w:firstColumn="1" w:lastColumn="0" w:noHBand="0" w:noVBand="1"/>
      </w:tblPr>
      <w:tblGrid>
        <w:gridCol w:w="2000"/>
        <w:gridCol w:w="1701"/>
        <w:gridCol w:w="1134"/>
        <w:gridCol w:w="4252"/>
      </w:tblGrid>
      <w:tr w:rsidR="00781781">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781781">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rPr>
                <w:rFonts w:ascii="宋体" w:eastAsia="宋体" w:hAnsi="宋体" w:cs="宋体"/>
                <w:color w:val="000000"/>
                <w:sz w:val="22"/>
              </w:rPr>
            </w:pPr>
            <w:r>
              <w:rPr>
                <w:rFonts w:ascii="宋体" w:eastAsia="宋体" w:hAnsi="宋体" w:cs="宋体" w:hint="eastAsia"/>
                <w:color w:val="000000"/>
                <w:sz w:val="22"/>
              </w:rPr>
              <w:t>skip</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eastAsia="宋体" w:hAnsi="宋体" w:cs="宋体"/>
                <w:b/>
                <w:color w:val="000000"/>
                <w:kern w:val="0"/>
                <w:sz w:val="24"/>
              </w:rPr>
            </w:pPr>
            <w:r>
              <w:rPr>
                <w:rFonts w:ascii="宋体" w:eastAsia="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eastAsia="宋体" w:hAnsi="宋体" w:cs="宋体"/>
                <w:b/>
                <w:color w:val="000000"/>
                <w:kern w:val="0"/>
                <w:sz w:val="24"/>
              </w:rPr>
            </w:pPr>
            <w:r>
              <w:rPr>
                <w:rFonts w:ascii="宋体" w:eastAsia="宋体" w:hAnsi="宋体" w:cs="宋体" w:hint="eastAsia"/>
                <w:b/>
                <w:color w:val="000000"/>
                <w:kern w:val="0"/>
                <w:sz w:val="24"/>
              </w:rPr>
              <w:t>N</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eastAsia="宋体" w:hAnsi="宋体" w:cs="宋体"/>
                <w:b/>
                <w:color w:val="000000"/>
                <w:kern w:val="0"/>
                <w:sz w:val="24"/>
              </w:rPr>
            </w:pPr>
            <w:r>
              <w:rPr>
                <w:rFonts w:ascii="宋体" w:hAnsi="宋体" w:cs="宋体" w:hint="eastAsia"/>
                <w:color w:val="000000"/>
                <w:sz w:val="22"/>
              </w:rPr>
              <w:t>Skip the number of records</w:t>
            </w:r>
          </w:p>
        </w:tc>
      </w:tr>
      <w:tr w:rsidR="00781781">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rPr>
                <w:rFonts w:ascii="宋体" w:eastAsia="宋体" w:hAnsi="宋体" w:cs="宋体"/>
                <w:color w:val="000000"/>
                <w:sz w:val="22"/>
              </w:rPr>
            </w:pPr>
            <w:r>
              <w:rPr>
                <w:rFonts w:ascii="宋体" w:eastAsia="宋体" w:hAnsi="宋体" w:cs="宋体"/>
                <w:color w:val="000000"/>
                <w:sz w:val="22"/>
              </w:rPr>
              <w:t>limit</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eastAsia="宋体" w:hAnsi="宋体" w:cs="宋体"/>
                <w:b/>
                <w:color w:val="000000"/>
                <w:kern w:val="0"/>
                <w:sz w:val="24"/>
              </w:rPr>
            </w:pPr>
            <w:r>
              <w:rPr>
                <w:rFonts w:ascii="宋体" w:eastAsia="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eastAsia="宋体" w:hAnsi="宋体" w:cs="宋体"/>
                <w:b/>
                <w:color w:val="000000"/>
                <w:kern w:val="0"/>
                <w:sz w:val="24"/>
              </w:rPr>
            </w:pPr>
            <w:r>
              <w:rPr>
                <w:rFonts w:ascii="宋体" w:eastAsia="宋体" w:hAnsi="宋体" w:cs="宋体" w:hint="eastAsia"/>
                <w:b/>
                <w:color w:val="000000"/>
                <w:kern w:val="0"/>
                <w:sz w:val="24"/>
              </w:rPr>
              <w:t>N</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eastAsia="宋体" w:hAnsi="宋体" w:cs="宋体"/>
                <w:b/>
                <w:color w:val="000000"/>
                <w:kern w:val="0"/>
                <w:sz w:val="24"/>
              </w:rPr>
            </w:pPr>
            <w:r>
              <w:rPr>
                <w:rFonts w:ascii="宋体" w:hAnsi="宋体" w:cs="宋体"/>
                <w:color w:val="000000"/>
                <w:sz w:val="22"/>
              </w:rPr>
              <w:t>N</w:t>
            </w:r>
            <w:r>
              <w:rPr>
                <w:rFonts w:ascii="宋体" w:hAnsi="宋体" w:cs="宋体" w:hint="eastAsia"/>
                <w:color w:val="000000"/>
                <w:sz w:val="22"/>
              </w:rPr>
              <w:t>umber of pages per page</w:t>
            </w:r>
          </w:p>
        </w:tc>
      </w:tr>
    </w:tbl>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Request parameters</w:t>
      </w:r>
      <w:r>
        <w:rPr>
          <w:rFonts w:ascii="微软雅黑" w:eastAsia="微软雅黑" w:hAnsi="微软雅黑" w:cs="宋体" w:hint="eastAsia"/>
          <w:b/>
          <w:color w:val="000000"/>
          <w:sz w:val="22"/>
        </w:rPr>
        <w:t>：</w:t>
      </w:r>
    </w:p>
    <w:p w:rsidR="00781781" w:rsidRDefault="00781781">
      <w:pPr>
        <w:ind w:left="420" w:firstLine="420"/>
        <w:rPr>
          <w:rFonts w:ascii="Consolas" w:hAnsi="Consolas"/>
          <w:color w:val="2A00FF"/>
          <w:sz w:val="20"/>
          <w:shd w:val="clear" w:color="auto" w:fill="E8F2FE"/>
        </w:rPr>
      </w:pP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Return parameters:</w:t>
      </w:r>
    </w:p>
    <w:tbl>
      <w:tblPr>
        <w:tblpPr w:leftFromText="180" w:rightFromText="180" w:vertAnchor="text" w:horzAnchor="page" w:tblpX="2170" w:tblpY="267"/>
        <w:tblOverlap w:val="never"/>
        <w:tblW w:w="9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0"/>
        <w:gridCol w:w="1701"/>
        <w:gridCol w:w="1134"/>
        <w:gridCol w:w="4252"/>
      </w:tblGrid>
      <w:tr w:rsidR="00781781">
        <w:trPr>
          <w:trHeight w:val="535"/>
        </w:trPr>
        <w:tc>
          <w:tcPr>
            <w:tcW w:w="2000"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code</w:t>
            </w:r>
          </w:p>
        </w:tc>
        <w:tc>
          <w:tcPr>
            <w:tcW w:w="1701"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String</w:t>
            </w:r>
          </w:p>
        </w:tc>
        <w:tc>
          <w:tcPr>
            <w:tcW w:w="1134"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R</w:t>
            </w:r>
            <w:r>
              <w:rPr>
                <w:rFonts w:ascii="宋体" w:hAnsi="宋体" w:cs="宋体" w:hint="eastAsia"/>
                <w:color w:val="000000"/>
                <w:sz w:val="22"/>
              </w:rPr>
              <w:t>esponse code</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msg</w:t>
            </w:r>
          </w:p>
        </w:tc>
        <w:tc>
          <w:tcPr>
            <w:tcW w:w="1701"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String</w:t>
            </w:r>
          </w:p>
        </w:tc>
        <w:tc>
          <w:tcPr>
            <w:tcW w:w="1134"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 xml:space="preserve">Response </w:t>
            </w:r>
            <w:r>
              <w:rPr>
                <w:rFonts w:ascii="宋体" w:hAnsi="宋体" w:cs="宋体" w:hint="eastAsia"/>
                <w:color w:val="000000"/>
                <w:sz w:val="22"/>
              </w:rPr>
              <w:t>message</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resultMap</w:t>
            </w:r>
          </w:p>
        </w:tc>
        <w:tc>
          <w:tcPr>
            <w:tcW w:w="1701"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Json</w:t>
            </w:r>
          </w:p>
        </w:tc>
        <w:tc>
          <w:tcPr>
            <w:tcW w:w="1134"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T</w:t>
            </w:r>
            <w:r>
              <w:rPr>
                <w:rFonts w:ascii="宋体" w:hAnsi="宋体" w:cs="宋体" w:hint="eastAsia"/>
                <w:color w:val="000000"/>
                <w:sz w:val="22"/>
              </w:rPr>
              <w:t>he result map</w:t>
            </w:r>
          </w:p>
        </w:tc>
      </w:tr>
    </w:tbl>
    <w:p w:rsidR="00781781" w:rsidRDefault="00781781">
      <w:pPr>
        <w:rPr>
          <w:color w:val="00B050"/>
        </w:rPr>
      </w:pPr>
    </w:p>
    <w:p w:rsidR="00781781" w:rsidRDefault="00DC2A50">
      <w:pPr>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w:t>
      </w:r>
    </w:p>
    <w:p w:rsidR="00781781" w:rsidRDefault="00DC2A50">
      <w:pPr>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ab/>
        <w:t>"code": 0,</w:t>
      </w:r>
    </w:p>
    <w:p w:rsidR="00781781" w:rsidRDefault="00DC2A50">
      <w:pPr>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ab/>
        <w:t>"msg": "success",</w:t>
      </w:r>
    </w:p>
    <w:p w:rsidR="00781781" w:rsidRDefault="00DC2A50">
      <w:pPr>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ab/>
        <w:t>"resultMap": {</w:t>
      </w:r>
    </w:p>
    <w:p w:rsidR="00781781" w:rsidRDefault="00DC2A50">
      <w:pPr>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t>"authors": [{</w:t>
      </w:r>
    </w:p>
    <w:p w:rsidR="00781781" w:rsidRDefault="00DC2A50">
      <w:pPr>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t>"id": "5bd5ba34b0f3e05e34c49614",</w:t>
      </w:r>
    </w:p>
    <w:p w:rsidR="00781781" w:rsidRDefault="00DC2A50">
      <w:pPr>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t>"sort": 0,</w:t>
      </w:r>
    </w:p>
    <w:p w:rsidR="00781781" w:rsidRDefault="00DC2A50">
      <w:pPr>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t>"firstName": null,</w:t>
      </w:r>
    </w:p>
    <w:p w:rsidR="00781781" w:rsidRDefault="00DC2A50">
      <w:pPr>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t>"lastName": null,</w:t>
      </w:r>
    </w:p>
    <w:p w:rsidR="00781781" w:rsidRDefault="00DC2A50">
      <w:pPr>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t>"authorDetails": null,</w:t>
      </w:r>
    </w:p>
    <w:p w:rsidR="00781781" w:rsidRDefault="00DC2A50">
      <w:pPr>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t>"email": null,</w:t>
      </w:r>
    </w:p>
    <w:p w:rsidR="00781781" w:rsidRDefault="00DC2A50">
      <w:pPr>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t>"cellPhone": null,</w:t>
      </w:r>
    </w:p>
    <w:p w:rsidR="00781781" w:rsidRDefault="00DC2A50">
      <w:pPr>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t>"role": null,</w:t>
      </w:r>
    </w:p>
    <w:p w:rsidR="00781781" w:rsidRDefault="00DC2A50">
      <w:pPr>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t>"objectId": null</w:t>
      </w:r>
    </w:p>
    <w:p w:rsidR="00781781" w:rsidRDefault="00DC2A50">
      <w:pPr>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t>}, {</w:t>
      </w:r>
    </w:p>
    <w:p w:rsidR="00781781" w:rsidRDefault="00DC2A50">
      <w:pPr>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t>"id": "5bd5ba8bb0f3e05e34c49615",</w:t>
      </w:r>
    </w:p>
    <w:p w:rsidR="00781781" w:rsidRDefault="00DC2A50">
      <w:pPr>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t>"sort": 0,</w:t>
      </w:r>
    </w:p>
    <w:p w:rsidR="00781781" w:rsidRDefault="00DC2A50">
      <w:pPr>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t>"firstName": null,</w:t>
      </w:r>
    </w:p>
    <w:p w:rsidR="00781781" w:rsidRDefault="00DC2A50">
      <w:pPr>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t>"lastName": null,</w:t>
      </w:r>
    </w:p>
    <w:p w:rsidR="00781781" w:rsidRDefault="00DC2A50">
      <w:pPr>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t>"authorDetails": null,</w:t>
      </w:r>
    </w:p>
    <w:p w:rsidR="00781781" w:rsidRDefault="00DC2A50">
      <w:pPr>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t>"email": null,</w:t>
      </w:r>
    </w:p>
    <w:p w:rsidR="00781781" w:rsidRDefault="00DC2A50">
      <w:pPr>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t>"cellPhone": null,</w:t>
      </w:r>
    </w:p>
    <w:p w:rsidR="00781781" w:rsidRDefault="00DC2A50">
      <w:pPr>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t>"role": null,</w:t>
      </w:r>
    </w:p>
    <w:p w:rsidR="00781781" w:rsidRDefault="00DC2A50">
      <w:pPr>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t>"objectId":</w:t>
      </w:r>
      <w:r>
        <w:rPr>
          <w:rFonts w:ascii="Consolas" w:eastAsia="Consolas" w:hAnsi="Consolas" w:cs="Consolas"/>
          <w:color w:val="000000"/>
          <w:sz w:val="19"/>
          <w:szCs w:val="19"/>
          <w:shd w:val="clear" w:color="auto" w:fill="FCF6DB"/>
        </w:rPr>
        <w:t xml:space="preserve"> null</w:t>
      </w:r>
    </w:p>
    <w:p w:rsidR="00781781" w:rsidRDefault="00DC2A50">
      <w:pPr>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lastRenderedPageBreak/>
        <w:tab/>
      </w:r>
      <w:r>
        <w:rPr>
          <w:rFonts w:ascii="Consolas" w:eastAsia="Consolas" w:hAnsi="Consolas" w:cs="Consolas"/>
          <w:color w:val="000000"/>
          <w:sz w:val="19"/>
          <w:szCs w:val="19"/>
          <w:shd w:val="clear" w:color="auto" w:fill="FCF6DB"/>
        </w:rPr>
        <w:tab/>
        <w:t>}, {</w:t>
      </w:r>
    </w:p>
    <w:p w:rsidR="00781781" w:rsidRDefault="00DC2A50">
      <w:pPr>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t>"id": "5bd5ba95b0f3e05e34c49616",</w:t>
      </w:r>
    </w:p>
    <w:p w:rsidR="00781781" w:rsidRDefault="00DC2A50">
      <w:pPr>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t>"sort": 0,</w:t>
      </w:r>
    </w:p>
    <w:p w:rsidR="00781781" w:rsidRDefault="00DC2A50">
      <w:pPr>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t>"firstName": null,</w:t>
      </w:r>
    </w:p>
    <w:p w:rsidR="00781781" w:rsidRDefault="00DC2A50">
      <w:pPr>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t>"lastName": null,</w:t>
      </w:r>
    </w:p>
    <w:p w:rsidR="00781781" w:rsidRDefault="00DC2A50">
      <w:pPr>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t>"authorDetails": null,</w:t>
      </w:r>
    </w:p>
    <w:p w:rsidR="00781781" w:rsidRDefault="00DC2A50">
      <w:pPr>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t>"email": null,</w:t>
      </w:r>
    </w:p>
    <w:p w:rsidR="00781781" w:rsidRDefault="00DC2A50">
      <w:pPr>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t>"cellPhone": null,</w:t>
      </w:r>
    </w:p>
    <w:p w:rsidR="00781781" w:rsidRDefault="00DC2A50">
      <w:pPr>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t>"role": null,</w:t>
      </w:r>
    </w:p>
    <w:p w:rsidR="00781781" w:rsidRDefault="00DC2A50">
      <w:pPr>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t>"objectId": null</w:t>
      </w:r>
    </w:p>
    <w:p w:rsidR="00781781" w:rsidRDefault="00DC2A50">
      <w:pPr>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t>}, {</w:t>
      </w:r>
    </w:p>
    <w:p w:rsidR="00781781" w:rsidRDefault="00DC2A50">
      <w:pPr>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t>"id": "5bd5babfb0f3e05e34c49617",</w:t>
      </w:r>
    </w:p>
    <w:p w:rsidR="00781781" w:rsidRDefault="00DC2A50">
      <w:pPr>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t>"sort": 0,</w:t>
      </w:r>
    </w:p>
    <w:p w:rsidR="00781781" w:rsidRDefault="00DC2A50">
      <w:pPr>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t>"firstName": null,</w:t>
      </w:r>
    </w:p>
    <w:p w:rsidR="00781781" w:rsidRDefault="00DC2A50">
      <w:pPr>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t>"lastName": null,</w:t>
      </w:r>
    </w:p>
    <w:p w:rsidR="00781781" w:rsidRDefault="00DC2A50">
      <w:pPr>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t>"authorDetails": null,</w:t>
      </w:r>
    </w:p>
    <w:p w:rsidR="00781781" w:rsidRDefault="00DC2A50">
      <w:pPr>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t>"email": null,</w:t>
      </w:r>
    </w:p>
    <w:p w:rsidR="00781781" w:rsidRDefault="00DC2A50">
      <w:pPr>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t>"cellPhone": null,</w:t>
      </w:r>
    </w:p>
    <w:p w:rsidR="00781781" w:rsidRDefault="00DC2A50">
      <w:pPr>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t>"role": null,</w:t>
      </w:r>
    </w:p>
    <w:p w:rsidR="00781781" w:rsidRDefault="00DC2A50">
      <w:pPr>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t>"objectId": null</w:t>
      </w:r>
    </w:p>
    <w:p w:rsidR="00781781" w:rsidRDefault="00DC2A50">
      <w:pPr>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t>}, {</w:t>
      </w:r>
    </w:p>
    <w:p w:rsidR="00781781" w:rsidRDefault="00DC2A50">
      <w:pPr>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t>"id": "5bd5bac8b0f3e05e34c49618",</w:t>
      </w:r>
    </w:p>
    <w:p w:rsidR="00781781" w:rsidRDefault="00DC2A50">
      <w:pPr>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t>"sort": 0,</w:t>
      </w:r>
    </w:p>
    <w:p w:rsidR="00781781" w:rsidRDefault="00DC2A50">
      <w:pPr>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t>"firstName": null,</w:t>
      </w:r>
    </w:p>
    <w:p w:rsidR="00781781" w:rsidRDefault="00DC2A50">
      <w:pPr>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t xml:space="preserve">"lastName": </w:t>
      </w:r>
      <w:r>
        <w:rPr>
          <w:rFonts w:ascii="Consolas" w:eastAsia="Consolas" w:hAnsi="Consolas" w:cs="Consolas"/>
          <w:color w:val="000000"/>
          <w:sz w:val="19"/>
          <w:szCs w:val="19"/>
          <w:shd w:val="clear" w:color="auto" w:fill="FCF6DB"/>
        </w:rPr>
        <w:t>null,</w:t>
      </w:r>
    </w:p>
    <w:p w:rsidR="00781781" w:rsidRDefault="00DC2A50">
      <w:pPr>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t>"authorDetails": null,</w:t>
      </w:r>
    </w:p>
    <w:p w:rsidR="00781781" w:rsidRDefault="00DC2A50">
      <w:pPr>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t>"email": null,</w:t>
      </w:r>
    </w:p>
    <w:p w:rsidR="00781781" w:rsidRDefault="00DC2A50">
      <w:pPr>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t>"cellPhone": null,</w:t>
      </w:r>
    </w:p>
    <w:p w:rsidR="00781781" w:rsidRDefault="00DC2A50">
      <w:pPr>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t>"role": null,</w:t>
      </w:r>
    </w:p>
    <w:p w:rsidR="00781781" w:rsidRDefault="00DC2A50">
      <w:pPr>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t>"objectId": null</w:t>
      </w:r>
    </w:p>
    <w:p w:rsidR="00781781" w:rsidRDefault="00DC2A50">
      <w:pPr>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t>}, {</w:t>
      </w:r>
    </w:p>
    <w:p w:rsidR="00781781" w:rsidRDefault="00DC2A50">
      <w:pPr>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t>"id": "5bd5bad3b0f3e05e34c49619",</w:t>
      </w:r>
    </w:p>
    <w:p w:rsidR="00781781" w:rsidRDefault="00DC2A50">
      <w:pPr>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t>"sort": 0,</w:t>
      </w:r>
    </w:p>
    <w:p w:rsidR="00781781" w:rsidRDefault="00DC2A50">
      <w:pPr>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t>"firstName": null,</w:t>
      </w:r>
    </w:p>
    <w:p w:rsidR="00781781" w:rsidRDefault="00DC2A50">
      <w:pPr>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t>"lastName": null,</w:t>
      </w:r>
    </w:p>
    <w:p w:rsidR="00781781" w:rsidRDefault="00DC2A50">
      <w:pPr>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t>"authorDetails": null,</w:t>
      </w:r>
    </w:p>
    <w:p w:rsidR="00781781" w:rsidRDefault="00DC2A50">
      <w:pPr>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t>"email": null,</w:t>
      </w:r>
    </w:p>
    <w:p w:rsidR="00781781" w:rsidRDefault="00DC2A50">
      <w:pPr>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t>"cellPhone": null,</w:t>
      </w:r>
    </w:p>
    <w:p w:rsidR="00781781" w:rsidRDefault="00DC2A50">
      <w:pPr>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t>"role": null,</w:t>
      </w:r>
    </w:p>
    <w:p w:rsidR="00781781" w:rsidRDefault="00DC2A50">
      <w:pPr>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t>"objectId": null</w:t>
      </w:r>
    </w:p>
    <w:p w:rsidR="00781781" w:rsidRDefault="00DC2A50">
      <w:pPr>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t>}, {</w:t>
      </w:r>
    </w:p>
    <w:p w:rsidR="00781781" w:rsidRDefault="00DC2A50">
      <w:pPr>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t>"id": "5bd5baefb0f3e05e34c4961a",</w:t>
      </w:r>
    </w:p>
    <w:p w:rsidR="00781781" w:rsidRDefault="00DC2A50">
      <w:pPr>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t>"sort": 0,</w:t>
      </w:r>
    </w:p>
    <w:p w:rsidR="00781781" w:rsidRDefault="00DC2A50">
      <w:pPr>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t>"firstName": null,</w:t>
      </w:r>
    </w:p>
    <w:p w:rsidR="00781781" w:rsidRDefault="00DC2A50">
      <w:pPr>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lastRenderedPageBreak/>
        <w:tab/>
      </w: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t>"lastName": null,</w:t>
      </w:r>
    </w:p>
    <w:p w:rsidR="00781781" w:rsidRDefault="00DC2A50">
      <w:pPr>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t>"authorDetails": null,</w:t>
      </w:r>
    </w:p>
    <w:p w:rsidR="00781781" w:rsidRDefault="00DC2A50">
      <w:pPr>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t>"email": null,</w:t>
      </w:r>
    </w:p>
    <w:p w:rsidR="00781781" w:rsidRDefault="00DC2A50">
      <w:pPr>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t>"cellPhone": null,</w:t>
      </w:r>
    </w:p>
    <w:p w:rsidR="00781781" w:rsidRDefault="00DC2A50">
      <w:pPr>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t>"role": null,</w:t>
      </w:r>
    </w:p>
    <w:p w:rsidR="00781781" w:rsidRDefault="00DC2A50">
      <w:pPr>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t xml:space="preserve">"objectId": </w:t>
      </w:r>
      <w:r>
        <w:rPr>
          <w:rFonts w:ascii="Consolas" w:eastAsia="Consolas" w:hAnsi="Consolas" w:cs="Consolas"/>
          <w:color w:val="000000"/>
          <w:sz w:val="19"/>
          <w:szCs w:val="19"/>
          <w:shd w:val="clear" w:color="auto" w:fill="FCF6DB"/>
        </w:rPr>
        <w:t>null</w:t>
      </w:r>
    </w:p>
    <w:p w:rsidR="00781781" w:rsidRDefault="00DC2A50">
      <w:pPr>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ab/>
      </w:r>
      <w:r>
        <w:rPr>
          <w:rFonts w:ascii="Consolas" w:eastAsia="Consolas" w:hAnsi="Consolas" w:cs="Consolas"/>
          <w:color w:val="000000"/>
          <w:sz w:val="19"/>
          <w:szCs w:val="19"/>
          <w:shd w:val="clear" w:color="auto" w:fill="FCF6DB"/>
        </w:rPr>
        <w:tab/>
        <w:t>}]</w:t>
      </w:r>
    </w:p>
    <w:p w:rsidR="00781781" w:rsidRDefault="00DC2A50">
      <w:pPr>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ab/>
        <w:t>}</w:t>
      </w:r>
    </w:p>
    <w:p w:rsidR="00781781" w:rsidRDefault="00DC2A50">
      <w:pPr>
        <w:rPr>
          <w:color w:val="00B050"/>
        </w:rPr>
      </w:pPr>
      <w:r>
        <w:rPr>
          <w:rFonts w:ascii="Consolas" w:eastAsia="Consolas" w:hAnsi="Consolas" w:cs="Consolas"/>
          <w:color w:val="000000"/>
          <w:sz w:val="19"/>
          <w:szCs w:val="19"/>
          <w:shd w:val="clear" w:color="auto" w:fill="FCF6DB"/>
        </w:rPr>
        <w:t>}</w:t>
      </w:r>
    </w:p>
    <w:p w:rsidR="00781781" w:rsidRDefault="00781781">
      <w:pPr>
        <w:rPr>
          <w:color w:val="00B050"/>
        </w:rPr>
      </w:pPr>
    </w:p>
    <w:p w:rsidR="00781781" w:rsidRDefault="00781781">
      <w:pPr>
        <w:pStyle w:val="a8"/>
        <w:ind w:left="480"/>
        <w:rPr>
          <w:color w:val="00B050"/>
        </w:rPr>
      </w:pPr>
    </w:p>
    <w:p w:rsidR="00781781" w:rsidRDefault="00DC2A50">
      <w:pPr>
        <w:pStyle w:val="1"/>
        <w:numPr>
          <w:ilvl w:val="0"/>
          <w:numId w:val="1"/>
        </w:numPr>
      </w:pPr>
      <w:r>
        <w:rPr>
          <w:rFonts w:hint="eastAsia"/>
        </w:rPr>
        <w:t>Add P</w:t>
      </w:r>
      <w:r>
        <w:t>OST</w:t>
      </w:r>
      <w:r>
        <w:rPr>
          <w:rFonts w:hint="eastAsia"/>
          <w:color w:val="00B050"/>
        </w:rPr>
        <w:t>（</w:t>
      </w:r>
      <w:r>
        <w:rPr>
          <w:color w:val="00B050"/>
        </w:rPr>
        <w:t>ADMIN PORTAL ONLY</w:t>
      </w:r>
      <w:r>
        <w:rPr>
          <w:rFonts w:hint="eastAsia"/>
          <w:color w:val="00B050"/>
        </w:rPr>
        <w:t>）</w:t>
      </w:r>
    </w:p>
    <w:p w:rsidR="00781781" w:rsidRDefault="00DC2A50">
      <w:pPr>
        <w:ind w:firstLine="420"/>
        <w:rPr>
          <w:color w:val="00B050"/>
          <w:sz w:val="28"/>
        </w:rPr>
      </w:pPr>
      <w:r>
        <w:rPr>
          <w:rFonts w:ascii="微软雅黑" w:eastAsia="微软雅黑" w:hAnsi="微软雅黑" w:cs="宋体" w:hint="eastAsia"/>
          <w:b/>
          <w:color w:val="000000"/>
          <w:sz w:val="22"/>
        </w:rPr>
        <w:t>URL</w:t>
      </w:r>
      <w:r>
        <w:rPr>
          <w:rFonts w:hint="eastAsia"/>
          <w:color w:val="000000"/>
          <w:sz w:val="28"/>
        </w:rPr>
        <w:t xml:space="preserve">: </w:t>
      </w:r>
      <w:r>
        <w:rPr>
          <w:color w:val="000000"/>
          <w:sz w:val="24"/>
          <w:szCs w:val="22"/>
        </w:rPr>
        <w:t>h</w:t>
      </w:r>
      <w:r>
        <w:rPr>
          <w:color w:val="000000" w:themeColor="text1"/>
          <w:sz w:val="24"/>
        </w:rPr>
        <w:t>ttp://{IP}:{port}/{service_name}/v1/content/savePost</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Type : POST</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b/>
          <w:color w:val="000000"/>
          <w:sz w:val="22"/>
        </w:rPr>
        <w:t xml:space="preserve">contentType </w:t>
      </w:r>
      <w:r>
        <w:rPr>
          <w:rFonts w:ascii="微软雅黑" w:eastAsia="微软雅黑" w:hAnsi="微软雅黑" w:cs="宋体" w:hint="eastAsia"/>
          <w:b/>
          <w:color w:val="000000"/>
          <w:sz w:val="22"/>
        </w:rPr>
        <w:t>: JSON</w:t>
      </w:r>
    </w:p>
    <w:tbl>
      <w:tblPr>
        <w:tblpPr w:leftFromText="180" w:rightFromText="180" w:vertAnchor="text" w:horzAnchor="page" w:tblpX="2340" w:tblpY="624"/>
        <w:tblOverlap w:val="never"/>
        <w:tblW w:w="9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0"/>
        <w:gridCol w:w="1701"/>
        <w:gridCol w:w="1134"/>
        <w:gridCol w:w="4252"/>
      </w:tblGrid>
      <w:tr w:rsidR="00781781">
        <w:trPr>
          <w:trHeight w:val="535"/>
        </w:trPr>
        <w:tc>
          <w:tcPr>
            <w:tcW w:w="2000"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781781">
        <w:trPr>
          <w:trHeight w:val="507"/>
        </w:trPr>
        <w:tc>
          <w:tcPr>
            <w:tcW w:w="2000" w:type="dxa"/>
            <w:shd w:val="clear" w:color="auto" w:fill="auto"/>
            <w:vAlign w:val="center"/>
          </w:tcPr>
          <w:p w:rsidR="00781781" w:rsidRDefault="00DC2A50">
            <w:pPr>
              <w:tabs>
                <w:tab w:val="center" w:pos="892"/>
              </w:tabs>
              <w:rPr>
                <w:color w:val="000000"/>
                <w:szCs w:val="21"/>
              </w:rPr>
            </w:pPr>
            <w:r>
              <w:rPr>
                <w:rFonts w:hint="eastAsia"/>
                <w:color w:val="000000"/>
                <w:szCs w:val="21"/>
              </w:rPr>
              <w:t>email</w:t>
            </w:r>
          </w:p>
        </w:tc>
        <w:tc>
          <w:tcPr>
            <w:tcW w:w="1701" w:type="dxa"/>
            <w:shd w:val="clear" w:color="auto" w:fill="auto"/>
            <w:vAlign w:val="center"/>
          </w:tcPr>
          <w:p w:rsidR="00781781" w:rsidRDefault="00DC2A50">
            <w:pPr>
              <w:rPr>
                <w:color w:val="000000"/>
                <w:szCs w:val="21"/>
              </w:rPr>
            </w:pPr>
            <w:r>
              <w:rPr>
                <w:rFonts w:hint="eastAsia"/>
                <w:color w:val="000000"/>
                <w:szCs w:val="21"/>
              </w:rPr>
              <w:t>String</w:t>
            </w:r>
          </w:p>
        </w:tc>
        <w:tc>
          <w:tcPr>
            <w:tcW w:w="1134" w:type="dxa"/>
            <w:shd w:val="clear" w:color="auto" w:fill="auto"/>
            <w:vAlign w:val="center"/>
          </w:tcPr>
          <w:p w:rsidR="00781781" w:rsidRDefault="00DC2A50">
            <w:pPr>
              <w:rPr>
                <w:color w:val="000000"/>
                <w:szCs w:val="21"/>
              </w:rPr>
            </w:pPr>
            <w:r>
              <w:rPr>
                <w:rFonts w:hint="eastAsia"/>
                <w:color w:val="000000"/>
                <w:szCs w:val="21"/>
              </w:rPr>
              <w:t>Y</w:t>
            </w:r>
          </w:p>
        </w:tc>
        <w:tc>
          <w:tcPr>
            <w:tcW w:w="4252" w:type="dxa"/>
            <w:shd w:val="clear" w:color="auto" w:fill="auto"/>
            <w:vAlign w:val="center"/>
          </w:tcPr>
          <w:p w:rsidR="00781781" w:rsidRDefault="00DC2A50">
            <w:pPr>
              <w:rPr>
                <w:color w:val="000000"/>
                <w:szCs w:val="21"/>
              </w:rPr>
            </w:pPr>
            <w:r>
              <w:rPr>
                <w:rFonts w:hint="eastAsia"/>
                <w:color w:val="000000"/>
                <w:szCs w:val="21"/>
              </w:rPr>
              <w:t>Email</w:t>
            </w:r>
          </w:p>
        </w:tc>
      </w:tr>
      <w:tr w:rsidR="00781781">
        <w:trPr>
          <w:trHeight w:val="507"/>
        </w:trPr>
        <w:tc>
          <w:tcPr>
            <w:tcW w:w="2000" w:type="dxa"/>
            <w:shd w:val="clear" w:color="auto" w:fill="auto"/>
            <w:vAlign w:val="center"/>
          </w:tcPr>
          <w:p w:rsidR="00781781" w:rsidRDefault="00DC2A50">
            <w:pPr>
              <w:tabs>
                <w:tab w:val="center" w:pos="892"/>
              </w:tabs>
              <w:rPr>
                <w:color w:val="000000"/>
                <w:szCs w:val="21"/>
              </w:rPr>
            </w:pPr>
            <w:r>
              <w:rPr>
                <w:color w:val="000000"/>
                <w:szCs w:val="21"/>
              </w:rPr>
              <w:t>author</w:t>
            </w:r>
            <w:r>
              <w:rPr>
                <w:rFonts w:hint="eastAsia"/>
                <w:color w:val="000000"/>
                <w:szCs w:val="21"/>
              </w:rPr>
              <w:t>Id</w:t>
            </w:r>
          </w:p>
        </w:tc>
        <w:tc>
          <w:tcPr>
            <w:tcW w:w="1701" w:type="dxa"/>
            <w:shd w:val="clear" w:color="auto" w:fill="auto"/>
            <w:vAlign w:val="center"/>
          </w:tcPr>
          <w:p w:rsidR="00781781" w:rsidRDefault="00DC2A50">
            <w:pPr>
              <w:rPr>
                <w:color w:val="000000"/>
                <w:szCs w:val="21"/>
              </w:rPr>
            </w:pPr>
            <w:r>
              <w:rPr>
                <w:color w:val="000000"/>
                <w:szCs w:val="21"/>
              </w:rPr>
              <w:t>String</w:t>
            </w:r>
          </w:p>
        </w:tc>
        <w:tc>
          <w:tcPr>
            <w:tcW w:w="1134" w:type="dxa"/>
            <w:shd w:val="clear" w:color="auto" w:fill="auto"/>
            <w:vAlign w:val="center"/>
          </w:tcPr>
          <w:p w:rsidR="00781781" w:rsidRDefault="00DC2A50">
            <w:pPr>
              <w:rPr>
                <w:color w:val="000000"/>
                <w:szCs w:val="21"/>
              </w:rPr>
            </w:pPr>
            <w:r>
              <w:rPr>
                <w:rFonts w:hint="eastAsia"/>
                <w:color w:val="000000"/>
                <w:szCs w:val="21"/>
              </w:rPr>
              <w:t>Y</w:t>
            </w:r>
          </w:p>
        </w:tc>
        <w:tc>
          <w:tcPr>
            <w:tcW w:w="4252" w:type="dxa"/>
            <w:shd w:val="clear" w:color="auto" w:fill="auto"/>
            <w:vAlign w:val="center"/>
          </w:tcPr>
          <w:p w:rsidR="00781781" w:rsidRDefault="00DC2A50">
            <w:pPr>
              <w:rPr>
                <w:color w:val="000000"/>
                <w:szCs w:val="21"/>
              </w:rPr>
            </w:pPr>
            <w:r>
              <w:rPr>
                <w:color w:val="000000"/>
                <w:szCs w:val="21"/>
              </w:rPr>
              <w:t>A</w:t>
            </w:r>
            <w:r>
              <w:rPr>
                <w:rFonts w:hint="eastAsia"/>
                <w:color w:val="000000"/>
                <w:szCs w:val="21"/>
              </w:rPr>
              <w:t>uthor id</w:t>
            </w:r>
          </w:p>
        </w:tc>
      </w:tr>
      <w:tr w:rsidR="00781781">
        <w:trPr>
          <w:trHeight w:val="507"/>
        </w:trPr>
        <w:tc>
          <w:tcPr>
            <w:tcW w:w="2000" w:type="dxa"/>
            <w:shd w:val="clear" w:color="auto" w:fill="auto"/>
            <w:vAlign w:val="center"/>
          </w:tcPr>
          <w:p w:rsidR="00781781" w:rsidRDefault="00DC2A50">
            <w:pPr>
              <w:tabs>
                <w:tab w:val="center" w:pos="892"/>
              </w:tabs>
              <w:rPr>
                <w:color w:val="000000"/>
                <w:szCs w:val="21"/>
              </w:rPr>
            </w:pPr>
            <w:r>
              <w:rPr>
                <w:rFonts w:hint="eastAsia"/>
                <w:color w:val="000000"/>
                <w:szCs w:val="21"/>
              </w:rPr>
              <w:t>title</w:t>
            </w:r>
          </w:p>
        </w:tc>
        <w:tc>
          <w:tcPr>
            <w:tcW w:w="1701" w:type="dxa"/>
            <w:shd w:val="clear" w:color="auto" w:fill="auto"/>
            <w:vAlign w:val="center"/>
          </w:tcPr>
          <w:p w:rsidR="00781781" w:rsidRDefault="00DC2A50">
            <w:pPr>
              <w:tabs>
                <w:tab w:val="center" w:pos="892"/>
              </w:tabs>
              <w:rPr>
                <w:color w:val="000000"/>
                <w:szCs w:val="21"/>
              </w:rPr>
            </w:pPr>
            <w:r>
              <w:rPr>
                <w:rFonts w:hint="eastAsia"/>
                <w:color w:val="000000"/>
                <w:szCs w:val="21"/>
              </w:rPr>
              <w:t xml:space="preserve">String </w:t>
            </w:r>
          </w:p>
        </w:tc>
        <w:tc>
          <w:tcPr>
            <w:tcW w:w="1134" w:type="dxa"/>
            <w:shd w:val="clear" w:color="auto" w:fill="auto"/>
            <w:vAlign w:val="center"/>
          </w:tcPr>
          <w:p w:rsidR="00781781" w:rsidRDefault="00DC2A50">
            <w:pPr>
              <w:tabs>
                <w:tab w:val="center" w:pos="892"/>
              </w:tabs>
              <w:rPr>
                <w:color w:val="000000"/>
                <w:szCs w:val="21"/>
              </w:rPr>
            </w:pPr>
            <w:r>
              <w:rPr>
                <w:rFonts w:hint="eastAsia"/>
                <w:color w:val="000000"/>
                <w:szCs w:val="21"/>
              </w:rPr>
              <w:t>Y</w:t>
            </w:r>
          </w:p>
        </w:tc>
        <w:tc>
          <w:tcPr>
            <w:tcW w:w="4252" w:type="dxa"/>
            <w:shd w:val="clear" w:color="auto" w:fill="auto"/>
            <w:vAlign w:val="center"/>
          </w:tcPr>
          <w:p w:rsidR="00781781" w:rsidRDefault="00DC2A50">
            <w:pPr>
              <w:tabs>
                <w:tab w:val="center" w:pos="892"/>
              </w:tabs>
              <w:rPr>
                <w:color w:val="000000"/>
                <w:szCs w:val="21"/>
              </w:rPr>
            </w:pPr>
            <w:r>
              <w:rPr>
                <w:color w:val="000000"/>
                <w:szCs w:val="21"/>
              </w:rPr>
              <w:t>P</w:t>
            </w:r>
            <w:r>
              <w:rPr>
                <w:rFonts w:hint="eastAsia"/>
                <w:color w:val="000000"/>
                <w:szCs w:val="21"/>
              </w:rPr>
              <w:t>ost title</w:t>
            </w:r>
          </w:p>
        </w:tc>
      </w:tr>
      <w:tr w:rsidR="00781781">
        <w:trPr>
          <w:trHeight w:val="507"/>
        </w:trPr>
        <w:tc>
          <w:tcPr>
            <w:tcW w:w="2000" w:type="dxa"/>
            <w:shd w:val="clear" w:color="auto" w:fill="auto"/>
            <w:vAlign w:val="center"/>
          </w:tcPr>
          <w:p w:rsidR="00781781" w:rsidRDefault="00DC2A50">
            <w:pPr>
              <w:tabs>
                <w:tab w:val="center" w:pos="892"/>
              </w:tabs>
              <w:rPr>
                <w:color w:val="000000"/>
                <w:szCs w:val="21"/>
              </w:rPr>
            </w:pPr>
            <w:r>
              <w:rPr>
                <w:rFonts w:hint="eastAsia"/>
                <w:color w:val="000000"/>
                <w:szCs w:val="21"/>
              </w:rPr>
              <w:t>content</w:t>
            </w:r>
          </w:p>
        </w:tc>
        <w:tc>
          <w:tcPr>
            <w:tcW w:w="1701" w:type="dxa"/>
            <w:shd w:val="clear" w:color="auto" w:fill="auto"/>
            <w:vAlign w:val="center"/>
          </w:tcPr>
          <w:p w:rsidR="00781781" w:rsidRDefault="00DC2A50">
            <w:pPr>
              <w:tabs>
                <w:tab w:val="center" w:pos="892"/>
              </w:tabs>
              <w:rPr>
                <w:color w:val="000000"/>
                <w:szCs w:val="21"/>
              </w:rPr>
            </w:pPr>
            <w:r>
              <w:rPr>
                <w:rFonts w:hint="eastAsia"/>
                <w:color w:val="000000"/>
                <w:szCs w:val="21"/>
              </w:rPr>
              <w:t>String</w:t>
            </w:r>
          </w:p>
        </w:tc>
        <w:tc>
          <w:tcPr>
            <w:tcW w:w="1134" w:type="dxa"/>
            <w:shd w:val="clear" w:color="auto" w:fill="auto"/>
            <w:vAlign w:val="center"/>
          </w:tcPr>
          <w:p w:rsidR="00781781" w:rsidRDefault="00DC2A50">
            <w:pPr>
              <w:tabs>
                <w:tab w:val="center" w:pos="892"/>
              </w:tabs>
              <w:rPr>
                <w:color w:val="000000"/>
                <w:szCs w:val="21"/>
              </w:rPr>
            </w:pPr>
            <w:r>
              <w:rPr>
                <w:rFonts w:hint="eastAsia"/>
                <w:color w:val="000000"/>
                <w:szCs w:val="21"/>
              </w:rPr>
              <w:t>Y</w:t>
            </w:r>
          </w:p>
        </w:tc>
        <w:tc>
          <w:tcPr>
            <w:tcW w:w="4252" w:type="dxa"/>
            <w:shd w:val="clear" w:color="auto" w:fill="auto"/>
            <w:vAlign w:val="center"/>
          </w:tcPr>
          <w:p w:rsidR="00781781" w:rsidRDefault="00DC2A50">
            <w:pPr>
              <w:tabs>
                <w:tab w:val="center" w:pos="892"/>
              </w:tabs>
              <w:rPr>
                <w:color w:val="000000"/>
                <w:szCs w:val="21"/>
              </w:rPr>
            </w:pPr>
            <w:r>
              <w:rPr>
                <w:color w:val="000000"/>
                <w:szCs w:val="21"/>
              </w:rPr>
              <w:t>T</w:t>
            </w:r>
            <w:r>
              <w:rPr>
                <w:rFonts w:hint="eastAsia"/>
                <w:color w:val="000000"/>
                <w:szCs w:val="21"/>
              </w:rPr>
              <w:t>he article content</w:t>
            </w:r>
          </w:p>
        </w:tc>
      </w:tr>
      <w:tr w:rsidR="00781781">
        <w:trPr>
          <w:trHeight w:val="507"/>
        </w:trPr>
        <w:tc>
          <w:tcPr>
            <w:tcW w:w="2000" w:type="dxa"/>
            <w:shd w:val="clear" w:color="auto" w:fill="auto"/>
            <w:vAlign w:val="center"/>
          </w:tcPr>
          <w:p w:rsidR="00781781" w:rsidRDefault="00DC2A50">
            <w:pPr>
              <w:tabs>
                <w:tab w:val="center" w:pos="892"/>
              </w:tabs>
              <w:rPr>
                <w:color w:val="000000"/>
                <w:szCs w:val="21"/>
              </w:rPr>
            </w:pPr>
            <w:r>
              <w:rPr>
                <w:rFonts w:hint="eastAsia"/>
                <w:color w:val="000000"/>
                <w:szCs w:val="21"/>
              </w:rPr>
              <w:t>contentTypeId</w:t>
            </w:r>
          </w:p>
        </w:tc>
        <w:tc>
          <w:tcPr>
            <w:tcW w:w="1701" w:type="dxa"/>
            <w:shd w:val="clear" w:color="auto" w:fill="auto"/>
            <w:vAlign w:val="center"/>
          </w:tcPr>
          <w:p w:rsidR="00781781" w:rsidRDefault="00DC2A50">
            <w:pPr>
              <w:tabs>
                <w:tab w:val="center" w:pos="892"/>
              </w:tabs>
              <w:rPr>
                <w:color w:val="000000"/>
                <w:szCs w:val="21"/>
              </w:rPr>
            </w:pPr>
            <w:r>
              <w:rPr>
                <w:rFonts w:hint="eastAsia"/>
                <w:color w:val="000000"/>
                <w:szCs w:val="21"/>
              </w:rPr>
              <w:t>String</w:t>
            </w:r>
          </w:p>
        </w:tc>
        <w:tc>
          <w:tcPr>
            <w:tcW w:w="1134" w:type="dxa"/>
            <w:shd w:val="clear" w:color="auto" w:fill="auto"/>
            <w:vAlign w:val="center"/>
          </w:tcPr>
          <w:p w:rsidR="00781781" w:rsidRDefault="00DC2A50">
            <w:pPr>
              <w:tabs>
                <w:tab w:val="center" w:pos="892"/>
              </w:tabs>
              <w:rPr>
                <w:color w:val="000000"/>
                <w:szCs w:val="21"/>
              </w:rPr>
            </w:pPr>
            <w:r>
              <w:rPr>
                <w:rFonts w:hint="eastAsia"/>
                <w:color w:val="000000"/>
                <w:szCs w:val="21"/>
              </w:rPr>
              <w:t>Y</w:t>
            </w:r>
          </w:p>
        </w:tc>
        <w:tc>
          <w:tcPr>
            <w:tcW w:w="4252" w:type="dxa"/>
            <w:shd w:val="clear" w:color="auto" w:fill="auto"/>
            <w:vAlign w:val="center"/>
          </w:tcPr>
          <w:p w:rsidR="00781781" w:rsidRDefault="00DC2A50">
            <w:pPr>
              <w:tabs>
                <w:tab w:val="center" w:pos="892"/>
              </w:tabs>
              <w:rPr>
                <w:color w:val="000000"/>
                <w:szCs w:val="21"/>
              </w:rPr>
            </w:pPr>
            <w:r>
              <w:rPr>
                <w:color w:val="000000"/>
                <w:szCs w:val="21"/>
              </w:rPr>
              <w:t>A</w:t>
            </w:r>
            <w:r>
              <w:rPr>
                <w:rFonts w:hint="eastAsia"/>
                <w:color w:val="000000"/>
                <w:szCs w:val="21"/>
              </w:rPr>
              <w:t>rticle type</w:t>
            </w:r>
          </w:p>
        </w:tc>
      </w:tr>
      <w:tr w:rsidR="00781781">
        <w:trPr>
          <w:trHeight w:val="507"/>
        </w:trPr>
        <w:tc>
          <w:tcPr>
            <w:tcW w:w="2000" w:type="dxa"/>
            <w:shd w:val="clear" w:color="auto" w:fill="auto"/>
            <w:vAlign w:val="center"/>
          </w:tcPr>
          <w:p w:rsidR="00781781" w:rsidRDefault="00DC2A50">
            <w:pPr>
              <w:tabs>
                <w:tab w:val="center" w:pos="892"/>
              </w:tabs>
              <w:rPr>
                <w:color w:val="000000"/>
                <w:szCs w:val="21"/>
              </w:rPr>
            </w:pPr>
            <w:r>
              <w:rPr>
                <w:rFonts w:hint="eastAsia"/>
                <w:color w:val="000000"/>
                <w:szCs w:val="21"/>
              </w:rPr>
              <w:t>categoryId</w:t>
            </w:r>
          </w:p>
        </w:tc>
        <w:tc>
          <w:tcPr>
            <w:tcW w:w="1701" w:type="dxa"/>
            <w:shd w:val="clear" w:color="auto" w:fill="auto"/>
            <w:vAlign w:val="center"/>
          </w:tcPr>
          <w:p w:rsidR="00781781" w:rsidRDefault="00DC2A50">
            <w:pPr>
              <w:tabs>
                <w:tab w:val="center" w:pos="892"/>
              </w:tabs>
              <w:rPr>
                <w:color w:val="000000"/>
                <w:szCs w:val="21"/>
              </w:rPr>
            </w:pPr>
            <w:r>
              <w:rPr>
                <w:rFonts w:hint="eastAsia"/>
                <w:color w:val="000000"/>
                <w:szCs w:val="21"/>
              </w:rPr>
              <w:t>String</w:t>
            </w:r>
          </w:p>
        </w:tc>
        <w:tc>
          <w:tcPr>
            <w:tcW w:w="1134" w:type="dxa"/>
            <w:shd w:val="clear" w:color="auto" w:fill="auto"/>
            <w:vAlign w:val="center"/>
          </w:tcPr>
          <w:p w:rsidR="00781781" w:rsidRDefault="00DC2A50">
            <w:pPr>
              <w:tabs>
                <w:tab w:val="center" w:pos="892"/>
              </w:tabs>
              <w:rPr>
                <w:color w:val="000000"/>
                <w:szCs w:val="21"/>
              </w:rPr>
            </w:pPr>
            <w:r>
              <w:rPr>
                <w:rFonts w:hint="eastAsia"/>
                <w:color w:val="000000"/>
                <w:szCs w:val="21"/>
              </w:rPr>
              <w:t>Y</w:t>
            </w:r>
          </w:p>
        </w:tc>
        <w:tc>
          <w:tcPr>
            <w:tcW w:w="4252" w:type="dxa"/>
            <w:shd w:val="clear" w:color="auto" w:fill="auto"/>
            <w:vAlign w:val="center"/>
          </w:tcPr>
          <w:p w:rsidR="00781781" w:rsidRDefault="00DC2A50">
            <w:pPr>
              <w:tabs>
                <w:tab w:val="center" w:pos="892"/>
              </w:tabs>
              <w:rPr>
                <w:color w:val="000000"/>
                <w:szCs w:val="21"/>
              </w:rPr>
            </w:pPr>
            <w:r>
              <w:rPr>
                <w:color w:val="000000"/>
                <w:szCs w:val="21"/>
              </w:rPr>
              <w:t>C</w:t>
            </w:r>
            <w:r>
              <w:rPr>
                <w:rFonts w:hint="eastAsia"/>
                <w:color w:val="000000"/>
                <w:szCs w:val="21"/>
              </w:rPr>
              <w:t>ategory type</w:t>
            </w:r>
          </w:p>
        </w:tc>
      </w:tr>
      <w:tr w:rsidR="00781781">
        <w:trPr>
          <w:trHeight w:val="507"/>
        </w:trPr>
        <w:tc>
          <w:tcPr>
            <w:tcW w:w="2000" w:type="dxa"/>
            <w:shd w:val="clear" w:color="auto" w:fill="auto"/>
            <w:vAlign w:val="center"/>
          </w:tcPr>
          <w:p w:rsidR="00781781" w:rsidRDefault="00DC2A50">
            <w:pPr>
              <w:tabs>
                <w:tab w:val="center" w:pos="892"/>
              </w:tabs>
              <w:rPr>
                <w:color w:val="000000"/>
                <w:szCs w:val="21"/>
              </w:rPr>
            </w:pPr>
            <w:r>
              <w:rPr>
                <w:rFonts w:hint="eastAsia"/>
                <w:color w:val="000000"/>
                <w:szCs w:val="21"/>
              </w:rPr>
              <w:t>sponsor</w:t>
            </w:r>
            <w:r>
              <w:rPr>
                <w:color w:val="000000"/>
                <w:szCs w:val="21"/>
              </w:rPr>
              <w:t>Id</w:t>
            </w:r>
          </w:p>
        </w:tc>
        <w:tc>
          <w:tcPr>
            <w:tcW w:w="1701" w:type="dxa"/>
            <w:shd w:val="clear" w:color="auto" w:fill="auto"/>
            <w:vAlign w:val="center"/>
          </w:tcPr>
          <w:p w:rsidR="00781781" w:rsidRDefault="00DC2A50">
            <w:pPr>
              <w:tabs>
                <w:tab w:val="center" w:pos="892"/>
              </w:tabs>
              <w:rPr>
                <w:color w:val="000000"/>
                <w:szCs w:val="21"/>
              </w:rPr>
            </w:pPr>
            <w:r>
              <w:rPr>
                <w:color w:val="000000"/>
                <w:szCs w:val="21"/>
              </w:rPr>
              <w:t>String</w:t>
            </w:r>
          </w:p>
        </w:tc>
        <w:tc>
          <w:tcPr>
            <w:tcW w:w="1134" w:type="dxa"/>
            <w:shd w:val="clear" w:color="auto" w:fill="auto"/>
            <w:vAlign w:val="center"/>
          </w:tcPr>
          <w:p w:rsidR="00781781" w:rsidRDefault="00DC2A50">
            <w:pPr>
              <w:tabs>
                <w:tab w:val="center" w:pos="892"/>
              </w:tabs>
              <w:rPr>
                <w:color w:val="000000"/>
                <w:szCs w:val="21"/>
              </w:rPr>
            </w:pPr>
            <w:r>
              <w:rPr>
                <w:color w:val="000000"/>
                <w:szCs w:val="21"/>
              </w:rPr>
              <w:t>Y</w:t>
            </w:r>
          </w:p>
        </w:tc>
        <w:tc>
          <w:tcPr>
            <w:tcW w:w="4252" w:type="dxa"/>
            <w:shd w:val="clear" w:color="auto" w:fill="auto"/>
            <w:vAlign w:val="center"/>
          </w:tcPr>
          <w:p w:rsidR="00781781" w:rsidRDefault="00DC2A50">
            <w:pPr>
              <w:tabs>
                <w:tab w:val="center" w:pos="892"/>
              </w:tabs>
              <w:rPr>
                <w:color w:val="000000"/>
                <w:szCs w:val="21"/>
              </w:rPr>
            </w:pPr>
            <w:r>
              <w:rPr>
                <w:color w:val="000000"/>
                <w:szCs w:val="21"/>
              </w:rPr>
              <w:t>S</w:t>
            </w:r>
            <w:r>
              <w:rPr>
                <w:rFonts w:hint="eastAsia"/>
                <w:color w:val="000000"/>
                <w:szCs w:val="21"/>
              </w:rPr>
              <w:t>ponsor</w:t>
            </w:r>
          </w:p>
        </w:tc>
      </w:tr>
      <w:tr w:rsidR="00781781">
        <w:trPr>
          <w:trHeight w:val="507"/>
        </w:trPr>
        <w:tc>
          <w:tcPr>
            <w:tcW w:w="2000" w:type="dxa"/>
            <w:shd w:val="clear" w:color="auto" w:fill="auto"/>
            <w:vAlign w:val="center"/>
          </w:tcPr>
          <w:p w:rsidR="00781781" w:rsidRDefault="00DC2A50">
            <w:pPr>
              <w:tabs>
                <w:tab w:val="center" w:pos="892"/>
              </w:tabs>
              <w:rPr>
                <w:color w:val="000000"/>
                <w:szCs w:val="21"/>
              </w:rPr>
            </w:pPr>
            <w:bookmarkStart w:id="0" w:name="_Hlk527018544"/>
            <w:r>
              <w:rPr>
                <w:color w:val="000000"/>
                <w:szCs w:val="21"/>
              </w:rPr>
              <w:t>featuredMedia</w:t>
            </w:r>
            <w:bookmarkEnd w:id="0"/>
          </w:p>
        </w:tc>
        <w:tc>
          <w:tcPr>
            <w:tcW w:w="1701" w:type="dxa"/>
            <w:shd w:val="clear" w:color="auto" w:fill="auto"/>
            <w:vAlign w:val="center"/>
          </w:tcPr>
          <w:p w:rsidR="00781781" w:rsidRDefault="00DC2A50">
            <w:pPr>
              <w:tabs>
                <w:tab w:val="center" w:pos="892"/>
              </w:tabs>
              <w:rPr>
                <w:color w:val="000000"/>
                <w:szCs w:val="21"/>
              </w:rPr>
            </w:pPr>
            <w:r>
              <w:rPr>
                <w:rFonts w:hint="eastAsia"/>
                <w:color w:val="000000"/>
                <w:szCs w:val="21"/>
              </w:rPr>
              <w:t>Object</w:t>
            </w:r>
          </w:p>
        </w:tc>
        <w:tc>
          <w:tcPr>
            <w:tcW w:w="1134" w:type="dxa"/>
            <w:shd w:val="clear" w:color="auto" w:fill="auto"/>
            <w:vAlign w:val="center"/>
          </w:tcPr>
          <w:p w:rsidR="00781781" w:rsidRDefault="00DC2A50">
            <w:pPr>
              <w:tabs>
                <w:tab w:val="center" w:pos="892"/>
              </w:tabs>
              <w:rPr>
                <w:color w:val="000000"/>
                <w:szCs w:val="21"/>
              </w:rPr>
            </w:pPr>
            <w:r>
              <w:rPr>
                <w:rFonts w:hint="eastAsia"/>
                <w:color w:val="000000"/>
                <w:szCs w:val="21"/>
              </w:rPr>
              <w:t>N</w:t>
            </w:r>
          </w:p>
        </w:tc>
        <w:tc>
          <w:tcPr>
            <w:tcW w:w="4252" w:type="dxa"/>
            <w:shd w:val="clear" w:color="auto" w:fill="auto"/>
            <w:vAlign w:val="center"/>
          </w:tcPr>
          <w:p w:rsidR="00781781" w:rsidRDefault="00DC2A50">
            <w:pPr>
              <w:tabs>
                <w:tab w:val="center" w:pos="892"/>
              </w:tabs>
              <w:rPr>
                <w:color w:val="000000"/>
                <w:szCs w:val="21"/>
              </w:rPr>
            </w:pPr>
            <w:r>
              <w:rPr>
                <w:rFonts w:hint="eastAsia"/>
                <w:color w:val="000000"/>
                <w:szCs w:val="21"/>
              </w:rPr>
              <w:t>"featuredMedia": {</w:t>
            </w:r>
          </w:p>
          <w:p w:rsidR="00781781" w:rsidRDefault="00DC2A50">
            <w:pPr>
              <w:tabs>
                <w:tab w:val="center" w:pos="892"/>
              </w:tabs>
              <w:rPr>
                <w:color w:val="000000"/>
                <w:szCs w:val="21"/>
              </w:rPr>
            </w:pPr>
            <w:r>
              <w:rPr>
                <w:rFonts w:hint="eastAsia"/>
                <w:color w:val="000000"/>
                <w:szCs w:val="21"/>
              </w:rPr>
              <w:t xml:space="preserve">    "code": {},</w:t>
            </w:r>
          </w:p>
          <w:p w:rsidR="00781781" w:rsidRDefault="00DC2A50">
            <w:pPr>
              <w:tabs>
                <w:tab w:val="center" w:pos="892"/>
              </w:tabs>
              <w:rPr>
                <w:color w:val="000000"/>
                <w:szCs w:val="21"/>
              </w:rPr>
            </w:pPr>
            <w:r>
              <w:rPr>
                <w:rFonts w:hint="eastAsia"/>
                <w:color w:val="000000"/>
                <w:szCs w:val="21"/>
              </w:rPr>
              <w:t xml:space="preserve">    "type": "string"</w:t>
            </w:r>
          </w:p>
          <w:p w:rsidR="00781781" w:rsidRDefault="00DC2A50">
            <w:pPr>
              <w:tabs>
                <w:tab w:val="center" w:pos="892"/>
              </w:tabs>
              <w:rPr>
                <w:color w:val="000000"/>
                <w:szCs w:val="21"/>
              </w:rPr>
            </w:pPr>
            <w:r>
              <w:rPr>
                <w:rFonts w:hint="eastAsia"/>
                <w:color w:val="000000"/>
                <w:szCs w:val="21"/>
              </w:rPr>
              <w:t xml:space="preserve">  },</w:t>
            </w:r>
          </w:p>
          <w:p w:rsidR="00781781" w:rsidRDefault="00DC2A50">
            <w:pPr>
              <w:tabs>
                <w:tab w:val="center" w:pos="892"/>
              </w:tabs>
              <w:rPr>
                <w:color w:val="000000"/>
                <w:szCs w:val="21"/>
              </w:rPr>
            </w:pPr>
            <w:r>
              <w:rPr>
                <w:color w:val="000000"/>
                <w:szCs w:val="21"/>
              </w:rPr>
              <w:t xml:space="preserve">If type is 1, it means it is a picture, including </w:t>
            </w:r>
            <w:r>
              <w:rPr>
                <w:color w:val="000000"/>
                <w:szCs w:val="21"/>
              </w:rPr>
              <w:t xml:space="preserve">thumbnail and original in the code attribute. Otherwise, the video content in the code attribute is '&lt;iframe&gt;.....the external video’s </w:t>
            </w:r>
            <w:r>
              <w:rPr>
                <w:color w:val="000000"/>
                <w:szCs w:val="21"/>
              </w:rPr>
              <w:lastRenderedPageBreak/>
              <w:t>url&lt;/iframe&gt;''</w:t>
            </w:r>
          </w:p>
        </w:tc>
      </w:tr>
      <w:tr w:rsidR="00781781">
        <w:trPr>
          <w:trHeight w:val="507"/>
        </w:trPr>
        <w:tc>
          <w:tcPr>
            <w:tcW w:w="2000" w:type="dxa"/>
            <w:shd w:val="clear" w:color="auto" w:fill="auto"/>
            <w:vAlign w:val="center"/>
          </w:tcPr>
          <w:p w:rsidR="00781781" w:rsidRDefault="00DC2A50">
            <w:pPr>
              <w:tabs>
                <w:tab w:val="center" w:pos="892"/>
              </w:tabs>
              <w:rPr>
                <w:color w:val="000000"/>
                <w:szCs w:val="21"/>
              </w:rPr>
            </w:pPr>
            <w:r>
              <w:rPr>
                <w:color w:val="000000"/>
                <w:szCs w:val="21"/>
              </w:rPr>
              <w:lastRenderedPageBreak/>
              <w:t>photos</w:t>
            </w:r>
          </w:p>
        </w:tc>
        <w:tc>
          <w:tcPr>
            <w:tcW w:w="1701" w:type="dxa"/>
            <w:shd w:val="clear" w:color="auto" w:fill="auto"/>
            <w:vAlign w:val="center"/>
          </w:tcPr>
          <w:p w:rsidR="00781781" w:rsidRDefault="00DC2A50">
            <w:pPr>
              <w:tabs>
                <w:tab w:val="center" w:pos="892"/>
              </w:tabs>
              <w:rPr>
                <w:color w:val="000000"/>
                <w:szCs w:val="21"/>
              </w:rPr>
            </w:pPr>
            <w:r>
              <w:rPr>
                <w:rFonts w:hint="eastAsia"/>
                <w:color w:val="000000"/>
                <w:szCs w:val="21"/>
              </w:rPr>
              <w:t>Object</w:t>
            </w:r>
          </w:p>
        </w:tc>
        <w:tc>
          <w:tcPr>
            <w:tcW w:w="1134" w:type="dxa"/>
            <w:shd w:val="clear" w:color="auto" w:fill="auto"/>
            <w:vAlign w:val="center"/>
          </w:tcPr>
          <w:p w:rsidR="00781781" w:rsidRDefault="00DC2A50">
            <w:pPr>
              <w:tabs>
                <w:tab w:val="center" w:pos="892"/>
              </w:tabs>
              <w:rPr>
                <w:color w:val="000000"/>
                <w:szCs w:val="21"/>
              </w:rPr>
            </w:pPr>
            <w:r>
              <w:rPr>
                <w:rFonts w:hint="eastAsia"/>
                <w:color w:val="000000"/>
                <w:szCs w:val="21"/>
              </w:rPr>
              <w:t>N</w:t>
            </w:r>
          </w:p>
        </w:tc>
        <w:tc>
          <w:tcPr>
            <w:tcW w:w="4252" w:type="dxa"/>
            <w:shd w:val="clear" w:color="auto" w:fill="auto"/>
            <w:vAlign w:val="center"/>
          </w:tcPr>
          <w:p w:rsidR="00781781" w:rsidRDefault="00DC2A50">
            <w:pPr>
              <w:tabs>
                <w:tab w:val="center" w:pos="892"/>
              </w:tabs>
              <w:rPr>
                <w:color w:val="000000"/>
                <w:szCs w:val="21"/>
              </w:rPr>
            </w:pPr>
            <w:r>
              <w:rPr>
                <w:color w:val="000000"/>
                <w:szCs w:val="21"/>
              </w:rPr>
              <w:t>A</w:t>
            </w:r>
            <w:r>
              <w:rPr>
                <w:rFonts w:hint="eastAsia"/>
                <w:color w:val="000000"/>
                <w:szCs w:val="21"/>
              </w:rPr>
              <w:t>ll photos in article</w:t>
            </w:r>
            <w:r>
              <w:rPr>
                <w:rFonts w:hint="eastAsia"/>
                <w:color w:val="000000"/>
                <w:szCs w:val="21"/>
              </w:rPr>
              <w:t>（</w:t>
            </w:r>
            <w:r>
              <w:rPr>
                <w:rFonts w:hint="eastAsia"/>
                <w:color w:val="000000"/>
                <w:szCs w:val="21"/>
              </w:rPr>
              <w:t>G</w:t>
            </w:r>
            <w:r>
              <w:rPr>
                <w:color w:val="000000"/>
                <w:szCs w:val="21"/>
              </w:rPr>
              <w:t xml:space="preserve">RIDFS </w:t>
            </w:r>
            <w:r>
              <w:rPr>
                <w:rFonts w:hint="eastAsia"/>
                <w:color w:val="000000"/>
                <w:szCs w:val="21"/>
              </w:rPr>
              <w:t>ids</w:t>
            </w:r>
            <w:r>
              <w:rPr>
                <w:rFonts w:hint="eastAsia"/>
                <w:color w:val="000000"/>
                <w:szCs w:val="21"/>
              </w:rPr>
              <w:t>）</w:t>
            </w:r>
          </w:p>
          <w:p w:rsidR="00781781" w:rsidRDefault="00DC2A50">
            <w:pPr>
              <w:widowControl/>
              <w:jc w:val="left"/>
              <w:rPr>
                <w:color w:val="000000"/>
                <w:szCs w:val="21"/>
              </w:rPr>
            </w:pPr>
            <w:r>
              <w:rPr>
                <w:rFonts w:hint="eastAsia"/>
                <w:color w:val="000000"/>
                <w:szCs w:val="21"/>
              </w:rPr>
              <w:t>{</w:t>
            </w:r>
          </w:p>
          <w:p w:rsidR="00781781" w:rsidRDefault="00DC2A50">
            <w:pPr>
              <w:widowControl/>
              <w:jc w:val="left"/>
              <w:rPr>
                <w:color w:val="000000"/>
                <w:szCs w:val="21"/>
              </w:rPr>
            </w:pPr>
            <w:r>
              <w:rPr>
                <w:rFonts w:hint="eastAsia"/>
                <w:color w:val="000000"/>
                <w:szCs w:val="21"/>
              </w:rPr>
              <w:t xml:space="preserve">      "original": "string",</w:t>
            </w:r>
          </w:p>
          <w:p w:rsidR="00781781" w:rsidRDefault="00DC2A50">
            <w:pPr>
              <w:widowControl/>
              <w:jc w:val="left"/>
              <w:rPr>
                <w:color w:val="000000"/>
                <w:szCs w:val="21"/>
              </w:rPr>
            </w:pPr>
            <w:r>
              <w:rPr>
                <w:rFonts w:hint="eastAsia"/>
                <w:color w:val="000000"/>
                <w:szCs w:val="21"/>
              </w:rPr>
              <w:t xml:space="preserve">      "thumbnail": "</w:t>
            </w:r>
            <w:r>
              <w:rPr>
                <w:rFonts w:hint="eastAsia"/>
                <w:color w:val="000000"/>
                <w:szCs w:val="21"/>
              </w:rPr>
              <w:t>string"</w:t>
            </w:r>
          </w:p>
          <w:p w:rsidR="00781781" w:rsidRDefault="00DC2A50">
            <w:pPr>
              <w:widowControl/>
              <w:jc w:val="left"/>
              <w:rPr>
                <w:color w:val="000000"/>
                <w:szCs w:val="21"/>
              </w:rPr>
            </w:pPr>
            <w:r>
              <w:rPr>
                <w:rFonts w:hint="eastAsia"/>
                <w:color w:val="000000"/>
                <w:szCs w:val="21"/>
              </w:rPr>
              <w:t>}</w:t>
            </w:r>
          </w:p>
          <w:p w:rsidR="00781781" w:rsidRDefault="00781781">
            <w:pPr>
              <w:tabs>
                <w:tab w:val="center" w:pos="892"/>
              </w:tabs>
              <w:rPr>
                <w:color w:val="000000"/>
                <w:szCs w:val="21"/>
              </w:rPr>
            </w:pPr>
          </w:p>
        </w:tc>
      </w:tr>
      <w:tr w:rsidR="00781781">
        <w:trPr>
          <w:trHeight w:val="507"/>
        </w:trPr>
        <w:tc>
          <w:tcPr>
            <w:tcW w:w="2000" w:type="dxa"/>
            <w:shd w:val="clear" w:color="auto" w:fill="auto"/>
            <w:vAlign w:val="center"/>
          </w:tcPr>
          <w:p w:rsidR="00781781" w:rsidRDefault="00DC2A50">
            <w:pPr>
              <w:tabs>
                <w:tab w:val="center" w:pos="892"/>
              </w:tabs>
              <w:rPr>
                <w:color w:val="000000"/>
                <w:szCs w:val="21"/>
              </w:rPr>
            </w:pPr>
            <w:bookmarkStart w:id="1" w:name="_Hlk527018647"/>
            <w:r>
              <w:rPr>
                <w:color w:val="000000"/>
                <w:szCs w:val="21"/>
              </w:rPr>
              <w:t>videos</w:t>
            </w:r>
            <w:bookmarkEnd w:id="1"/>
          </w:p>
        </w:tc>
        <w:tc>
          <w:tcPr>
            <w:tcW w:w="1701" w:type="dxa"/>
            <w:shd w:val="clear" w:color="auto" w:fill="auto"/>
            <w:vAlign w:val="center"/>
          </w:tcPr>
          <w:p w:rsidR="00781781" w:rsidRDefault="00DC2A50">
            <w:pPr>
              <w:tabs>
                <w:tab w:val="center" w:pos="892"/>
              </w:tabs>
              <w:rPr>
                <w:color w:val="000000"/>
                <w:szCs w:val="21"/>
              </w:rPr>
            </w:pPr>
            <w:r>
              <w:rPr>
                <w:color w:val="000000"/>
                <w:szCs w:val="21"/>
              </w:rPr>
              <w:t>[String of video ids]</w:t>
            </w:r>
          </w:p>
        </w:tc>
        <w:tc>
          <w:tcPr>
            <w:tcW w:w="1134" w:type="dxa"/>
            <w:shd w:val="clear" w:color="auto" w:fill="auto"/>
            <w:vAlign w:val="center"/>
          </w:tcPr>
          <w:p w:rsidR="00781781" w:rsidRDefault="00DC2A50">
            <w:pPr>
              <w:tabs>
                <w:tab w:val="center" w:pos="892"/>
              </w:tabs>
              <w:rPr>
                <w:color w:val="000000"/>
                <w:szCs w:val="21"/>
              </w:rPr>
            </w:pPr>
            <w:r>
              <w:rPr>
                <w:rFonts w:hint="eastAsia"/>
                <w:color w:val="000000"/>
                <w:szCs w:val="21"/>
              </w:rPr>
              <w:t>N</w:t>
            </w:r>
          </w:p>
        </w:tc>
        <w:tc>
          <w:tcPr>
            <w:tcW w:w="4252" w:type="dxa"/>
            <w:shd w:val="clear" w:color="auto" w:fill="auto"/>
            <w:vAlign w:val="center"/>
          </w:tcPr>
          <w:p w:rsidR="00781781" w:rsidRDefault="00DC2A50">
            <w:pPr>
              <w:tabs>
                <w:tab w:val="center" w:pos="892"/>
              </w:tabs>
              <w:rPr>
                <w:color w:val="000000"/>
                <w:szCs w:val="21"/>
              </w:rPr>
            </w:pPr>
            <w:r>
              <w:rPr>
                <w:color w:val="000000"/>
                <w:szCs w:val="21"/>
              </w:rPr>
              <w:t>A</w:t>
            </w:r>
            <w:r>
              <w:rPr>
                <w:rFonts w:hint="eastAsia"/>
                <w:color w:val="000000"/>
                <w:szCs w:val="21"/>
              </w:rPr>
              <w:t>ll videos</w:t>
            </w:r>
            <w:r>
              <w:rPr>
                <w:rFonts w:hint="eastAsia"/>
                <w:color w:val="000000"/>
                <w:szCs w:val="21"/>
              </w:rPr>
              <w:t>（</w:t>
            </w:r>
            <w:r>
              <w:rPr>
                <w:rFonts w:hint="eastAsia"/>
                <w:color w:val="000000"/>
                <w:szCs w:val="21"/>
              </w:rPr>
              <w:t>G</w:t>
            </w:r>
            <w:r>
              <w:rPr>
                <w:color w:val="000000"/>
                <w:szCs w:val="21"/>
              </w:rPr>
              <w:t xml:space="preserve">RIDFS </w:t>
            </w:r>
            <w:r>
              <w:rPr>
                <w:rFonts w:hint="eastAsia"/>
                <w:color w:val="000000"/>
                <w:szCs w:val="21"/>
              </w:rPr>
              <w:t>ids</w:t>
            </w:r>
            <w:r>
              <w:rPr>
                <w:rFonts w:hint="eastAsia"/>
                <w:color w:val="000000"/>
                <w:szCs w:val="21"/>
              </w:rPr>
              <w:t>）</w:t>
            </w:r>
          </w:p>
        </w:tc>
      </w:tr>
      <w:tr w:rsidR="00781781">
        <w:trPr>
          <w:trHeight w:val="507"/>
        </w:trPr>
        <w:tc>
          <w:tcPr>
            <w:tcW w:w="2000" w:type="dxa"/>
            <w:shd w:val="clear" w:color="auto" w:fill="auto"/>
            <w:vAlign w:val="center"/>
          </w:tcPr>
          <w:p w:rsidR="00781781" w:rsidRDefault="00DC2A50">
            <w:pPr>
              <w:tabs>
                <w:tab w:val="center" w:pos="892"/>
              </w:tabs>
              <w:rPr>
                <w:color w:val="000000"/>
                <w:szCs w:val="21"/>
              </w:rPr>
            </w:pPr>
            <w:bookmarkStart w:id="2" w:name="_Hlk527018705"/>
            <w:r>
              <w:rPr>
                <w:rFonts w:hint="eastAsia"/>
                <w:color w:val="000000"/>
                <w:szCs w:val="21"/>
              </w:rPr>
              <w:t>podcast</w:t>
            </w:r>
            <w:r>
              <w:rPr>
                <w:color w:val="000000"/>
                <w:szCs w:val="21"/>
              </w:rPr>
              <w:t>s</w:t>
            </w:r>
            <w:bookmarkEnd w:id="2"/>
          </w:p>
        </w:tc>
        <w:tc>
          <w:tcPr>
            <w:tcW w:w="1701" w:type="dxa"/>
            <w:shd w:val="clear" w:color="auto" w:fill="auto"/>
            <w:vAlign w:val="center"/>
          </w:tcPr>
          <w:p w:rsidR="00781781" w:rsidRDefault="00DC2A50">
            <w:pPr>
              <w:tabs>
                <w:tab w:val="center" w:pos="892"/>
              </w:tabs>
              <w:rPr>
                <w:color w:val="000000"/>
                <w:szCs w:val="21"/>
              </w:rPr>
            </w:pPr>
            <w:r>
              <w:rPr>
                <w:color w:val="000000"/>
                <w:szCs w:val="21"/>
              </w:rPr>
              <w:t>[String of podcast ids]</w:t>
            </w:r>
          </w:p>
        </w:tc>
        <w:tc>
          <w:tcPr>
            <w:tcW w:w="1134" w:type="dxa"/>
            <w:shd w:val="clear" w:color="auto" w:fill="auto"/>
            <w:vAlign w:val="center"/>
          </w:tcPr>
          <w:p w:rsidR="00781781" w:rsidRDefault="00DC2A50">
            <w:pPr>
              <w:tabs>
                <w:tab w:val="center" w:pos="892"/>
              </w:tabs>
              <w:rPr>
                <w:color w:val="000000"/>
                <w:szCs w:val="21"/>
              </w:rPr>
            </w:pPr>
            <w:r>
              <w:rPr>
                <w:rFonts w:hint="eastAsia"/>
                <w:color w:val="000000"/>
                <w:szCs w:val="21"/>
              </w:rPr>
              <w:t>N</w:t>
            </w:r>
          </w:p>
        </w:tc>
        <w:tc>
          <w:tcPr>
            <w:tcW w:w="4252" w:type="dxa"/>
            <w:shd w:val="clear" w:color="auto" w:fill="auto"/>
            <w:vAlign w:val="center"/>
          </w:tcPr>
          <w:p w:rsidR="00781781" w:rsidRDefault="00DC2A50">
            <w:pPr>
              <w:tabs>
                <w:tab w:val="center" w:pos="892"/>
              </w:tabs>
              <w:rPr>
                <w:color w:val="000000"/>
                <w:szCs w:val="21"/>
              </w:rPr>
            </w:pPr>
            <w:r>
              <w:rPr>
                <w:color w:val="000000"/>
                <w:szCs w:val="21"/>
              </w:rPr>
              <w:t>A</w:t>
            </w:r>
            <w:r>
              <w:rPr>
                <w:rFonts w:hint="eastAsia"/>
                <w:color w:val="000000"/>
                <w:szCs w:val="21"/>
              </w:rPr>
              <w:t>ll podcasts</w:t>
            </w:r>
            <w:r>
              <w:rPr>
                <w:rFonts w:hint="eastAsia"/>
                <w:color w:val="000000"/>
                <w:szCs w:val="21"/>
              </w:rPr>
              <w:t>（</w:t>
            </w:r>
            <w:r>
              <w:rPr>
                <w:rFonts w:hint="eastAsia"/>
                <w:color w:val="000000"/>
                <w:szCs w:val="21"/>
              </w:rPr>
              <w:t>G</w:t>
            </w:r>
            <w:r>
              <w:rPr>
                <w:color w:val="000000"/>
                <w:szCs w:val="21"/>
              </w:rPr>
              <w:t xml:space="preserve">RIDFS </w:t>
            </w:r>
            <w:r>
              <w:rPr>
                <w:rFonts w:hint="eastAsia"/>
                <w:color w:val="000000"/>
                <w:szCs w:val="21"/>
              </w:rPr>
              <w:t>ids</w:t>
            </w:r>
            <w:r>
              <w:rPr>
                <w:rFonts w:hint="eastAsia"/>
                <w:color w:val="000000"/>
                <w:szCs w:val="21"/>
              </w:rPr>
              <w:t>）</w:t>
            </w:r>
          </w:p>
        </w:tc>
      </w:tr>
      <w:tr w:rsidR="00781781">
        <w:trPr>
          <w:trHeight w:val="507"/>
        </w:trPr>
        <w:tc>
          <w:tcPr>
            <w:tcW w:w="2000" w:type="dxa"/>
            <w:shd w:val="clear" w:color="auto" w:fill="auto"/>
            <w:vAlign w:val="center"/>
          </w:tcPr>
          <w:p w:rsidR="00781781" w:rsidRDefault="00DC2A50">
            <w:pPr>
              <w:tabs>
                <w:tab w:val="center" w:pos="892"/>
              </w:tabs>
              <w:rPr>
                <w:color w:val="000000"/>
                <w:szCs w:val="21"/>
              </w:rPr>
            </w:pPr>
            <w:r>
              <w:rPr>
                <w:rFonts w:hint="eastAsia"/>
                <w:color w:val="000000"/>
                <w:szCs w:val="21"/>
              </w:rPr>
              <w:t>isPrivate</w:t>
            </w:r>
          </w:p>
        </w:tc>
        <w:tc>
          <w:tcPr>
            <w:tcW w:w="1701" w:type="dxa"/>
            <w:shd w:val="clear" w:color="auto" w:fill="auto"/>
            <w:vAlign w:val="center"/>
          </w:tcPr>
          <w:p w:rsidR="00781781" w:rsidRDefault="00DC2A50">
            <w:pPr>
              <w:tabs>
                <w:tab w:val="center" w:pos="892"/>
              </w:tabs>
              <w:rPr>
                <w:color w:val="000000"/>
                <w:szCs w:val="21"/>
              </w:rPr>
            </w:pPr>
            <w:r>
              <w:rPr>
                <w:color w:val="000000"/>
                <w:szCs w:val="21"/>
              </w:rPr>
              <w:t>B</w:t>
            </w:r>
            <w:r>
              <w:rPr>
                <w:rFonts w:hint="eastAsia"/>
                <w:color w:val="000000"/>
                <w:szCs w:val="21"/>
              </w:rPr>
              <w:t>oolean</w:t>
            </w:r>
          </w:p>
        </w:tc>
        <w:tc>
          <w:tcPr>
            <w:tcW w:w="1134" w:type="dxa"/>
            <w:shd w:val="clear" w:color="auto" w:fill="auto"/>
            <w:vAlign w:val="center"/>
          </w:tcPr>
          <w:p w:rsidR="00781781" w:rsidRDefault="00DC2A50">
            <w:pPr>
              <w:tabs>
                <w:tab w:val="center" w:pos="892"/>
              </w:tabs>
              <w:rPr>
                <w:color w:val="000000"/>
                <w:szCs w:val="21"/>
              </w:rPr>
            </w:pPr>
            <w:r>
              <w:rPr>
                <w:color w:val="000000"/>
                <w:szCs w:val="21"/>
              </w:rPr>
              <w:t>Y</w:t>
            </w:r>
          </w:p>
        </w:tc>
        <w:tc>
          <w:tcPr>
            <w:tcW w:w="4252" w:type="dxa"/>
            <w:shd w:val="clear" w:color="auto" w:fill="auto"/>
            <w:vAlign w:val="center"/>
          </w:tcPr>
          <w:p w:rsidR="00781781" w:rsidRDefault="00DC2A50">
            <w:pPr>
              <w:tabs>
                <w:tab w:val="center" w:pos="892"/>
              </w:tabs>
              <w:rPr>
                <w:color w:val="000000"/>
                <w:szCs w:val="21"/>
              </w:rPr>
            </w:pPr>
            <w:r>
              <w:rPr>
                <w:color w:val="000000"/>
                <w:szCs w:val="21"/>
              </w:rPr>
              <w:t>Whether public</w:t>
            </w:r>
          </w:p>
        </w:tc>
      </w:tr>
      <w:tr w:rsidR="00781781">
        <w:trPr>
          <w:trHeight w:val="507"/>
        </w:trPr>
        <w:tc>
          <w:tcPr>
            <w:tcW w:w="2000" w:type="dxa"/>
            <w:shd w:val="clear" w:color="auto" w:fill="auto"/>
            <w:vAlign w:val="center"/>
          </w:tcPr>
          <w:p w:rsidR="00781781" w:rsidRDefault="00DC2A50">
            <w:pPr>
              <w:tabs>
                <w:tab w:val="center" w:pos="892"/>
              </w:tabs>
              <w:rPr>
                <w:color w:val="000000"/>
                <w:szCs w:val="21"/>
              </w:rPr>
            </w:pPr>
            <w:bookmarkStart w:id="3" w:name="_Hlk527018808"/>
            <w:r>
              <w:rPr>
                <w:rFonts w:hint="eastAsia"/>
                <w:color w:val="000000"/>
                <w:szCs w:val="21"/>
              </w:rPr>
              <w:t>isComplete</w:t>
            </w:r>
            <w:bookmarkEnd w:id="3"/>
          </w:p>
        </w:tc>
        <w:tc>
          <w:tcPr>
            <w:tcW w:w="1701" w:type="dxa"/>
            <w:shd w:val="clear" w:color="auto" w:fill="auto"/>
            <w:vAlign w:val="center"/>
          </w:tcPr>
          <w:p w:rsidR="00781781" w:rsidRDefault="00DC2A50">
            <w:pPr>
              <w:tabs>
                <w:tab w:val="center" w:pos="892"/>
              </w:tabs>
              <w:rPr>
                <w:color w:val="000000"/>
                <w:szCs w:val="21"/>
              </w:rPr>
            </w:pPr>
            <w:r>
              <w:rPr>
                <w:color w:val="000000"/>
                <w:szCs w:val="21"/>
              </w:rPr>
              <w:t>B</w:t>
            </w:r>
            <w:r>
              <w:rPr>
                <w:rFonts w:hint="eastAsia"/>
                <w:color w:val="000000"/>
                <w:szCs w:val="21"/>
              </w:rPr>
              <w:t>oolean</w:t>
            </w:r>
          </w:p>
        </w:tc>
        <w:tc>
          <w:tcPr>
            <w:tcW w:w="1134" w:type="dxa"/>
            <w:shd w:val="clear" w:color="auto" w:fill="auto"/>
            <w:vAlign w:val="center"/>
          </w:tcPr>
          <w:p w:rsidR="00781781" w:rsidRDefault="00DC2A50">
            <w:pPr>
              <w:tabs>
                <w:tab w:val="center" w:pos="892"/>
              </w:tabs>
              <w:rPr>
                <w:color w:val="000000"/>
                <w:szCs w:val="21"/>
              </w:rPr>
            </w:pPr>
            <w:r>
              <w:rPr>
                <w:color w:val="000000"/>
                <w:szCs w:val="21"/>
              </w:rPr>
              <w:t>Y</w:t>
            </w:r>
          </w:p>
        </w:tc>
        <w:tc>
          <w:tcPr>
            <w:tcW w:w="4252" w:type="dxa"/>
            <w:shd w:val="clear" w:color="auto" w:fill="auto"/>
            <w:vAlign w:val="center"/>
          </w:tcPr>
          <w:p w:rsidR="00781781" w:rsidRDefault="00DC2A50">
            <w:pPr>
              <w:tabs>
                <w:tab w:val="center" w:pos="892"/>
              </w:tabs>
              <w:rPr>
                <w:color w:val="000000"/>
                <w:szCs w:val="21"/>
              </w:rPr>
            </w:pPr>
            <w:r>
              <w:rPr>
                <w:color w:val="000000"/>
                <w:szCs w:val="21"/>
              </w:rPr>
              <w:t xml:space="preserve">Whether </w:t>
            </w:r>
            <w:r>
              <w:rPr>
                <w:rFonts w:hint="eastAsia"/>
                <w:color w:val="000000"/>
                <w:szCs w:val="21"/>
              </w:rPr>
              <w:t>complete</w:t>
            </w:r>
          </w:p>
        </w:tc>
      </w:tr>
      <w:tr w:rsidR="00781781">
        <w:trPr>
          <w:trHeight w:val="507"/>
        </w:trPr>
        <w:tc>
          <w:tcPr>
            <w:tcW w:w="2000" w:type="dxa"/>
            <w:shd w:val="clear" w:color="auto" w:fill="auto"/>
            <w:vAlign w:val="center"/>
          </w:tcPr>
          <w:p w:rsidR="00781781" w:rsidRDefault="00DC2A50">
            <w:pPr>
              <w:tabs>
                <w:tab w:val="center" w:pos="892"/>
              </w:tabs>
              <w:rPr>
                <w:color w:val="000000"/>
                <w:szCs w:val="21"/>
              </w:rPr>
            </w:pPr>
            <w:r>
              <w:rPr>
                <w:rFonts w:hint="eastAsia"/>
                <w:color w:val="000000"/>
                <w:szCs w:val="21"/>
              </w:rPr>
              <w:t>isPublish</w:t>
            </w:r>
            <w:r>
              <w:rPr>
                <w:color w:val="000000"/>
                <w:szCs w:val="21"/>
              </w:rPr>
              <w:t>Now</w:t>
            </w:r>
          </w:p>
        </w:tc>
        <w:tc>
          <w:tcPr>
            <w:tcW w:w="1701" w:type="dxa"/>
            <w:shd w:val="clear" w:color="auto" w:fill="auto"/>
            <w:vAlign w:val="center"/>
          </w:tcPr>
          <w:p w:rsidR="00781781" w:rsidRDefault="00DC2A50">
            <w:pPr>
              <w:tabs>
                <w:tab w:val="center" w:pos="892"/>
              </w:tabs>
              <w:rPr>
                <w:color w:val="000000"/>
                <w:szCs w:val="21"/>
              </w:rPr>
            </w:pPr>
            <w:r>
              <w:rPr>
                <w:color w:val="000000"/>
                <w:szCs w:val="21"/>
              </w:rPr>
              <w:t>B</w:t>
            </w:r>
            <w:r>
              <w:rPr>
                <w:rFonts w:hint="eastAsia"/>
                <w:color w:val="000000"/>
                <w:szCs w:val="21"/>
              </w:rPr>
              <w:t>oolean</w:t>
            </w:r>
          </w:p>
        </w:tc>
        <w:tc>
          <w:tcPr>
            <w:tcW w:w="1134" w:type="dxa"/>
            <w:shd w:val="clear" w:color="auto" w:fill="auto"/>
            <w:vAlign w:val="center"/>
          </w:tcPr>
          <w:p w:rsidR="00781781" w:rsidRDefault="00DC2A50">
            <w:pPr>
              <w:tabs>
                <w:tab w:val="center" w:pos="892"/>
              </w:tabs>
              <w:rPr>
                <w:color w:val="000000"/>
                <w:szCs w:val="21"/>
              </w:rPr>
            </w:pPr>
            <w:r>
              <w:rPr>
                <w:color w:val="000000"/>
                <w:szCs w:val="21"/>
              </w:rPr>
              <w:t>Y</w:t>
            </w:r>
          </w:p>
        </w:tc>
        <w:tc>
          <w:tcPr>
            <w:tcW w:w="4252" w:type="dxa"/>
            <w:shd w:val="clear" w:color="auto" w:fill="auto"/>
            <w:vAlign w:val="center"/>
          </w:tcPr>
          <w:p w:rsidR="00781781" w:rsidRDefault="00DC2A50">
            <w:pPr>
              <w:tabs>
                <w:tab w:val="center" w:pos="892"/>
              </w:tabs>
              <w:rPr>
                <w:color w:val="000000"/>
                <w:szCs w:val="21"/>
              </w:rPr>
            </w:pPr>
            <w:r>
              <w:rPr>
                <w:color w:val="000000"/>
                <w:szCs w:val="21"/>
              </w:rPr>
              <w:t>W</w:t>
            </w:r>
            <w:r>
              <w:rPr>
                <w:rFonts w:hint="eastAsia"/>
                <w:color w:val="000000"/>
                <w:szCs w:val="21"/>
              </w:rPr>
              <w:t>hether publish now</w:t>
            </w:r>
          </w:p>
        </w:tc>
      </w:tr>
      <w:tr w:rsidR="00781781">
        <w:trPr>
          <w:trHeight w:val="507"/>
        </w:trPr>
        <w:tc>
          <w:tcPr>
            <w:tcW w:w="2000" w:type="dxa"/>
            <w:shd w:val="clear" w:color="auto" w:fill="auto"/>
            <w:vAlign w:val="center"/>
          </w:tcPr>
          <w:p w:rsidR="00781781" w:rsidRDefault="00DC2A50">
            <w:pPr>
              <w:tabs>
                <w:tab w:val="center" w:pos="892"/>
              </w:tabs>
              <w:rPr>
                <w:color w:val="000000"/>
                <w:szCs w:val="21"/>
              </w:rPr>
            </w:pPr>
            <w:r>
              <w:rPr>
                <w:rFonts w:hint="eastAsia"/>
                <w:color w:val="000000"/>
                <w:szCs w:val="21"/>
              </w:rPr>
              <w:t>publishDate</w:t>
            </w:r>
          </w:p>
        </w:tc>
        <w:tc>
          <w:tcPr>
            <w:tcW w:w="1701" w:type="dxa"/>
            <w:shd w:val="clear" w:color="auto" w:fill="auto"/>
            <w:vAlign w:val="center"/>
          </w:tcPr>
          <w:p w:rsidR="00781781" w:rsidRDefault="00DC2A50">
            <w:pPr>
              <w:tabs>
                <w:tab w:val="center" w:pos="892"/>
              </w:tabs>
              <w:rPr>
                <w:color w:val="000000"/>
                <w:szCs w:val="21"/>
              </w:rPr>
            </w:pPr>
            <w:r>
              <w:rPr>
                <w:color w:val="000000"/>
                <w:szCs w:val="21"/>
              </w:rPr>
              <w:t>D</w:t>
            </w:r>
            <w:r>
              <w:rPr>
                <w:rFonts w:hint="eastAsia"/>
                <w:color w:val="000000"/>
                <w:szCs w:val="21"/>
              </w:rPr>
              <w:t>ate</w:t>
            </w:r>
          </w:p>
        </w:tc>
        <w:tc>
          <w:tcPr>
            <w:tcW w:w="1134" w:type="dxa"/>
            <w:shd w:val="clear" w:color="auto" w:fill="auto"/>
            <w:vAlign w:val="center"/>
          </w:tcPr>
          <w:p w:rsidR="00781781" w:rsidRDefault="00781781">
            <w:pPr>
              <w:tabs>
                <w:tab w:val="center" w:pos="892"/>
              </w:tabs>
              <w:rPr>
                <w:color w:val="000000"/>
                <w:szCs w:val="21"/>
              </w:rPr>
            </w:pPr>
          </w:p>
        </w:tc>
        <w:tc>
          <w:tcPr>
            <w:tcW w:w="4252" w:type="dxa"/>
            <w:shd w:val="clear" w:color="auto" w:fill="auto"/>
            <w:vAlign w:val="center"/>
          </w:tcPr>
          <w:p w:rsidR="00781781" w:rsidRDefault="00DC2A50">
            <w:pPr>
              <w:tabs>
                <w:tab w:val="center" w:pos="892"/>
              </w:tabs>
              <w:rPr>
                <w:color w:val="000000"/>
                <w:szCs w:val="21"/>
              </w:rPr>
            </w:pPr>
            <w:r>
              <w:rPr>
                <w:color w:val="000000"/>
                <w:szCs w:val="21"/>
              </w:rPr>
              <w:t>P</w:t>
            </w:r>
            <w:r>
              <w:rPr>
                <w:rFonts w:hint="eastAsia"/>
                <w:color w:val="000000"/>
                <w:szCs w:val="21"/>
              </w:rPr>
              <w:t>ublish time</w:t>
            </w:r>
          </w:p>
        </w:tc>
      </w:tr>
      <w:tr w:rsidR="00781781">
        <w:trPr>
          <w:trHeight w:val="507"/>
        </w:trPr>
        <w:tc>
          <w:tcPr>
            <w:tcW w:w="2000" w:type="dxa"/>
            <w:shd w:val="clear" w:color="auto" w:fill="auto"/>
            <w:vAlign w:val="center"/>
          </w:tcPr>
          <w:p w:rsidR="00781781" w:rsidRDefault="00DC2A50">
            <w:pPr>
              <w:tabs>
                <w:tab w:val="center" w:pos="892"/>
              </w:tabs>
              <w:rPr>
                <w:color w:val="000000"/>
                <w:szCs w:val="21"/>
              </w:rPr>
            </w:pPr>
            <w:r>
              <w:rPr>
                <w:rFonts w:hint="eastAsia"/>
                <w:color w:val="000000"/>
                <w:szCs w:val="21"/>
              </w:rPr>
              <w:t>isBookmark</w:t>
            </w:r>
          </w:p>
        </w:tc>
        <w:tc>
          <w:tcPr>
            <w:tcW w:w="1701" w:type="dxa"/>
            <w:shd w:val="clear" w:color="auto" w:fill="auto"/>
            <w:vAlign w:val="center"/>
          </w:tcPr>
          <w:p w:rsidR="00781781" w:rsidRDefault="00DC2A50">
            <w:pPr>
              <w:tabs>
                <w:tab w:val="center" w:pos="892"/>
              </w:tabs>
              <w:rPr>
                <w:color w:val="000000"/>
                <w:szCs w:val="21"/>
              </w:rPr>
            </w:pPr>
            <w:r>
              <w:rPr>
                <w:rFonts w:hint="eastAsia"/>
                <w:color w:val="000000"/>
                <w:szCs w:val="21"/>
              </w:rPr>
              <w:t>Boolean</w:t>
            </w:r>
          </w:p>
        </w:tc>
        <w:tc>
          <w:tcPr>
            <w:tcW w:w="1134" w:type="dxa"/>
            <w:shd w:val="clear" w:color="auto" w:fill="auto"/>
            <w:vAlign w:val="center"/>
          </w:tcPr>
          <w:p w:rsidR="00781781" w:rsidRDefault="00DC2A50">
            <w:pPr>
              <w:tabs>
                <w:tab w:val="center" w:pos="892"/>
              </w:tabs>
              <w:rPr>
                <w:color w:val="000000"/>
                <w:szCs w:val="21"/>
              </w:rPr>
            </w:pPr>
            <w:r>
              <w:rPr>
                <w:rFonts w:hint="eastAsia"/>
                <w:color w:val="000000"/>
                <w:szCs w:val="21"/>
              </w:rPr>
              <w:t>Y</w:t>
            </w:r>
          </w:p>
        </w:tc>
        <w:tc>
          <w:tcPr>
            <w:tcW w:w="4252" w:type="dxa"/>
            <w:shd w:val="clear" w:color="auto" w:fill="auto"/>
            <w:vAlign w:val="center"/>
          </w:tcPr>
          <w:p w:rsidR="00781781" w:rsidRDefault="00DC2A50">
            <w:pPr>
              <w:tabs>
                <w:tab w:val="center" w:pos="892"/>
              </w:tabs>
              <w:rPr>
                <w:color w:val="000000"/>
                <w:szCs w:val="21"/>
              </w:rPr>
            </w:pPr>
            <w:r>
              <w:rPr>
                <w:color w:val="000000"/>
                <w:szCs w:val="21"/>
              </w:rPr>
              <w:t>W</w:t>
            </w:r>
            <w:r>
              <w:rPr>
                <w:rFonts w:hint="eastAsia"/>
                <w:color w:val="000000"/>
                <w:szCs w:val="21"/>
              </w:rPr>
              <w:t>hether marked.</w:t>
            </w:r>
          </w:p>
        </w:tc>
      </w:tr>
      <w:tr w:rsidR="00781781">
        <w:trPr>
          <w:trHeight w:val="507"/>
        </w:trPr>
        <w:tc>
          <w:tcPr>
            <w:tcW w:w="2000" w:type="dxa"/>
            <w:shd w:val="clear" w:color="auto" w:fill="auto"/>
            <w:vAlign w:val="center"/>
          </w:tcPr>
          <w:p w:rsidR="00781781" w:rsidRDefault="00DC2A50">
            <w:pPr>
              <w:tabs>
                <w:tab w:val="center" w:pos="892"/>
              </w:tabs>
              <w:rPr>
                <w:color w:val="000000"/>
                <w:szCs w:val="21"/>
              </w:rPr>
            </w:pPr>
            <w:r>
              <w:rPr>
                <w:rFonts w:hint="eastAsia"/>
                <w:color w:val="000000"/>
                <w:szCs w:val="21"/>
              </w:rPr>
              <w:t>isFeatured</w:t>
            </w:r>
          </w:p>
        </w:tc>
        <w:tc>
          <w:tcPr>
            <w:tcW w:w="1701" w:type="dxa"/>
            <w:shd w:val="clear" w:color="auto" w:fill="auto"/>
            <w:vAlign w:val="center"/>
          </w:tcPr>
          <w:p w:rsidR="00781781" w:rsidRDefault="00DC2A50">
            <w:pPr>
              <w:tabs>
                <w:tab w:val="center" w:pos="892"/>
              </w:tabs>
              <w:rPr>
                <w:color w:val="000000"/>
                <w:szCs w:val="21"/>
              </w:rPr>
            </w:pPr>
            <w:r>
              <w:rPr>
                <w:rFonts w:hint="eastAsia"/>
                <w:color w:val="000000"/>
                <w:szCs w:val="21"/>
              </w:rPr>
              <w:t>Boolean</w:t>
            </w:r>
          </w:p>
        </w:tc>
        <w:tc>
          <w:tcPr>
            <w:tcW w:w="1134" w:type="dxa"/>
            <w:shd w:val="clear" w:color="auto" w:fill="auto"/>
            <w:vAlign w:val="center"/>
          </w:tcPr>
          <w:p w:rsidR="00781781" w:rsidRDefault="00DC2A50">
            <w:pPr>
              <w:tabs>
                <w:tab w:val="center" w:pos="892"/>
              </w:tabs>
              <w:rPr>
                <w:color w:val="000000"/>
                <w:szCs w:val="21"/>
              </w:rPr>
            </w:pPr>
            <w:r>
              <w:rPr>
                <w:rFonts w:hint="eastAsia"/>
                <w:color w:val="000000"/>
                <w:szCs w:val="21"/>
              </w:rPr>
              <w:t>N</w:t>
            </w:r>
          </w:p>
        </w:tc>
        <w:tc>
          <w:tcPr>
            <w:tcW w:w="4252" w:type="dxa"/>
            <w:shd w:val="clear" w:color="auto" w:fill="auto"/>
            <w:vAlign w:val="center"/>
          </w:tcPr>
          <w:p w:rsidR="00781781" w:rsidRDefault="00DC2A50">
            <w:pPr>
              <w:tabs>
                <w:tab w:val="center" w:pos="892"/>
              </w:tabs>
              <w:rPr>
                <w:color w:val="000000"/>
                <w:szCs w:val="21"/>
              </w:rPr>
            </w:pPr>
            <w:r>
              <w:rPr>
                <w:rFonts w:hint="eastAsia"/>
                <w:color w:val="000000"/>
                <w:szCs w:val="21"/>
              </w:rPr>
              <w:t>Featured topic</w:t>
            </w:r>
          </w:p>
        </w:tc>
      </w:tr>
      <w:tr w:rsidR="00781781">
        <w:trPr>
          <w:trHeight w:val="507"/>
        </w:trPr>
        <w:tc>
          <w:tcPr>
            <w:tcW w:w="2000" w:type="dxa"/>
            <w:shd w:val="clear" w:color="auto" w:fill="auto"/>
            <w:vAlign w:val="center"/>
          </w:tcPr>
          <w:p w:rsidR="00781781" w:rsidRDefault="00DC2A50">
            <w:pPr>
              <w:tabs>
                <w:tab w:val="center" w:pos="892"/>
              </w:tabs>
              <w:rPr>
                <w:color w:val="000000"/>
                <w:szCs w:val="21"/>
              </w:rPr>
            </w:pPr>
            <w:r>
              <w:rPr>
                <w:rFonts w:hint="eastAsia"/>
                <w:color w:val="000000"/>
                <w:szCs w:val="21"/>
              </w:rPr>
              <w:t>publishOn</w:t>
            </w:r>
          </w:p>
        </w:tc>
        <w:tc>
          <w:tcPr>
            <w:tcW w:w="1701" w:type="dxa"/>
            <w:shd w:val="clear" w:color="auto" w:fill="auto"/>
            <w:vAlign w:val="center"/>
          </w:tcPr>
          <w:p w:rsidR="00781781" w:rsidRDefault="00DC2A50">
            <w:pPr>
              <w:tabs>
                <w:tab w:val="center" w:pos="892"/>
              </w:tabs>
              <w:rPr>
                <w:color w:val="000000"/>
                <w:szCs w:val="21"/>
              </w:rPr>
            </w:pPr>
            <w:r>
              <w:rPr>
                <w:rFonts w:hint="eastAsia"/>
                <w:color w:val="000000"/>
                <w:szCs w:val="21"/>
              </w:rPr>
              <w:t>Date</w:t>
            </w:r>
          </w:p>
        </w:tc>
        <w:tc>
          <w:tcPr>
            <w:tcW w:w="1134" w:type="dxa"/>
            <w:shd w:val="clear" w:color="auto" w:fill="auto"/>
            <w:vAlign w:val="center"/>
          </w:tcPr>
          <w:p w:rsidR="00781781" w:rsidRDefault="00DC2A50">
            <w:pPr>
              <w:tabs>
                <w:tab w:val="center" w:pos="892"/>
              </w:tabs>
              <w:rPr>
                <w:color w:val="000000"/>
                <w:szCs w:val="21"/>
              </w:rPr>
            </w:pPr>
            <w:r>
              <w:rPr>
                <w:rFonts w:hint="eastAsia"/>
                <w:color w:val="000000"/>
                <w:szCs w:val="21"/>
              </w:rPr>
              <w:t>N</w:t>
            </w:r>
          </w:p>
        </w:tc>
        <w:tc>
          <w:tcPr>
            <w:tcW w:w="4252" w:type="dxa"/>
            <w:shd w:val="clear" w:color="auto" w:fill="auto"/>
            <w:vAlign w:val="center"/>
          </w:tcPr>
          <w:p w:rsidR="00781781" w:rsidRDefault="00DC2A50">
            <w:pPr>
              <w:tabs>
                <w:tab w:val="center" w:pos="892"/>
              </w:tabs>
              <w:rPr>
                <w:color w:val="000000"/>
                <w:szCs w:val="21"/>
              </w:rPr>
            </w:pPr>
            <w:r>
              <w:rPr>
                <w:color w:val="000000"/>
                <w:szCs w:val="21"/>
              </w:rPr>
              <w:t>R</w:t>
            </w:r>
            <w:r>
              <w:rPr>
                <w:rFonts w:hint="eastAsia"/>
                <w:color w:val="000000"/>
                <w:szCs w:val="21"/>
              </w:rPr>
              <w:t>elease start time</w:t>
            </w:r>
          </w:p>
        </w:tc>
      </w:tr>
      <w:tr w:rsidR="00781781">
        <w:trPr>
          <w:trHeight w:val="507"/>
        </w:trPr>
        <w:tc>
          <w:tcPr>
            <w:tcW w:w="2000" w:type="dxa"/>
            <w:shd w:val="clear" w:color="auto" w:fill="auto"/>
            <w:vAlign w:val="center"/>
          </w:tcPr>
          <w:p w:rsidR="00781781" w:rsidRDefault="00DC2A50">
            <w:pPr>
              <w:tabs>
                <w:tab w:val="center" w:pos="892"/>
              </w:tabs>
              <w:rPr>
                <w:color w:val="000000"/>
                <w:szCs w:val="21"/>
              </w:rPr>
            </w:pPr>
            <w:r>
              <w:rPr>
                <w:rFonts w:hint="eastAsia"/>
                <w:color w:val="000000"/>
                <w:szCs w:val="21"/>
              </w:rPr>
              <w:t>publishEnd</w:t>
            </w:r>
          </w:p>
        </w:tc>
        <w:tc>
          <w:tcPr>
            <w:tcW w:w="1701" w:type="dxa"/>
            <w:shd w:val="clear" w:color="auto" w:fill="auto"/>
            <w:vAlign w:val="center"/>
          </w:tcPr>
          <w:p w:rsidR="00781781" w:rsidRDefault="00DC2A50">
            <w:pPr>
              <w:tabs>
                <w:tab w:val="center" w:pos="892"/>
              </w:tabs>
              <w:rPr>
                <w:color w:val="000000"/>
                <w:szCs w:val="21"/>
              </w:rPr>
            </w:pPr>
            <w:r>
              <w:rPr>
                <w:rFonts w:hint="eastAsia"/>
                <w:color w:val="000000"/>
                <w:szCs w:val="21"/>
              </w:rPr>
              <w:t>Date</w:t>
            </w:r>
          </w:p>
        </w:tc>
        <w:tc>
          <w:tcPr>
            <w:tcW w:w="1134" w:type="dxa"/>
            <w:shd w:val="clear" w:color="auto" w:fill="auto"/>
            <w:vAlign w:val="center"/>
          </w:tcPr>
          <w:p w:rsidR="00781781" w:rsidRDefault="00DC2A50">
            <w:pPr>
              <w:tabs>
                <w:tab w:val="center" w:pos="892"/>
              </w:tabs>
              <w:rPr>
                <w:color w:val="000000"/>
                <w:szCs w:val="21"/>
              </w:rPr>
            </w:pPr>
            <w:r>
              <w:rPr>
                <w:rFonts w:hint="eastAsia"/>
                <w:color w:val="000000"/>
                <w:szCs w:val="21"/>
              </w:rPr>
              <w:t>N</w:t>
            </w:r>
          </w:p>
        </w:tc>
        <w:tc>
          <w:tcPr>
            <w:tcW w:w="4252" w:type="dxa"/>
            <w:shd w:val="clear" w:color="auto" w:fill="auto"/>
            <w:vAlign w:val="center"/>
          </w:tcPr>
          <w:p w:rsidR="00781781" w:rsidRDefault="00DC2A50">
            <w:pPr>
              <w:tabs>
                <w:tab w:val="center" w:pos="892"/>
              </w:tabs>
              <w:rPr>
                <w:color w:val="000000"/>
                <w:szCs w:val="21"/>
              </w:rPr>
            </w:pPr>
            <w:r>
              <w:rPr>
                <w:color w:val="000000"/>
                <w:szCs w:val="21"/>
              </w:rPr>
              <w:t>R</w:t>
            </w:r>
            <w:r>
              <w:rPr>
                <w:rFonts w:hint="eastAsia"/>
                <w:color w:val="000000"/>
                <w:szCs w:val="21"/>
              </w:rPr>
              <w:t>elease end time</w:t>
            </w:r>
          </w:p>
        </w:tc>
      </w:tr>
      <w:tr w:rsidR="00781781">
        <w:trPr>
          <w:trHeight w:val="507"/>
        </w:trPr>
        <w:tc>
          <w:tcPr>
            <w:tcW w:w="2000" w:type="dxa"/>
            <w:shd w:val="clear" w:color="auto" w:fill="auto"/>
            <w:vAlign w:val="center"/>
          </w:tcPr>
          <w:p w:rsidR="00781781" w:rsidRDefault="00DC2A50">
            <w:pPr>
              <w:tabs>
                <w:tab w:val="center" w:pos="892"/>
              </w:tabs>
              <w:rPr>
                <w:color w:val="000000"/>
                <w:szCs w:val="21"/>
              </w:rPr>
            </w:pPr>
            <w:r>
              <w:rPr>
                <w:rFonts w:hint="eastAsia"/>
                <w:color w:val="000000"/>
                <w:szCs w:val="21"/>
              </w:rPr>
              <w:t>reviewOn</w:t>
            </w:r>
          </w:p>
        </w:tc>
        <w:tc>
          <w:tcPr>
            <w:tcW w:w="1701" w:type="dxa"/>
            <w:shd w:val="clear" w:color="auto" w:fill="auto"/>
            <w:vAlign w:val="center"/>
          </w:tcPr>
          <w:p w:rsidR="00781781" w:rsidRDefault="00DC2A50">
            <w:pPr>
              <w:tabs>
                <w:tab w:val="center" w:pos="892"/>
              </w:tabs>
              <w:rPr>
                <w:color w:val="000000"/>
                <w:szCs w:val="21"/>
              </w:rPr>
            </w:pPr>
            <w:r>
              <w:rPr>
                <w:rFonts w:hint="eastAsia"/>
                <w:color w:val="000000"/>
                <w:szCs w:val="21"/>
              </w:rPr>
              <w:t>Date</w:t>
            </w:r>
          </w:p>
        </w:tc>
        <w:tc>
          <w:tcPr>
            <w:tcW w:w="1134" w:type="dxa"/>
            <w:shd w:val="clear" w:color="auto" w:fill="auto"/>
            <w:vAlign w:val="center"/>
          </w:tcPr>
          <w:p w:rsidR="00781781" w:rsidRDefault="00DC2A50">
            <w:pPr>
              <w:tabs>
                <w:tab w:val="center" w:pos="892"/>
              </w:tabs>
              <w:rPr>
                <w:color w:val="000000"/>
                <w:szCs w:val="21"/>
              </w:rPr>
            </w:pPr>
            <w:r>
              <w:rPr>
                <w:rFonts w:hint="eastAsia"/>
                <w:color w:val="000000"/>
                <w:szCs w:val="21"/>
              </w:rPr>
              <w:t>N</w:t>
            </w:r>
          </w:p>
        </w:tc>
        <w:tc>
          <w:tcPr>
            <w:tcW w:w="4252" w:type="dxa"/>
            <w:shd w:val="clear" w:color="auto" w:fill="auto"/>
            <w:vAlign w:val="center"/>
          </w:tcPr>
          <w:p w:rsidR="00781781" w:rsidRDefault="00DC2A50">
            <w:pPr>
              <w:tabs>
                <w:tab w:val="center" w:pos="892"/>
              </w:tabs>
              <w:rPr>
                <w:color w:val="000000"/>
                <w:szCs w:val="21"/>
              </w:rPr>
            </w:pPr>
            <w:r>
              <w:rPr>
                <w:color w:val="000000"/>
                <w:szCs w:val="21"/>
              </w:rPr>
              <w:t>R</w:t>
            </w:r>
            <w:r>
              <w:rPr>
                <w:rFonts w:hint="eastAsia"/>
                <w:color w:val="000000"/>
                <w:szCs w:val="21"/>
              </w:rPr>
              <w:t>eview On</w:t>
            </w:r>
          </w:p>
        </w:tc>
      </w:tr>
      <w:tr w:rsidR="00781781">
        <w:trPr>
          <w:trHeight w:val="507"/>
        </w:trPr>
        <w:tc>
          <w:tcPr>
            <w:tcW w:w="2000" w:type="dxa"/>
            <w:shd w:val="clear" w:color="auto" w:fill="auto"/>
            <w:vAlign w:val="center"/>
          </w:tcPr>
          <w:p w:rsidR="00781781" w:rsidRDefault="00DC2A50">
            <w:pPr>
              <w:tabs>
                <w:tab w:val="center" w:pos="892"/>
              </w:tabs>
              <w:rPr>
                <w:color w:val="000000"/>
                <w:szCs w:val="21"/>
              </w:rPr>
            </w:pPr>
            <w:r>
              <w:rPr>
                <w:rFonts w:hint="eastAsia"/>
                <w:color w:val="000000"/>
                <w:szCs w:val="21"/>
              </w:rPr>
              <w:t>subTitle</w:t>
            </w:r>
          </w:p>
        </w:tc>
        <w:tc>
          <w:tcPr>
            <w:tcW w:w="1701" w:type="dxa"/>
            <w:shd w:val="clear" w:color="auto" w:fill="auto"/>
            <w:vAlign w:val="center"/>
          </w:tcPr>
          <w:p w:rsidR="00781781" w:rsidRDefault="00DC2A50">
            <w:pPr>
              <w:tabs>
                <w:tab w:val="center" w:pos="892"/>
              </w:tabs>
              <w:rPr>
                <w:color w:val="000000"/>
                <w:szCs w:val="21"/>
              </w:rPr>
            </w:pPr>
            <w:r>
              <w:rPr>
                <w:rFonts w:hint="eastAsia"/>
                <w:color w:val="000000"/>
                <w:szCs w:val="21"/>
              </w:rPr>
              <w:t>String</w:t>
            </w:r>
          </w:p>
        </w:tc>
        <w:tc>
          <w:tcPr>
            <w:tcW w:w="1134" w:type="dxa"/>
            <w:shd w:val="clear" w:color="auto" w:fill="auto"/>
            <w:vAlign w:val="center"/>
          </w:tcPr>
          <w:p w:rsidR="00781781" w:rsidRDefault="00DC2A50">
            <w:pPr>
              <w:tabs>
                <w:tab w:val="center" w:pos="892"/>
              </w:tabs>
              <w:rPr>
                <w:color w:val="000000"/>
                <w:szCs w:val="21"/>
              </w:rPr>
            </w:pPr>
            <w:r>
              <w:rPr>
                <w:rFonts w:hint="eastAsia"/>
                <w:color w:val="000000"/>
                <w:szCs w:val="21"/>
              </w:rPr>
              <w:t>N</w:t>
            </w:r>
          </w:p>
        </w:tc>
        <w:tc>
          <w:tcPr>
            <w:tcW w:w="4252" w:type="dxa"/>
            <w:shd w:val="clear" w:color="auto" w:fill="auto"/>
            <w:vAlign w:val="center"/>
          </w:tcPr>
          <w:p w:rsidR="00781781" w:rsidRDefault="00DC2A50">
            <w:pPr>
              <w:tabs>
                <w:tab w:val="center" w:pos="892"/>
              </w:tabs>
              <w:rPr>
                <w:color w:val="000000"/>
                <w:szCs w:val="21"/>
              </w:rPr>
            </w:pPr>
            <w:r>
              <w:rPr>
                <w:color w:val="000000"/>
                <w:szCs w:val="21"/>
              </w:rPr>
              <w:t>T</w:t>
            </w:r>
            <w:r>
              <w:rPr>
                <w:rFonts w:hint="eastAsia"/>
                <w:color w:val="000000"/>
                <w:szCs w:val="21"/>
              </w:rPr>
              <w:t>he article subTitle</w:t>
            </w:r>
          </w:p>
        </w:tc>
      </w:tr>
      <w:tr w:rsidR="00781781">
        <w:trPr>
          <w:trHeight w:val="507"/>
        </w:trPr>
        <w:tc>
          <w:tcPr>
            <w:tcW w:w="2000" w:type="dxa"/>
            <w:shd w:val="clear" w:color="auto" w:fill="auto"/>
            <w:vAlign w:val="center"/>
          </w:tcPr>
          <w:p w:rsidR="00781781" w:rsidRDefault="00DC2A50">
            <w:pPr>
              <w:tabs>
                <w:tab w:val="center" w:pos="892"/>
              </w:tabs>
              <w:rPr>
                <w:color w:val="000000"/>
                <w:szCs w:val="21"/>
              </w:rPr>
            </w:pPr>
            <w:r>
              <w:rPr>
                <w:rFonts w:hint="eastAsia"/>
                <w:color w:val="000000"/>
                <w:szCs w:val="21"/>
              </w:rPr>
              <w:t>status</w:t>
            </w:r>
          </w:p>
        </w:tc>
        <w:tc>
          <w:tcPr>
            <w:tcW w:w="1701" w:type="dxa"/>
            <w:shd w:val="clear" w:color="auto" w:fill="auto"/>
            <w:vAlign w:val="center"/>
          </w:tcPr>
          <w:p w:rsidR="00781781" w:rsidRDefault="00DC2A50">
            <w:pPr>
              <w:tabs>
                <w:tab w:val="center" w:pos="892"/>
              </w:tabs>
              <w:rPr>
                <w:color w:val="000000"/>
                <w:szCs w:val="21"/>
              </w:rPr>
            </w:pPr>
            <w:r>
              <w:rPr>
                <w:rFonts w:hint="eastAsia"/>
                <w:color w:val="000000"/>
                <w:szCs w:val="21"/>
              </w:rPr>
              <w:t>Int</w:t>
            </w:r>
          </w:p>
        </w:tc>
        <w:tc>
          <w:tcPr>
            <w:tcW w:w="1134" w:type="dxa"/>
            <w:shd w:val="clear" w:color="auto" w:fill="auto"/>
            <w:vAlign w:val="center"/>
          </w:tcPr>
          <w:p w:rsidR="00781781" w:rsidRDefault="00DC2A50">
            <w:pPr>
              <w:tabs>
                <w:tab w:val="center" w:pos="892"/>
              </w:tabs>
              <w:rPr>
                <w:color w:val="000000"/>
                <w:szCs w:val="21"/>
              </w:rPr>
            </w:pPr>
            <w:r>
              <w:rPr>
                <w:rFonts w:hint="eastAsia"/>
                <w:color w:val="000000"/>
                <w:szCs w:val="21"/>
              </w:rPr>
              <w:t>Y</w:t>
            </w:r>
          </w:p>
        </w:tc>
        <w:tc>
          <w:tcPr>
            <w:tcW w:w="4252" w:type="dxa"/>
            <w:shd w:val="clear" w:color="auto" w:fill="auto"/>
            <w:vAlign w:val="center"/>
          </w:tcPr>
          <w:p w:rsidR="00781781" w:rsidRDefault="00DC2A50">
            <w:pPr>
              <w:tabs>
                <w:tab w:val="center" w:pos="892"/>
              </w:tabs>
              <w:rPr>
                <w:color w:val="000000"/>
                <w:szCs w:val="21"/>
              </w:rPr>
            </w:pPr>
            <w:r>
              <w:rPr>
                <w:rFonts w:hint="eastAsia"/>
                <w:color w:val="000000"/>
                <w:szCs w:val="21"/>
              </w:rPr>
              <w:t>0</w:t>
            </w:r>
            <w:r>
              <w:rPr>
                <w:rFonts w:hint="eastAsia"/>
                <w:color w:val="000000"/>
                <w:szCs w:val="21"/>
              </w:rPr>
              <w:t>、</w:t>
            </w:r>
            <w:r>
              <w:rPr>
                <w:rFonts w:hint="eastAsia"/>
                <w:color w:val="000000"/>
                <w:szCs w:val="21"/>
              </w:rPr>
              <w:t>all;1</w:t>
            </w:r>
            <w:r>
              <w:rPr>
                <w:rFonts w:hint="eastAsia"/>
                <w:color w:val="000000"/>
                <w:szCs w:val="21"/>
              </w:rPr>
              <w:t>、</w:t>
            </w:r>
            <w:r>
              <w:rPr>
                <w:rFonts w:hint="eastAsia"/>
                <w:color w:val="000000"/>
                <w:szCs w:val="21"/>
              </w:rPr>
              <w:t>review;2</w:t>
            </w:r>
            <w:r>
              <w:rPr>
                <w:rFonts w:hint="eastAsia"/>
                <w:color w:val="000000"/>
                <w:szCs w:val="21"/>
              </w:rPr>
              <w:t>、</w:t>
            </w:r>
            <w:r>
              <w:rPr>
                <w:rFonts w:hint="eastAsia"/>
                <w:color w:val="000000"/>
                <w:szCs w:val="21"/>
              </w:rPr>
              <w:t>published</w:t>
            </w:r>
            <w:r>
              <w:rPr>
                <w:rFonts w:hint="eastAsia"/>
                <w:color w:val="000000"/>
                <w:szCs w:val="21"/>
              </w:rPr>
              <w:t>；</w:t>
            </w:r>
            <w:r>
              <w:rPr>
                <w:rFonts w:hint="eastAsia"/>
                <w:color w:val="000000"/>
                <w:szCs w:val="21"/>
              </w:rPr>
              <w:t>3</w:t>
            </w:r>
            <w:r>
              <w:rPr>
                <w:rFonts w:hint="eastAsia"/>
                <w:color w:val="000000"/>
                <w:szCs w:val="21"/>
              </w:rPr>
              <w:t>、</w:t>
            </w:r>
            <w:r>
              <w:rPr>
                <w:rFonts w:hint="eastAsia"/>
                <w:color w:val="000000"/>
                <w:szCs w:val="21"/>
              </w:rPr>
              <w:t>draft</w:t>
            </w:r>
            <w:r>
              <w:rPr>
                <w:rFonts w:hint="eastAsia"/>
                <w:color w:val="000000"/>
                <w:szCs w:val="21"/>
              </w:rPr>
              <w:t>；</w:t>
            </w:r>
            <w:r>
              <w:rPr>
                <w:rFonts w:hint="eastAsia"/>
                <w:color w:val="000000"/>
                <w:szCs w:val="21"/>
              </w:rPr>
              <w:t>4</w:t>
            </w:r>
            <w:r>
              <w:rPr>
                <w:rFonts w:hint="eastAsia"/>
                <w:color w:val="000000"/>
                <w:szCs w:val="21"/>
              </w:rPr>
              <w:t>、</w:t>
            </w:r>
            <w:r>
              <w:rPr>
                <w:rFonts w:hint="eastAsia"/>
                <w:color w:val="000000"/>
                <w:szCs w:val="21"/>
              </w:rPr>
              <w:t>rejected</w:t>
            </w:r>
          </w:p>
        </w:tc>
      </w:tr>
      <w:tr w:rsidR="00781781">
        <w:trPr>
          <w:trHeight w:val="507"/>
        </w:trPr>
        <w:tc>
          <w:tcPr>
            <w:tcW w:w="2000" w:type="dxa"/>
            <w:shd w:val="clear" w:color="auto" w:fill="auto"/>
            <w:vAlign w:val="center"/>
          </w:tcPr>
          <w:p w:rsidR="00781781" w:rsidRDefault="00DC2A50">
            <w:pPr>
              <w:tabs>
                <w:tab w:val="center" w:pos="892"/>
              </w:tabs>
              <w:rPr>
                <w:color w:val="000000"/>
                <w:szCs w:val="21"/>
              </w:rPr>
            </w:pPr>
            <w:r>
              <w:rPr>
                <w:rFonts w:hint="eastAsia"/>
                <w:color w:val="000000"/>
                <w:szCs w:val="21"/>
              </w:rPr>
              <w:t>unite</w:t>
            </w:r>
          </w:p>
        </w:tc>
        <w:tc>
          <w:tcPr>
            <w:tcW w:w="1701" w:type="dxa"/>
            <w:shd w:val="clear" w:color="auto" w:fill="auto"/>
            <w:vAlign w:val="center"/>
          </w:tcPr>
          <w:p w:rsidR="00781781" w:rsidRDefault="00DC2A50">
            <w:pPr>
              <w:tabs>
                <w:tab w:val="center" w:pos="892"/>
              </w:tabs>
              <w:rPr>
                <w:color w:val="000000"/>
                <w:szCs w:val="21"/>
              </w:rPr>
            </w:pPr>
            <w:r>
              <w:rPr>
                <w:rFonts w:hint="eastAsia"/>
                <w:color w:val="000000"/>
                <w:szCs w:val="21"/>
              </w:rPr>
              <w:t>Boolean</w:t>
            </w:r>
          </w:p>
        </w:tc>
        <w:tc>
          <w:tcPr>
            <w:tcW w:w="1134" w:type="dxa"/>
            <w:shd w:val="clear" w:color="auto" w:fill="auto"/>
            <w:vAlign w:val="center"/>
          </w:tcPr>
          <w:p w:rsidR="00781781" w:rsidRDefault="00DC2A50">
            <w:pPr>
              <w:tabs>
                <w:tab w:val="center" w:pos="892"/>
              </w:tabs>
              <w:rPr>
                <w:color w:val="000000"/>
                <w:szCs w:val="21"/>
              </w:rPr>
            </w:pPr>
            <w:r>
              <w:rPr>
                <w:rFonts w:hint="eastAsia"/>
                <w:color w:val="000000"/>
                <w:szCs w:val="21"/>
              </w:rPr>
              <w:t>N</w:t>
            </w:r>
          </w:p>
        </w:tc>
        <w:tc>
          <w:tcPr>
            <w:tcW w:w="4252" w:type="dxa"/>
            <w:shd w:val="clear" w:color="auto" w:fill="auto"/>
            <w:vAlign w:val="center"/>
          </w:tcPr>
          <w:p w:rsidR="00781781" w:rsidRDefault="00DC2A50">
            <w:pPr>
              <w:tabs>
                <w:tab w:val="center" w:pos="892"/>
              </w:tabs>
              <w:rPr>
                <w:color w:val="000000"/>
                <w:szCs w:val="21"/>
              </w:rPr>
            </w:pPr>
            <w:r>
              <w:rPr>
                <w:rFonts w:hint="eastAsia"/>
                <w:color w:val="000000"/>
                <w:szCs w:val="21"/>
              </w:rPr>
              <w:t>unite</w:t>
            </w:r>
          </w:p>
        </w:tc>
      </w:tr>
      <w:tr w:rsidR="00781781">
        <w:trPr>
          <w:trHeight w:val="507"/>
        </w:trPr>
        <w:tc>
          <w:tcPr>
            <w:tcW w:w="2000" w:type="dxa"/>
            <w:shd w:val="clear" w:color="auto" w:fill="auto"/>
            <w:vAlign w:val="center"/>
          </w:tcPr>
          <w:p w:rsidR="00781781" w:rsidRDefault="00DC2A50">
            <w:pPr>
              <w:tabs>
                <w:tab w:val="center" w:pos="892"/>
              </w:tabs>
              <w:rPr>
                <w:color w:val="000000"/>
                <w:szCs w:val="21"/>
              </w:rPr>
            </w:pPr>
            <w:r>
              <w:rPr>
                <w:rFonts w:hint="eastAsia"/>
                <w:color w:val="000000"/>
                <w:szCs w:val="21"/>
              </w:rPr>
              <w:t>expedite</w:t>
            </w:r>
          </w:p>
        </w:tc>
        <w:tc>
          <w:tcPr>
            <w:tcW w:w="1701" w:type="dxa"/>
            <w:shd w:val="clear" w:color="auto" w:fill="auto"/>
            <w:vAlign w:val="center"/>
          </w:tcPr>
          <w:p w:rsidR="00781781" w:rsidRDefault="00DC2A50">
            <w:pPr>
              <w:tabs>
                <w:tab w:val="center" w:pos="892"/>
              </w:tabs>
              <w:rPr>
                <w:color w:val="000000"/>
                <w:szCs w:val="21"/>
              </w:rPr>
            </w:pPr>
            <w:r>
              <w:rPr>
                <w:rFonts w:hint="eastAsia"/>
                <w:color w:val="000000"/>
                <w:szCs w:val="21"/>
              </w:rPr>
              <w:t>Boolean</w:t>
            </w:r>
          </w:p>
        </w:tc>
        <w:tc>
          <w:tcPr>
            <w:tcW w:w="1134" w:type="dxa"/>
            <w:shd w:val="clear" w:color="auto" w:fill="auto"/>
            <w:vAlign w:val="center"/>
          </w:tcPr>
          <w:p w:rsidR="00781781" w:rsidRDefault="00DC2A50">
            <w:pPr>
              <w:tabs>
                <w:tab w:val="center" w:pos="892"/>
              </w:tabs>
              <w:rPr>
                <w:color w:val="000000"/>
                <w:szCs w:val="21"/>
              </w:rPr>
            </w:pPr>
            <w:r>
              <w:rPr>
                <w:rFonts w:hint="eastAsia"/>
                <w:color w:val="000000"/>
                <w:szCs w:val="21"/>
              </w:rPr>
              <w:t>N</w:t>
            </w:r>
          </w:p>
        </w:tc>
        <w:tc>
          <w:tcPr>
            <w:tcW w:w="4252" w:type="dxa"/>
            <w:shd w:val="clear" w:color="auto" w:fill="auto"/>
            <w:vAlign w:val="center"/>
          </w:tcPr>
          <w:p w:rsidR="00781781" w:rsidRDefault="00DC2A50">
            <w:pPr>
              <w:tabs>
                <w:tab w:val="center" w:pos="892"/>
              </w:tabs>
              <w:rPr>
                <w:color w:val="000000"/>
                <w:szCs w:val="21"/>
              </w:rPr>
            </w:pPr>
            <w:r>
              <w:rPr>
                <w:rFonts w:hint="eastAsia"/>
                <w:color w:val="000000"/>
                <w:szCs w:val="21"/>
              </w:rPr>
              <w:t>expedite</w:t>
            </w:r>
          </w:p>
        </w:tc>
      </w:tr>
      <w:tr w:rsidR="00781781">
        <w:trPr>
          <w:trHeight w:val="507"/>
        </w:trPr>
        <w:tc>
          <w:tcPr>
            <w:tcW w:w="2000" w:type="dxa"/>
            <w:shd w:val="clear" w:color="auto" w:fill="auto"/>
            <w:vAlign w:val="center"/>
          </w:tcPr>
          <w:p w:rsidR="00781781" w:rsidRDefault="00DC2A50">
            <w:pPr>
              <w:tabs>
                <w:tab w:val="center" w:pos="892"/>
              </w:tabs>
              <w:rPr>
                <w:color w:val="000000"/>
                <w:szCs w:val="21"/>
              </w:rPr>
            </w:pPr>
            <w:r>
              <w:rPr>
                <w:rFonts w:hint="eastAsia"/>
                <w:color w:val="000000"/>
                <w:szCs w:val="21"/>
              </w:rPr>
              <w:t>excerpt</w:t>
            </w:r>
          </w:p>
        </w:tc>
        <w:tc>
          <w:tcPr>
            <w:tcW w:w="1701" w:type="dxa"/>
            <w:shd w:val="clear" w:color="auto" w:fill="auto"/>
            <w:vAlign w:val="center"/>
          </w:tcPr>
          <w:p w:rsidR="00781781" w:rsidRDefault="00DC2A50">
            <w:pPr>
              <w:tabs>
                <w:tab w:val="center" w:pos="892"/>
              </w:tabs>
              <w:rPr>
                <w:color w:val="000000"/>
                <w:szCs w:val="21"/>
              </w:rPr>
            </w:pPr>
            <w:r>
              <w:rPr>
                <w:rFonts w:hint="eastAsia"/>
                <w:color w:val="000000"/>
                <w:szCs w:val="21"/>
              </w:rPr>
              <w:t>String</w:t>
            </w:r>
          </w:p>
        </w:tc>
        <w:tc>
          <w:tcPr>
            <w:tcW w:w="1134" w:type="dxa"/>
            <w:shd w:val="clear" w:color="auto" w:fill="auto"/>
            <w:vAlign w:val="center"/>
          </w:tcPr>
          <w:p w:rsidR="00781781" w:rsidRDefault="00DC2A50">
            <w:pPr>
              <w:tabs>
                <w:tab w:val="center" w:pos="892"/>
              </w:tabs>
              <w:rPr>
                <w:color w:val="000000"/>
                <w:szCs w:val="21"/>
              </w:rPr>
            </w:pPr>
            <w:r>
              <w:rPr>
                <w:rFonts w:hint="eastAsia"/>
                <w:color w:val="000000"/>
                <w:szCs w:val="21"/>
              </w:rPr>
              <w:t>N</w:t>
            </w:r>
          </w:p>
        </w:tc>
        <w:tc>
          <w:tcPr>
            <w:tcW w:w="4252" w:type="dxa"/>
            <w:shd w:val="clear" w:color="auto" w:fill="auto"/>
            <w:vAlign w:val="center"/>
          </w:tcPr>
          <w:p w:rsidR="00781781" w:rsidRDefault="00DC2A50">
            <w:pPr>
              <w:tabs>
                <w:tab w:val="center" w:pos="892"/>
              </w:tabs>
              <w:rPr>
                <w:color w:val="000000"/>
                <w:szCs w:val="21"/>
              </w:rPr>
            </w:pPr>
            <w:r>
              <w:rPr>
                <w:rFonts w:hint="eastAsia"/>
                <w:color w:val="000000"/>
                <w:szCs w:val="21"/>
              </w:rPr>
              <w:t>excerpt</w:t>
            </w:r>
          </w:p>
        </w:tc>
      </w:tr>
      <w:tr w:rsidR="00781781">
        <w:trPr>
          <w:trHeight w:val="507"/>
        </w:trPr>
        <w:tc>
          <w:tcPr>
            <w:tcW w:w="2000" w:type="dxa"/>
            <w:shd w:val="clear" w:color="auto" w:fill="auto"/>
            <w:vAlign w:val="center"/>
          </w:tcPr>
          <w:p w:rsidR="00781781" w:rsidRDefault="00DC2A50">
            <w:pPr>
              <w:tabs>
                <w:tab w:val="center" w:pos="892"/>
              </w:tabs>
              <w:rPr>
                <w:color w:val="000000"/>
                <w:szCs w:val="21"/>
              </w:rPr>
            </w:pPr>
            <w:r>
              <w:rPr>
                <w:rFonts w:ascii="Consolas" w:eastAsia="Consolas" w:hAnsi="Consolas" w:hint="eastAsia"/>
                <w:color w:val="0000C0"/>
                <w:sz w:val="20"/>
                <w:shd w:val="clear" w:color="auto" w:fill="F0D8A8"/>
              </w:rPr>
              <w:t>relativeTopics</w:t>
            </w:r>
          </w:p>
        </w:tc>
        <w:tc>
          <w:tcPr>
            <w:tcW w:w="1701" w:type="dxa"/>
            <w:shd w:val="clear" w:color="auto" w:fill="auto"/>
            <w:vAlign w:val="center"/>
          </w:tcPr>
          <w:p w:rsidR="00781781" w:rsidRDefault="00DC2A50">
            <w:pPr>
              <w:tabs>
                <w:tab w:val="center" w:pos="892"/>
              </w:tabs>
              <w:rPr>
                <w:color w:val="000000"/>
                <w:szCs w:val="21"/>
              </w:rPr>
            </w:pPr>
            <w:r>
              <w:rPr>
                <w:rFonts w:hint="eastAsia"/>
                <w:color w:val="000000"/>
                <w:szCs w:val="21"/>
              </w:rPr>
              <w:t>String</w:t>
            </w:r>
          </w:p>
        </w:tc>
        <w:tc>
          <w:tcPr>
            <w:tcW w:w="1134" w:type="dxa"/>
            <w:shd w:val="clear" w:color="auto" w:fill="auto"/>
            <w:vAlign w:val="center"/>
          </w:tcPr>
          <w:p w:rsidR="00781781" w:rsidRDefault="00DC2A50">
            <w:pPr>
              <w:tabs>
                <w:tab w:val="center" w:pos="892"/>
              </w:tabs>
              <w:rPr>
                <w:color w:val="000000"/>
                <w:szCs w:val="21"/>
              </w:rPr>
            </w:pPr>
            <w:r>
              <w:rPr>
                <w:rFonts w:hint="eastAsia"/>
                <w:color w:val="000000"/>
                <w:szCs w:val="21"/>
              </w:rPr>
              <w:t>N</w:t>
            </w:r>
          </w:p>
        </w:tc>
        <w:tc>
          <w:tcPr>
            <w:tcW w:w="4252" w:type="dxa"/>
            <w:shd w:val="clear" w:color="auto" w:fill="auto"/>
            <w:vAlign w:val="center"/>
          </w:tcPr>
          <w:p w:rsidR="00781781" w:rsidRDefault="00DC2A50">
            <w:pPr>
              <w:tabs>
                <w:tab w:val="center" w:pos="892"/>
              </w:tabs>
              <w:rPr>
                <w:color w:val="000000"/>
                <w:szCs w:val="21"/>
              </w:rPr>
            </w:pPr>
            <w:r>
              <w:rPr>
                <w:rFonts w:hint="eastAsia"/>
                <w:color w:val="000000"/>
                <w:szCs w:val="21"/>
              </w:rPr>
              <w:t>relativeTopics</w:t>
            </w:r>
          </w:p>
        </w:tc>
      </w:tr>
    </w:tbl>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lastRenderedPageBreak/>
        <w:t>Request parameters</w:t>
      </w:r>
      <w:r>
        <w:rPr>
          <w:rFonts w:ascii="微软雅黑" w:eastAsia="微软雅黑" w:hAnsi="微软雅黑" w:cs="宋体" w:hint="eastAsia"/>
          <w:b/>
          <w:color w:val="000000"/>
          <w:sz w:val="22"/>
        </w:rPr>
        <w:t>：</w:t>
      </w:r>
    </w:p>
    <w:p w:rsidR="00781781" w:rsidRDefault="00DC2A50">
      <w:pPr>
        <w:ind w:firstLine="420"/>
        <w:rPr>
          <w:rFonts w:ascii="宋体" w:hAnsi="宋体" w:cs="宋体"/>
          <w:b/>
          <w:color w:val="000000"/>
          <w:sz w:val="22"/>
        </w:rPr>
      </w:pPr>
      <w:r>
        <w:rPr>
          <w:rFonts w:ascii="宋体" w:hAnsi="宋体" w:cs="宋体" w:hint="eastAsia"/>
          <w:b/>
          <w:color w:val="000000"/>
          <w:sz w:val="22"/>
        </w:rPr>
        <w:lastRenderedPageBreak/>
        <w:t>Json data</w:t>
      </w:r>
      <w:r>
        <w:rPr>
          <w:rFonts w:ascii="宋体" w:hAnsi="宋体" w:cs="宋体" w:hint="eastAsia"/>
          <w:b/>
          <w:color w:val="000000"/>
          <w:sz w:val="22"/>
        </w:rPr>
        <w:t>：</w:t>
      </w:r>
    </w:p>
    <w:p w:rsidR="00781781" w:rsidRDefault="00DC2A50">
      <w:pPr>
        <w:widowControl/>
        <w:jc w:val="left"/>
        <w:rPr>
          <w:color w:val="000000"/>
          <w:szCs w:val="21"/>
        </w:rPr>
      </w:pPr>
      <w:r>
        <w:rPr>
          <w:rFonts w:hint="eastAsia"/>
          <w:color w:val="000000"/>
          <w:szCs w:val="21"/>
        </w:rPr>
        <w:t>{</w:t>
      </w:r>
    </w:p>
    <w:p w:rsidR="00781781" w:rsidRDefault="00DC2A50">
      <w:pPr>
        <w:widowControl/>
        <w:jc w:val="left"/>
        <w:rPr>
          <w:color w:val="000000"/>
          <w:szCs w:val="21"/>
        </w:rPr>
      </w:pPr>
      <w:r>
        <w:rPr>
          <w:rFonts w:hint="eastAsia"/>
          <w:color w:val="000000"/>
          <w:szCs w:val="21"/>
        </w:rPr>
        <w:t xml:space="preserve">  "authorId": "string",</w:t>
      </w:r>
    </w:p>
    <w:p w:rsidR="00781781" w:rsidRDefault="00DC2A50">
      <w:pPr>
        <w:widowControl/>
        <w:jc w:val="left"/>
        <w:rPr>
          <w:color w:val="000000"/>
          <w:szCs w:val="21"/>
        </w:rPr>
      </w:pPr>
      <w:r>
        <w:rPr>
          <w:rFonts w:hint="eastAsia"/>
          <w:color w:val="000000"/>
          <w:szCs w:val="21"/>
        </w:rPr>
        <w:t xml:space="preserve">  "authorName": "string",</w:t>
      </w:r>
    </w:p>
    <w:p w:rsidR="00781781" w:rsidRDefault="00DC2A50">
      <w:pPr>
        <w:widowControl/>
        <w:jc w:val="left"/>
        <w:rPr>
          <w:color w:val="000000"/>
          <w:szCs w:val="21"/>
        </w:rPr>
      </w:pPr>
      <w:r>
        <w:rPr>
          <w:rFonts w:hint="eastAsia"/>
          <w:color w:val="000000"/>
          <w:szCs w:val="21"/>
        </w:rPr>
        <w:t xml:space="preserve">  </w:t>
      </w:r>
      <w:r>
        <w:rPr>
          <w:rFonts w:hint="eastAsia"/>
          <w:color w:val="000000"/>
          <w:szCs w:val="21"/>
        </w:rPr>
        <w:t>"avgCommentRating": "string",</w:t>
      </w:r>
    </w:p>
    <w:p w:rsidR="00781781" w:rsidRDefault="00DC2A50">
      <w:pPr>
        <w:widowControl/>
        <w:jc w:val="left"/>
        <w:rPr>
          <w:color w:val="000000"/>
          <w:szCs w:val="21"/>
        </w:rPr>
      </w:pPr>
      <w:r>
        <w:rPr>
          <w:rFonts w:hint="eastAsia"/>
          <w:color w:val="000000"/>
          <w:szCs w:val="21"/>
        </w:rPr>
        <w:t xml:space="preserve">  "categoryId": "string",</w:t>
      </w:r>
    </w:p>
    <w:p w:rsidR="00781781" w:rsidRDefault="00DC2A50">
      <w:pPr>
        <w:widowControl/>
        <w:jc w:val="left"/>
        <w:rPr>
          <w:color w:val="000000"/>
          <w:szCs w:val="21"/>
        </w:rPr>
      </w:pPr>
      <w:r>
        <w:rPr>
          <w:rFonts w:hint="eastAsia"/>
          <w:color w:val="000000"/>
          <w:szCs w:val="21"/>
        </w:rPr>
        <w:t xml:space="preserve">  "categoryName": "string",</w:t>
      </w:r>
    </w:p>
    <w:p w:rsidR="00781781" w:rsidRDefault="00DC2A50">
      <w:pPr>
        <w:widowControl/>
        <w:jc w:val="left"/>
        <w:rPr>
          <w:color w:val="000000"/>
          <w:szCs w:val="21"/>
        </w:rPr>
      </w:pPr>
      <w:r>
        <w:rPr>
          <w:rFonts w:hint="eastAsia"/>
          <w:color w:val="000000"/>
          <w:szCs w:val="21"/>
        </w:rPr>
        <w:lastRenderedPageBreak/>
        <w:t xml:space="preserve">  "comment": [</w:t>
      </w:r>
    </w:p>
    <w:p w:rsidR="00781781" w:rsidRDefault="00DC2A50">
      <w:pPr>
        <w:widowControl/>
        <w:jc w:val="left"/>
        <w:rPr>
          <w:color w:val="000000"/>
          <w:szCs w:val="21"/>
        </w:rPr>
      </w:pPr>
      <w:r>
        <w:rPr>
          <w:rFonts w:hint="eastAsia"/>
          <w:color w:val="000000"/>
          <w:szCs w:val="21"/>
        </w:rPr>
        <w:t xml:space="preserve">    {</w:t>
      </w:r>
    </w:p>
    <w:p w:rsidR="00781781" w:rsidRDefault="00DC2A50">
      <w:pPr>
        <w:widowControl/>
        <w:jc w:val="left"/>
        <w:rPr>
          <w:color w:val="000000"/>
          <w:szCs w:val="21"/>
        </w:rPr>
      </w:pPr>
      <w:r>
        <w:rPr>
          <w:rFonts w:hint="eastAsia"/>
          <w:color w:val="000000"/>
          <w:szCs w:val="21"/>
        </w:rPr>
        <w:t xml:space="preserve">      "comment_rating": 0,</w:t>
      </w:r>
    </w:p>
    <w:p w:rsidR="00781781" w:rsidRDefault="00DC2A50">
      <w:pPr>
        <w:widowControl/>
        <w:jc w:val="left"/>
        <w:rPr>
          <w:color w:val="000000"/>
          <w:szCs w:val="21"/>
        </w:rPr>
      </w:pPr>
      <w:r>
        <w:rPr>
          <w:rFonts w:hint="eastAsia"/>
          <w:color w:val="000000"/>
          <w:szCs w:val="21"/>
        </w:rPr>
        <w:t xml:space="preserve">      "comment_text": "string",</w:t>
      </w:r>
    </w:p>
    <w:p w:rsidR="00781781" w:rsidRDefault="00DC2A50">
      <w:pPr>
        <w:widowControl/>
        <w:jc w:val="left"/>
        <w:rPr>
          <w:color w:val="000000"/>
          <w:szCs w:val="21"/>
        </w:rPr>
      </w:pPr>
      <w:r>
        <w:rPr>
          <w:rFonts w:hint="eastAsia"/>
          <w:color w:val="000000"/>
          <w:szCs w:val="21"/>
        </w:rPr>
        <w:t xml:space="preserve">      "content_id": "string",</w:t>
      </w:r>
    </w:p>
    <w:p w:rsidR="00781781" w:rsidRDefault="00DC2A50">
      <w:pPr>
        <w:widowControl/>
        <w:jc w:val="left"/>
        <w:rPr>
          <w:color w:val="000000"/>
          <w:szCs w:val="21"/>
        </w:rPr>
      </w:pPr>
      <w:r>
        <w:rPr>
          <w:rFonts w:hint="eastAsia"/>
          <w:color w:val="000000"/>
          <w:szCs w:val="21"/>
        </w:rPr>
        <w:t xml:space="preserve">      "create_time": "2018-10-31T01:52:43.872Z",</w:t>
      </w:r>
    </w:p>
    <w:p w:rsidR="00781781" w:rsidRDefault="00DC2A50">
      <w:pPr>
        <w:widowControl/>
        <w:jc w:val="left"/>
        <w:rPr>
          <w:color w:val="000000"/>
          <w:szCs w:val="21"/>
        </w:rPr>
      </w:pPr>
      <w:r>
        <w:rPr>
          <w:rFonts w:hint="eastAsia"/>
          <w:color w:val="000000"/>
          <w:szCs w:val="21"/>
        </w:rPr>
        <w:t xml:space="preserve">      "email"</w:t>
      </w:r>
      <w:r>
        <w:rPr>
          <w:rFonts w:hint="eastAsia"/>
          <w:color w:val="000000"/>
          <w:szCs w:val="21"/>
        </w:rPr>
        <w:t>: "string"</w:t>
      </w:r>
    </w:p>
    <w:p w:rsidR="00781781" w:rsidRDefault="00DC2A50">
      <w:pPr>
        <w:widowControl/>
        <w:jc w:val="left"/>
        <w:rPr>
          <w:color w:val="000000"/>
          <w:szCs w:val="21"/>
        </w:rPr>
      </w:pPr>
      <w:r>
        <w:rPr>
          <w:rFonts w:hint="eastAsia"/>
          <w:color w:val="000000"/>
          <w:szCs w:val="21"/>
        </w:rPr>
        <w:t xml:space="preserve">    }</w:t>
      </w:r>
    </w:p>
    <w:p w:rsidR="00781781" w:rsidRDefault="00DC2A50">
      <w:pPr>
        <w:widowControl/>
        <w:jc w:val="left"/>
        <w:rPr>
          <w:color w:val="000000"/>
          <w:szCs w:val="21"/>
        </w:rPr>
      </w:pPr>
      <w:r>
        <w:rPr>
          <w:rFonts w:hint="eastAsia"/>
          <w:color w:val="000000"/>
          <w:szCs w:val="21"/>
        </w:rPr>
        <w:t xml:space="preserve">  ],</w:t>
      </w:r>
    </w:p>
    <w:p w:rsidR="00781781" w:rsidRDefault="00DC2A50">
      <w:pPr>
        <w:widowControl/>
        <w:jc w:val="left"/>
        <w:rPr>
          <w:color w:val="000000"/>
          <w:szCs w:val="21"/>
        </w:rPr>
      </w:pPr>
      <w:r>
        <w:rPr>
          <w:rFonts w:hint="eastAsia"/>
          <w:color w:val="000000"/>
          <w:szCs w:val="21"/>
        </w:rPr>
        <w:t xml:space="preserve">  "content": "string",</w:t>
      </w:r>
    </w:p>
    <w:p w:rsidR="00781781" w:rsidRDefault="00DC2A50">
      <w:pPr>
        <w:widowControl/>
        <w:jc w:val="left"/>
        <w:rPr>
          <w:color w:val="000000"/>
          <w:szCs w:val="21"/>
        </w:rPr>
      </w:pPr>
      <w:r>
        <w:rPr>
          <w:rFonts w:hint="eastAsia"/>
          <w:color w:val="000000"/>
          <w:szCs w:val="21"/>
        </w:rPr>
        <w:t xml:space="preserve">  "contentTypeId": "string",</w:t>
      </w:r>
    </w:p>
    <w:p w:rsidR="00781781" w:rsidRDefault="00DC2A50">
      <w:pPr>
        <w:widowControl/>
        <w:jc w:val="left"/>
        <w:rPr>
          <w:color w:val="000000"/>
          <w:szCs w:val="21"/>
        </w:rPr>
      </w:pPr>
      <w:r>
        <w:rPr>
          <w:rFonts w:hint="eastAsia"/>
          <w:color w:val="000000"/>
          <w:szCs w:val="21"/>
        </w:rPr>
        <w:t xml:space="preserve">  "contentTypeName": "string",</w:t>
      </w:r>
    </w:p>
    <w:p w:rsidR="00781781" w:rsidRDefault="00DC2A50">
      <w:pPr>
        <w:widowControl/>
        <w:jc w:val="left"/>
        <w:rPr>
          <w:color w:val="000000"/>
          <w:szCs w:val="21"/>
        </w:rPr>
      </w:pPr>
      <w:r>
        <w:rPr>
          <w:rFonts w:hint="eastAsia"/>
          <w:color w:val="000000"/>
          <w:szCs w:val="21"/>
        </w:rPr>
        <w:t xml:space="preserve">  "countOfComment": "string",</w:t>
      </w:r>
    </w:p>
    <w:p w:rsidR="00781781" w:rsidRDefault="00DC2A50">
      <w:pPr>
        <w:widowControl/>
        <w:jc w:val="left"/>
        <w:rPr>
          <w:color w:val="000000"/>
          <w:szCs w:val="21"/>
        </w:rPr>
      </w:pPr>
      <w:r>
        <w:rPr>
          <w:rFonts w:hint="eastAsia"/>
          <w:color w:val="000000"/>
          <w:szCs w:val="21"/>
        </w:rPr>
        <w:t xml:space="preserve">  "email": "string",</w:t>
      </w:r>
    </w:p>
    <w:p w:rsidR="00781781" w:rsidRDefault="00DC2A50">
      <w:pPr>
        <w:widowControl/>
        <w:jc w:val="left"/>
        <w:rPr>
          <w:color w:val="000000"/>
          <w:szCs w:val="21"/>
        </w:rPr>
      </w:pPr>
      <w:r>
        <w:rPr>
          <w:rFonts w:hint="eastAsia"/>
          <w:color w:val="000000"/>
          <w:szCs w:val="21"/>
        </w:rPr>
        <w:t xml:space="preserve">  "featuredMedia": {</w:t>
      </w:r>
    </w:p>
    <w:p w:rsidR="00781781" w:rsidRDefault="00DC2A50">
      <w:pPr>
        <w:widowControl/>
        <w:jc w:val="left"/>
        <w:rPr>
          <w:color w:val="000000"/>
          <w:szCs w:val="21"/>
        </w:rPr>
      </w:pPr>
      <w:r>
        <w:rPr>
          <w:rFonts w:hint="eastAsia"/>
          <w:color w:val="000000"/>
          <w:szCs w:val="21"/>
        </w:rPr>
        <w:t xml:space="preserve">    "code": {},</w:t>
      </w:r>
    </w:p>
    <w:p w:rsidR="00781781" w:rsidRDefault="00DC2A50">
      <w:pPr>
        <w:widowControl/>
        <w:jc w:val="left"/>
        <w:rPr>
          <w:color w:val="000000"/>
          <w:szCs w:val="21"/>
        </w:rPr>
      </w:pPr>
      <w:r>
        <w:rPr>
          <w:rFonts w:hint="eastAsia"/>
          <w:color w:val="000000"/>
          <w:szCs w:val="21"/>
        </w:rPr>
        <w:t xml:space="preserve">    "type": "string"</w:t>
      </w:r>
    </w:p>
    <w:p w:rsidR="00781781" w:rsidRDefault="00DC2A50">
      <w:pPr>
        <w:widowControl/>
        <w:jc w:val="left"/>
        <w:rPr>
          <w:color w:val="000000"/>
          <w:szCs w:val="21"/>
        </w:rPr>
      </w:pPr>
      <w:r>
        <w:rPr>
          <w:rFonts w:hint="eastAsia"/>
          <w:color w:val="000000"/>
          <w:szCs w:val="21"/>
        </w:rPr>
        <w:t xml:space="preserve">  },</w:t>
      </w:r>
    </w:p>
    <w:p w:rsidR="00781781" w:rsidRDefault="00DC2A50">
      <w:pPr>
        <w:widowControl/>
        <w:jc w:val="left"/>
        <w:rPr>
          <w:color w:val="000000"/>
          <w:szCs w:val="21"/>
        </w:rPr>
      </w:pPr>
      <w:r>
        <w:rPr>
          <w:rFonts w:hint="eastAsia"/>
          <w:color w:val="000000"/>
          <w:szCs w:val="21"/>
        </w:rPr>
        <w:t xml:space="preserve">  "id": "string",</w:t>
      </w:r>
    </w:p>
    <w:p w:rsidR="00781781" w:rsidRDefault="00DC2A50">
      <w:pPr>
        <w:widowControl/>
        <w:jc w:val="left"/>
        <w:rPr>
          <w:color w:val="000000"/>
          <w:szCs w:val="21"/>
        </w:rPr>
      </w:pPr>
      <w:r>
        <w:rPr>
          <w:rFonts w:hint="eastAsia"/>
          <w:color w:val="000000"/>
          <w:szCs w:val="21"/>
        </w:rPr>
        <w:t xml:space="preserve">  "isBookmark": tru</w:t>
      </w:r>
      <w:r>
        <w:rPr>
          <w:rFonts w:hint="eastAsia"/>
          <w:color w:val="000000"/>
          <w:szCs w:val="21"/>
        </w:rPr>
        <w:t>e,</w:t>
      </w:r>
    </w:p>
    <w:p w:rsidR="00781781" w:rsidRDefault="00DC2A50">
      <w:pPr>
        <w:widowControl/>
        <w:jc w:val="left"/>
        <w:rPr>
          <w:color w:val="000000"/>
          <w:szCs w:val="21"/>
        </w:rPr>
      </w:pPr>
      <w:r>
        <w:rPr>
          <w:rFonts w:hint="eastAsia"/>
          <w:color w:val="000000"/>
          <w:szCs w:val="21"/>
        </w:rPr>
        <w:t xml:space="preserve">  "isComplete": true,</w:t>
      </w:r>
    </w:p>
    <w:p w:rsidR="00781781" w:rsidRDefault="00DC2A50">
      <w:pPr>
        <w:widowControl/>
        <w:jc w:val="left"/>
        <w:rPr>
          <w:color w:val="000000"/>
          <w:szCs w:val="21"/>
        </w:rPr>
      </w:pPr>
      <w:r>
        <w:rPr>
          <w:rFonts w:hint="eastAsia"/>
          <w:color w:val="000000"/>
          <w:szCs w:val="21"/>
        </w:rPr>
        <w:t xml:space="preserve">  "isFeatured": true,</w:t>
      </w:r>
    </w:p>
    <w:p w:rsidR="00781781" w:rsidRDefault="00DC2A50">
      <w:pPr>
        <w:widowControl/>
        <w:jc w:val="left"/>
        <w:rPr>
          <w:color w:val="000000"/>
          <w:szCs w:val="21"/>
        </w:rPr>
      </w:pPr>
      <w:r>
        <w:rPr>
          <w:rFonts w:hint="eastAsia"/>
          <w:color w:val="000000"/>
          <w:szCs w:val="21"/>
        </w:rPr>
        <w:t xml:space="preserve">  "isPrivate": true,</w:t>
      </w:r>
    </w:p>
    <w:p w:rsidR="00781781" w:rsidRDefault="00DC2A50">
      <w:pPr>
        <w:widowControl/>
        <w:jc w:val="left"/>
        <w:rPr>
          <w:color w:val="000000"/>
          <w:szCs w:val="21"/>
        </w:rPr>
      </w:pPr>
      <w:r>
        <w:rPr>
          <w:rFonts w:hint="eastAsia"/>
          <w:color w:val="000000"/>
          <w:szCs w:val="21"/>
        </w:rPr>
        <w:t xml:space="preserve">  "isPublishNow": true,</w:t>
      </w:r>
    </w:p>
    <w:p w:rsidR="00781781" w:rsidRDefault="00DC2A50">
      <w:pPr>
        <w:widowControl/>
        <w:jc w:val="left"/>
        <w:rPr>
          <w:color w:val="000000"/>
          <w:szCs w:val="21"/>
        </w:rPr>
      </w:pPr>
      <w:r>
        <w:rPr>
          <w:rFonts w:hint="eastAsia"/>
          <w:color w:val="000000"/>
          <w:szCs w:val="21"/>
        </w:rPr>
        <w:t xml:space="preserve">  "nextContentId": "string",</w:t>
      </w:r>
    </w:p>
    <w:p w:rsidR="00781781" w:rsidRDefault="00DC2A50">
      <w:pPr>
        <w:widowControl/>
        <w:jc w:val="left"/>
        <w:rPr>
          <w:color w:val="000000"/>
          <w:szCs w:val="21"/>
        </w:rPr>
      </w:pPr>
      <w:r>
        <w:rPr>
          <w:rFonts w:hint="eastAsia"/>
          <w:color w:val="000000"/>
          <w:szCs w:val="21"/>
        </w:rPr>
        <w:t xml:space="preserve">  "photos":[</w:t>
      </w:r>
    </w:p>
    <w:p w:rsidR="00781781" w:rsidRDefault="00DC2A50">
      <w:pPr>
        <w:widowControl/>
        <w:jc w:val="left"/>
        <w:rPr>
          <w:color w:val="000000"/>
          <w:szCs w:val="21"/>
        </w:rPr>
      </w:pPr>
      <w:r>
        <w:rPr>
          <w:rFonts w:hint="eastAsia"/>
          <w:color w:val="000000"/>
          <w:szCs w:val="21"/>
        </w:rPr>
        <w:t xml:space="preserve">    {</w:t>
      </w:r>
    </w:p>
    <w:p w:rsidR="00781781" w:rsidRDefault="00DC2A50">
      <w:pPr>
        <w:widowControl/>
        <w:jc w:val="left"/>
        <w:rPr>
          <w:color w:val="000000"/>
          <w:szCs w:val="21"/>
        </w:rPr>
      </w:pPr>
      <w:r>
        <w:rPr>
          <w:rFonts w:hint="eastAsia"/>
          <w:color w:val="000000"/>
          <w:szCs w:val="21"/>
        </w:rPr>
        <w:t xml:space="preserve">      "original": "string",</w:t>
      </w:r>
    </w:p>
    <w:p w:rsidR="00781781" w:rsidRDefault="00DC2A50">
      <w:pPr>
        <w:widowControl/>
        <w:jc w:val="left"/>
        <w:rPr>
          <w:color w:val="000000"/>
          <w:szCs w:val="21"/>
        </w:rPr>
      </w:pPr>
      <w:r>
        <w:rPr>
          <w:rFonts w:hint="eastAsia"/>
          <w:color w:val="000000"/>
          <w:szCs w:val="21"/>
        </w:rPr>
        <w:t xml:space="preserve">      "thumbnail": "string"</w:t>
      </w:r>
    </w:p>
    <w:p w:rsidR="00781781" w:rsidRDefault="00DC2A50">
      <w:pPr>
        <w:widowControl/>
        <w:jc w:val="left"/>
        <w:rPr>
          <w:color w:val="000000"/>
          <w:szCs w:val="21"/>
        </w:rPr>
      </w:pPr>
      <w:r>
        <w:rPr>
          <w:rFonts w:hint="eastAsia"/>
          <w:color w:val="000000"/>
          <w:szCs w:val="21"/>
        </w:rPr>
        <w:t xml:space="preserve">    }</w:t>
      </w:r>
    </w:p>
    <w:p w:rsidR="00781781" w:rsidRDefault="00DC2A50">
      <w:pPr>
        <w:widowControl/>
        <w:jc w:val="left"/>
        <w:rPr>
          <w:color w:val="000000"/>
          <w:szCs w:val="21"/>
        </w:rPr>
      </w:pPr>
      <w:r>
        <w:rPr>
          <w:rFonts w:hint="eastAsia"/>
          <w:color w:val="000000"/>
          <w:szCs w:val="21"/>
        </w:rPr>
        <w:t xml:space="preserve">  ],</w:t>
      </w:r>
    </w:p>
    <w:p w:rsidR="00781781" w:rsidRDefault="00DC2A50">
      <w:pPr>
        <w:widowControl/>
        <w:jc w:val="left"/>
        <w:rPr>
          <w:color w:val="000000"/>
          <w:szCs w:val="21"/>
        </w:rPr>
      </w:pPr>
      <w:r>
        <w:rPr>
          <w:rFonts w:hint="eastAsia"/>
          <w:color w:val="000000"/>
          <w:szCs w:val="21"/>
        </w:rPr>
        <w:t xml:space="preserve">  "podcasts": [</w:t>
      </w:r>
    </w:p>
    <w:p w:rsidR="00781781" w:rsidRDefault="00DC2A50">
      <w:pPr>
        <w:widowControl/>
        <w:jc w:val="left"/>
        <w:rPr>
          <w:color w:val="000000"/>
          <w:szCs w:val="21"/>
        </w:rPr>
      </w:pPr>
      <w:r>
        <w:rPr>
          <w:rFonts w:hint="eastAsia"/>
          <w:color w:val="000000"/>
          <w:szCs w:val="21"/>
        </w:rPr>
        <w:t xml:space="preserve">    "string"</w:t>
      </w:r>
    </w:p>
    <w:p w:rsidR="00781781" w:rsidRDefault="00DC2A50">
      <w:pPr>
        <w:widowControl/>
        <w:jc w:val="left"/>
        <w:rPr>
          <w:color w:val="000000"/>
          <w:szCs w:val="21"/>
        </w:rPr>
      </w:pPr>
      <w:r>
        <w:rPr>
          <w:rFonts w:hint="eastAsia"/>
          <w:color w:val="000000"/>
          <w:szCs w:val="21"/>
        </w:rPr>
        <w:t xml:space="preserve">  ],</w:t>
      </w:r>
    </w:p>
    <w:p w:rsidR="00781781" w:rsidRDefault="00DC2A50">
      <w:pPr>
        <w:widowControl/>
        <w:jc w:val="left"/>
        <w:rPr>
          <w:color w:val="000000"/>
          <w:szCs w:val="21"/>
        </w:rPr>
      </w:pPr>
      <w:r>
        <w:rPr>
          <w:rFonts w:hint="eastAsia"/>
          <w:color w:val="000000"/>
          <w:szCs w:val="21"/>
        </w:rPr>
        <w:t xml:space="preserve">  "</w:t>
      </w:r>
      <w:r>
        <w:rPr>
          <w:rFonts w:hint="eastAsia"/>
          <w:color w:val="000000"/>
          <w:szCs w:val="21"/>
        </w:rPr>
        <w:t>previousContentId": "string",</w:t>
      </w:r>
    </w:p>
    <w:p w:rsidR="00781781" w:rsidRDefault="00DC2A50">
      <w:pPr>
        <w:widowControl/>
        <w:jc w:val="left"/>
        <w:rPr>
          <w:color w:val="000000"/>
          <w:szCs w:val="21"/>
        </w:rPr>
      </w:pPr>
      <w:r>
        <w:rPr>
          <w:rFonts w:hint="eastAsia"/>
          <w:color w:val="000000"/>
          <w:szCs w:val="21"/>
        </w:rPr>
        <w:t xml:space="preserve">  "publishDate": "2018-10-31T01:52:43.872Z",</w:t>
      </w:r>
    </w:p>
    <w:p w:rsidR="00781781" w:rsidRDefault="00DC2A50">
      <w:pPr>
        <w:widowControl/>
        <w:jc w:val="left"/>
        <w:rPr>
          <w:color w:val="000000"/>
          <w:szCs w:val="21"/>
        </w:rPr>
      </w:pPr>
      <w:r>
        <w:rPr>
          <w:rFonts w:hint="eastAsia"/>
          <w:color w:val="000000"/>
          <w:szCs w:val="21"/>
        </w:rPr>
        <w:t xml:space="preserve">  "publishEnd": "2018-10-31T01:52:43.872Z",</w:t>
      </w:r>
    </w:p>
    <w:p w:rsidR="00781781" w:rsidRDefault="00DC2A50">
      <w:pPr>
        <w:widowControl/>
        <w:jc w:val="left"/>
        <w:rPr>
          <w:color w:val="000000"/>
          <w:szCs w:val="21"/>
        </w:rPr>
      </w:pPr>
      <w:r>
        <w:rPr>
          <w:rFonts w:hint="eastAsia"/>
          <w:color w:val="000000"/>
          <w:szCs w:val="21"/>
        </w:rPr>
        <w:t xml:space="preserve">  "publishOn": "2018-10-31T01:52:43.872Z",</w:t>
      </w:r>
    </w:p>
    <w:p w:rsidR="00781781" w:rsidRDefault="00DC2A50">
      <w:pPr>
        <w:widowControl/>
        <w:jc w:val="left"/>
        <w:rPr>
          <w:color w:val="000000"/>
          <w:szCs w:val="21"/>
        </w:rPr>
      </w:pPr>
      <w:r>
        <w:rPr>
          <w:rFonts w:hint="eastAsia"/>
          <w:color w:val="000000"/>
          <w:szCs w:val="21"/>
        </w:rPr>
        <w:t xml:space="preserve">  "readNumber": 0,</w:t>
      </w:r>
    </w:p>
    <w:p w:rsidR="00781781" w:rsidRDefault="00DC2A50">
      <w:pPr>
        <w:widowControl/>
        <w:jc w:val="left"/>
        <w:rPr>
          <w:color w:val="000000"/>
          <w:szCs w:val="21"/>
        </w:rPr>
      </w:pPr>
      <w:r>
        <w:rPr>
          <w:rFonts w:hint="eastAsia"/>
          <w:color w:val="000000"/>
          <w:szCs w:val="21"/>
        </w:rPr>
        <w:t xml:space="preserve">  "reviewOn": "2018-10-31T01:52:43.872Z",</w:t>
      </w:r>
    </w:p>
    <w:p w:rsidR="00781781" w:rsidRDefault="00DC2A50">
      <w:pPr>
        <w:widowControl/>
        <w:jc w:val="left"/>
        <w:rPr>
          <w:color w:val="000000"/>
          <w:szCs w:val="21"/>
        </w:rPr>
      </w:pPr>
      <w:r>
        <w:rPr>
          <w:rFonts w:hint="eastAsia"/>
          <w:color w:val="000000"/>
          <w:szCs w:val="21"/>
        </w:rPr>
        <w:t xml:space="preserve">  "sponsorId": "string",</w:t>
      </w:r>
    </w:p>
    <w:p w:rsidR="00781781" w:rsidRDefault="00DC2A50">
      <w:pPr>
        <w:widowControl/>
        <w:jc w:val="left"/>
        <w:rPr>
          <w:color w:val="000000"/>
          <w:szCs w:val="21"/>
        </w:rPr>
      </w:pPr>
      <w:r>
        <w:rPr>
          <w:rFonts w:hint="eastAsia"/>
          <w:color w:val="000000"/>
          <w:szCs w:val="21"/>
        </w:rPr>
        <w:t xml:space="preserve">  "spons</w:t>
      </w:r>
      <w:r>
        <w:rPr>
          <w:rFonts w:hint="eastAsia"/>
          <w:color w:val="000000"/>
          <w:szCs w:val="21"/>
        </w:rPr>
        <w:t>orName": "string",</w:t>
      </w:r>
    </w:p>
    <w:p w:rsidR="00781781" w:rsidRDefault="00DC2A50">
      <w:pPr>
        <w:widowControl/>
        <w:jc w:val="left"/>
        <w:rPr>
          <w:color w:val="000000"/>
          <w:szCs w:val="21"/>
        </w:rPr>
      </w:pPr>
      <w:r>
        <w:rPr>
          <w:rFonts w:hint="eastAsia"/>
          <w:color w:val="000000"/>
          <w:szCs w:val="21"/>
        </w:rPr>
        <w:t xml:space="preserve">  "status": 0,</w:t>
      </w:r>
    </w:p>
    <w:p w:rsidR="00781781" w:rsidRDefault="00DC2A50">
      <w:pPr>
        <w:widowControl/>
        <w:jc w:val="left"/>
        <w:rPr>
          <w:color w:val="000000"/>
          <w:szCs w:val="21"/>
        </w:rPr>
      </w:pPr>
      <w:r>
        <w:rPr>
          <w:rFonts w:hint="eastAsia"/>
          <w:color w:val="000000"/>
          <w:szCs w:val="21"/>
        </w:rPr>
        <w:t xml:space="preserve">  "subTitle": "string",</w:t>
      </w:r>
    </w:p>
    <w:p w:rsidR="00781781" w:rsidRDefault="00DC2A50">
      <w:pPr>
        <w:widowControl/>
        <w:jc w:val="left"/>
        <w:rPr>
          <w:color w:val="000000"/>
          <w:szCs w:val="21"/>
        </w:rPr>
      </w:pPr>
      <w:r>
        <w:rPr>
          <w:rFonts w:hint="eastAsia"/>
          <w:color w:val="000000"/>
          <w:szCs w:val="21"/>
        </w:rPr>
        <w:lastRenderedPageBreak/>
        <w:t xml:space="preserve">  "title": "string",</w:t>
      </w:r>
    </w:p>
    <w:p w:rsidR="00781781" w:rsidRDefault="00DC2A50">
      <w:pPr>
        <w:widowControl/>
        <w:jc w:val="left"/>
        <w:rPr>
          <w:color w:val="000000"/>
          <w:szCs w:val="21"/>
        </w:rPr>
      </w:pPr>
      <w:r>
        <w:rPr>
          <w:rFonts w:hint="eastAsia"/>
          <w:color w:val="000000"/>
          <w:szCs w:val="21"/>
        </w:rPr>
        <w:t xml:space="preserve">  "videos": [</w:t>
      </w:r>
    </w:p>
    <w:p w:rsidR="00781781" w:rsidRDefault="00DC2A50">
      <w:pPr>
        <w:widowControl/>
        <w:jc w:val="left"/>
        <w:rPr>
          <w:color w:val="000000"/>
          <w:szCs w:val="21"/>
        </w:rPr>
      </w:pPr>
      <w:r>
        <w:rPr>
          <w:rFonts w:hint="eastAsia"/>
          <w:color w:val="000000"/>
          <w:szCs w:val="21"/>
        </w:rPr>
        <w:t xml:space="preserve">    "string"</w:t>
      </w:r>
    </w:p>
    <w:p w:rsidR="00781781" w:rsidRDefault="00DC2A50">
      <w:pPr>
        <w:widowControl/>
        <w:jc w:val="left"/>
        <w:rPr>
          <w:color w:val="000000"/>
          <w:szCs w:val="21"/>
        </w:rPr>
      </w:pPr>
      <w:r>
        <w:rPr>
          <w:rFonts w:hint="eastAsia"/>
          <w:color w:val="000000"/>
          <w:szCs w:val="21"/>
        </w:rPr>
        <w:t xml:space="preserve">  ]</w:t>
      </w:r>
    </w:p>
    <w:p w:rsidR="00781781" w:rsidRDefault="00DC2A50">
      <w:pPr>
        <w:widowControl/>
        <w:jc w:val="left"/>
        <w:rPr>
          <w:color w:val="000000"/>
          <w:szCs w:val="21"/>
        </w:rPr>
      </w:pPr>
      <w:r>
        <w:rPr>
          <w:rFonts w:hint="eastAsia"/>
          <w:color w:val="000000"/>
          <w:szCs w:val="21"/>
        </w:rPr>
        <w:t>},</w:t>
      </w:r>
    </w:p>
    <w:p w:rsidR="00781781" w:rsidRDefault="00DC2A50">
      <w:pPr>
        <w:widowControl/>
        <w:jc w:val="left"/>
        <w:rPr>
          <w:rFonts w:eastAsia="宋体"/>
          <w:color w:val="000000"/>
          <w:szCs w:val="21"/>
        </w:rPr>
      </w:pPr>
      <w:r>
        <w:rPr>
          <w:rFonts w:ascii="Consolas" w:eastAsia="Consolas" w:hAnsi="Consolas" w:hint="eastAsia"/>
          <w:color w:val="0000C0"/>
          <w:sz w:val="20"/>
          <w:shd w:val="clear" w:color="auto" w:fill="F0D8A8"/>
        </w:rPr>
        <w:t>relativeTopics</w:t>
      </w:r>
      <w:r>
        <w:rPr>
          <w:rFonts w:ascii="Consolas" w:eastAsia="宋体" w:hAnsi="Consolas" w:hint="eastAsia"/>
          <w:color w:val="0000C0"/>
          <w:sz w:val="20"/>
          <w:shd w:val="clear" w:color="auto" w:fill="F0D8A8"/>
        </w:rPr>
        <w:t>:[]//contentIds</w:t>
      </w:r>
    </w:p>
    <w:p w:rsidR="00781781" w:rsidRDefault="00781781">
      <w:pPr>
        <w:widowControl/>
        <w:jc w:val="left"/>
        <w:rPr>
          <w:color w:val="000000"/>
          <w:szCs w:val="21"/>
        </w:rPr>
      </w:pPr>
    </w:p>
    <w:tbl>
      <w:tblPr>
        <w:tblpPr w:leftFromText="180" w:rightFromText="180" w:vertAnchor="text" w:horzAnchor="page" w:tblpX="1990" w:tblpY="508"/>
        <w:tblOverlap w:val="never"/>
        <w:tblW w:w="9087" w:type="dxa"/>
        <w:tblLayout w:type="fixed"/>
        <w:tblLook w:val="04A0" w:firstRow="1" w:lastRow="0" w:firstColumn="1" w:lastColumn="0" w:noHBand="0" w:noVBand="1"/>
      </w:tblPr>
      <w:tblGrid>
        <w:gridCol w:w="2000"/>
        <w:gridCol w:w="1701"/>
        <w:gridCol w:w="1134"/>
        <w:gridCol w:w="4252"/>
      </w:tblGrid>
      <w:tr w:rsidR="00781781">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781781">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code</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R</w:t>
            </w:r>
            <w:r>
              <w:rPr>
                <w:rFonts w:ascii="宋体" w:hAnsi="宋体" w:cs="宋体" w:hint="eastAsia"/>
                <w:color w:val="000000"/>
                <w:sz w:val="22"/>
              </w:rPr>
              <w:t>esponse code</w:t>
            </w:r>
          </w:p>
        </w:tc>
      </w:tr>
      <w:tr w:rsidR="00781781">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msg</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 xml:space="preserve">Response </w:t>
            </w:r>
            <w:r>
              <w:rPr>
                <w:rFonts w:ascii="宋体" w:hAnsi="宋体" w:cs="宋体" w:hint="eastAsia"/>
                <w:color w:val="000000"/>
                <w:sz w:val="22"/>
              </w:rPr>
              <w:t>message</w:t>
            </w:r>
          </w:p>
        </w:tc>
      </w:tr>
      <w:tr w:rsidR="00781781">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resultMap</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Json</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T</w:t>
            </w:r>
            <w:r>
              <w:rPr>
                <w:rFonts w:ascii="宋体" w:hAnsi="宋体" w:cs="宋体" w:hint="eastAsia"/>
                <w:color w:val="000000"/>
                <w:sz w:val="22"/>
              </w:rPr>
              <w:t xml:space="preserve">he </w:t>
            </w:r>
            <w:r>
              <w:rPr>
                <w:rFonts w:ascii="宋体" w:hAnsi="宋体" w:cs="宋体" w:hint="eastAsia"/>
                <w:color w:val="000000"/>
                <w:sz w:val="22"/>
              </w:rPr>
              <w:t>result map</w:t>
            </w:r>
          </w:p>
        </w:tc>
      </w:tr>
    </w:tbl>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 xml:space="preserve"> Return parameters:</w:t>
      </w:r>
    </w:p>
    <w:p w:rsidR="00781781" w:rsidRDefault="00DC2A50">
      <w:pPr>
        <w:pStyle w:val="1"/>
        <w:numPr>
          <w:ilvl w:val="0"/>
          <w:numId w:val="1"/>
        </w:numPr>
      </w:pPr>
      <w:r>
        <w:t>Q</w:t>
      </w:r>
      <w:r>
        <w:rPr>
          <w:rFonts w:hint="eastAsia"/>
        </w:rPr>
        <w:t>uery all post</w:t>
      </w:r>
      <w:r>
        <w:rPr>
          <w:rFonts w:hint="eastAsia"/>
        </w:rPr>
        <w:t>（</w:t>
      </w:r>
      <w:r>
        <w:rPr>
          <w:rFonts w:hint="eastAsia"/>
        </w:rPr>
        <w:t>CMS_001_01\CMS_001_10</w:t>
      </w:r>
      <w:r>
        <w:rPr>
          <w:rFonts w:hint="eastAsia"/>
        </w:rPr>
        <w:t>）</w:t>
      </w:r>
    </w:p>
    <w:p w:rsidR="00781781" w:rsidRDefault="00DC2A50">
      <w:pPr>
        <w:ind w:firstLine="283"/>
      </w:pPr>
      <w:r>
        <w:t>Q</w:t>
      </w:r>
      <w:r>
        <w:rPr>
          <w:rFonts w:hint="eastAsia"/>
        </w:rPr>
        <w:t>uery the post by the article type, category type, sponsor, email , the email is the publish user</w:t>
      </w:r>
      <w:r>
        <w:t>’</w:t>
      </w:r>
      <w:r>
        <w:rPr>
          <w:rFonts w:hint="eastAsia"/>
        </w:rPr>
        <w:t xml:space="preserve">s email. </w:t>
      </w:r>
      <w:r>
        <w:t>The default sort is reversed by release time</w:t>
      </w:r>
      <w:r>
        <w:rPr>
          <w:rFonts w:hint="eastAsia"/>
        </w:rPr>
        <w:t>.</w:t>
      </w:r>
    </w:p>
    <w:p w:rsidR="00781781" w:rsidRDefault="00781781">
      <w:pPr>
        <w:ind w:firstLine="420"/>
      </w:pP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 xml:space="preserve">URL: </w:t>
      </w:r>
    </w:p>
    <w:p w:rsidR="00781781" w:rsidRDefault="00DC2A50">
      <w:pPr>
        <w:ind w:firstLine="420"/>
        <w:rPr>
          <w:color w:val="000000" w:themeColor="text1"/>
          <w:sz w:val="24"/>
        </w:rPr>
      </w:pPr>
      <w:hyperlink w:history="1">
        <w:r>
          <w:rPr>
            <w:rFonts w:hint="eastAsia"/>
            <w:color w:val="000000" w:themeColor="text1"/>
            <w:sz w:val="24"/>
          </w:rPr>
          <w:t>http://{IP}:{port}/{service_name}/v1/content/findAllContent</w:t>
        </w:r>
      </w:hyperlink>
      <w:r>
        <w:rPr>
          <w:rFonts w:hint="eastAsia"/>
          <w:color w:val="000000" w:themeColor="text1"/>
          <w:sz w:val="24"/>
        </w:rPr>
        <w:t>s</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Type : POST</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b/>
          <w:color w:val="000000"/>
          <w:sz w:val="22"/>
        </w:rPr>
        <w:t xml:space="preserve">contentType </w:t>
      </w:r>
      <w:r>
        <w:rPr>
          <w:rFonts w:ascii="微软雅黑" w:eastAsia="微软雅黑" w:hAnsi="微软雅黑" w:cs="宋体" w:hint="eastAsia"/>
          <w:b/>
          <w:color w:val="000000"/>
          <w:sz w:val="22"/>
        </w:rPr>
        <w:t>: JSON</w:t>
      </w:r>
    </w:p>
    <w:tbl>
      <w:tblPr>
        <w:tblpPr w:leftFromText="180" w:rightFromText="180" w:vertAnchor="text" w:horzAnchor="page" w:tblpX="2340" w:tblpY="624"/>
        <w:tblOverlap w:val="never"/>
        <w:tblW w:w="9087" w:type="dxa"/>
        <w:tblLayout w:type="fixed"/>
        <w:tblLook w:val="04A0" w:firstRow="1" w:lastRow="0" w:firstColumn="1" w:lastColumn="0" w:noHBand="0" w:noVBand="1"/>
      </w:tblPr>
      <w:tblGrid>
        <w:gridCol w:w="2000"/>
        <w:gridCol w:w="1701"/>
        <w:gridCol w:w="1134"/>
        <w:gridCol w:w="4252"/>
      </w:tblGrid>
      <w:tr w:rsidR="00781781">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781781">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email</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N</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 xml:space="preserve">User </w:t>
            </w:r>
            <w:r>
              <w:rPr>
                <w:rFonts w:ascii="宋体" w:hAnsi="宋体" w:cs="宋体" w:hint="eastAsia"/>
                <w:color w:val="000000"/>
                <w:sz w:val="22"/>
              </w:rPr>
              <w:t>email</w:t>
            </w:r>
          </w:p>
        </w:tc>
      </w:tr>
      <w:tr w:rsidR="00781781">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contentTypeId</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N</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Article type</w:t>
            </w:r>
            <w:r>
              <w:rPr>
                <w:rFonts w:ascii="宋体" w:hAnsi="宋体" w:cs="宋体" w:hint="eastAsia"/>
                <w:color w:val="000000"/>
                <w:sz w:val="22"/>
              </w:rPr>
              <w:t xml:space="preserve"> id</w:t>
            </w:r>
          </w:p>
        </w:tc>
      </w:tr>
      <w:tr w:rsidR="00781781">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categoryId</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 xml:space="preserve">String </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N</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C</w:t>
            </w:r>
            <w:r>
              <w:rPr>
                <w:rFonts w:ascii="宋体" w:hAnsi="宋体" w:cs="宋体" w:hint="eastAsia"/>
                <w:color w:val="000000"/>
                <w:sz w:val="22"/>
              </w:rPr>
              <w:t>ategory type id</w:t>
            </w:r>
          </w:p>
        </w:tc>
      </w:tr>
      <w:tr w:rsidR="00781781">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sponsorId</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N</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S</w:t>
            </w:r>
            <w:r>
              <w:rPr>
                <w:rFonts w:ascii="宋体" w:hAnsi="宋体" w:cs="宋体" w:hint="eastAsia"/>
                <w:color w:val="000000"/>
                <w:sz w:val="22"/>
              </w:rPr>
              <w:t>ponsor id</w:t>
            </w:r>
          </w:p>
        </w:tc>
      </w:tr>
      <w:tr w:rsidR="00781781">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skip</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int</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Skip the number of records</w:t>
            </w:r>
          </w:p>
        </w:tc>
      </w:tr>
      <w:tr w:rsidR="00781781">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limit</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int</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N</w:t>
            </w:r>
            <w:r>
              <w:rPr>
                <w:rFonts w:ascii="宋体" w:hAnsi="宋体" w:cs="宋体" w:hint="eastAsia"/>
                <w:color w:val="000000"/>
                <w:sz w:val="22"/>
              </w:rPr>
              <w:t>umber of pages per page</w:t>
            </w:r>
          </w:p>
        </w:tc>
      </w:tr>
      <w:tr w:rsidR="00781781">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lastRenderedPageBreak/>
              <w:t>authorId</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N</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A</w:t>
            </w:r>
            <w:r>
              <w:rPr>
                <w:rFonts w:ascii="宋体" w:hAnsi="宋体" w:cs="宋体" w:hint="eastAsia"/>
                <w:color w:val="000000"/>
                <w:sz w:val="22"/>
              </w:rPr>
              <w:t>uthor id</w:t>
            </w:r>
          </w:p>
        </w:tc>
      </w:tr>
      <w:tr w:rsidR="00781781">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title</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N</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T</w:t>
            </w:r>
            <w:r>
              <w:rPr>
                <w:rFonts w:ascii="宋体" w:hAnsi="宋体" w:cs="宋体" w:hint="eastAsia"/>
                <w:color w:val="000000"/>
                <w:sz w:val="22"/>
              </w:rPr>
              <w:t>he article title</w:t>
            </w:r>
          </w:p>
        </w:tc>
      </w:tr>
      <w:tr w:rsidR="00781781">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isFeatured</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Boolean</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N</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W</w:t>
            </w:r>
            <w:r>
              <w:rPr>
                <w:rFonts w:ascii="宋体" w:hAnsi="宋体" w:cs="宋体" w:hint="eastAsia"/>
                <w:color w:val="000000"/>
                <w:sz w:val="22"/>
              </w:rPr>
              <w:t>hether feature topic</w:t>
            </w:r>
          </w:p>
        </w:tc>
      </w:tr>
    </w:tbl>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lastRenderedPageBreak/>
        <w:t>Request parameters</w:t>
      </w:r>
      <w:r>
        <w:rPr>
          <w:rFonts w:ascii="微软雅黑" w:eastAsia="微软雅黑" w:hAnsi="微软雅黑" w:cs="宋体" w:hint="eastAsia"/>
          <w:b/>
          <w:color w:val="000000"/>
          <w:sz w:val="22"/>
        </w:rPr>
        <w:t>：</w:t>
      </w:r>
    </w:p>
    <w:p w:rsidR="00781781" w:rsidRDefault="00781781">
      <w:pPr>
        <w:rPr>
          <w:rFonts w:ascii="Consolas" w:hAnsi="Consolas"/>
          <w:color w:val="2A00FF"/>
          <w:sz w:val="20"/>
          <w:shd w:val="clear" w:color="auto" w:fill="E8F2FE"/>
        </w:rPr>
      </w:pP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lastRenderedPageBreak/>
        <w:t>Return parameters:</w:t>
      </w:r>
    </w:p>
    <w:tbl>
      <w:tblPr>
        <w:tblpPr w:leftFromText="180" w:rightFromText="180" w:vertAnchor="text" w:horzAnchor="page" w:tblpX="2340" w:tblpY="624"/>
        <w:tblOverlap w:val="never"/>
        <w:tblW w:w="9087" w:type="dxa"/>
        <w:tblLayout w:type="fixed"/>
        <w:tblLook w:val="04A0" w:firstRow="1" w:lastRow="0" w:firstColumn="1" w:lastColumn="0" w:noHBand="0" w:noVBand="1"/>
      </w:tblPr>
      <w:tblGrid>
        <w:gridCol w:w="2000"/>
        <w:gridCol w:w="1701"/>
        <w:gridCol w:w="1134"/>
        <w:gridCol w:w="4252"/>
      </w:tblGrid>
      <w:tr w:rsidR="00781781">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781781">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code</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R</w:t>
            </w:r>
            <w:r>
              <w:rPr>
                <w:rFonts w:ascii="宋体" w:hAnsi="宋体" w:cs="宋体" w:hint="eastAsia"/>
                <w:color w:val="000000"/>
                <w:sz w:val="22"/>
              </w:rPr>
              <w:t>esponse code</w:t>
            </w:r>
          </w:p>
        </w:tc>
      </w:tr>
      <w:tr w:rsidR="00781781">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msg</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 xml:space="preserve">Response </w:t>
            </w:r>
            <w:r>
              <w:rPr>
                <w:rFonts w:ascii="宋体" w:hAnsi="宋体" w:cs="宋体" w:hint="eastAsia"/>
                <w:color w:val="000000"/>
                <w:sz w:val="22"/>
              </w:rPr>
              <w:t>message</w:t>
            </w:r>
          </w:p>
        </w:tc>
      </w:tr>
      <w:tr w:rsidR="00781781">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resultMap</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Json</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T</w:t>
            </w:r>
            <w:r>
              <w:rPr>
                <w:rFonts w:ascii="宋体" w:hAnsi="宋体" w:cs="宋体" w:hint="eastAsia"/>
                <w:color w:val="000000"/>
                <w:sz w:val="22"/>
              </w:rPr>
              <w:t>he result map</w:t>
            </w:r>
          </w:p>
        </w:tc>
      </w:tr>
    </w:tbl>
    <w:p w:rsidR="00781781" w:rsidRDefault="00DC2A50">
      <w:pPr>
        <w:tabs>
          <w:tab w:val="center" w:pos="892"/>
        </w:tabs>
        <w:rPr>
          <w:rFonts w:ascii="宋体" w:hAnsi="宋体" w:cs="宋体"/>
          <w:b/>
          <w:color w:val="000000"/>
          <w:sz w:val="22"/>
        </w:rPr>
      </w:pPr>
      <w:r>
        <w:rPr>
          <w:rFonts w:ascii="宋体" w:hAnsi="宋体" w:cs="宋体" w:hint="eastAsia"/>
          <w:b/>
          <w:color w:val="000000"/>
          <w:sz w:val="22"/>
        </w:rPr>
        <w:tab/>
        <w:t>Json data</w:t>
      </w:r>
      <w:r>
        <w:rPr>
          <w:rFonts w:ascii="宋体" w:hAnsi="宋体" w:cs="宋体" w:hint="eastAsia"/>
          <w:b/>
          <w:color w:val="000000"/>
          <w:sz w:val="22"/>
        </w:rPr>
        <w:t>：</w:t>
      </w:r>
    </w:p>
    <w:p w:rsidR="00781781" w:rsidRDefault="00DC2A50">
      <w:pPr>
        <w:ind w:firstLine="420"/>
        <w:rPr>
          <w:color w:val="000000"/>
          <w:szCs w:val="21"/>
        </w:rPr>
      </w:pPr>
      <w:r>
        <w:rPr>
          <w:rFonts w:hint="eastAsia"/>
          <w:color w:val="000000"/>
          <w:szCs w:val="21"/>
        </w:rPr>
        <w:t>[</w:t>
      </w:r>
    </w:p>
    <w:p w:rsidR="00781781" w:rsidRDefault="00DC2A50">
      <w:pPr>
        <w:ind w:left="420" w:firstLine="420"/>
        <w:rPr>
          <w:color w:val="000000"/>
          <w:szCs w:val="21"/>
        </w:rPr>
      </w:pPr>
      <w:r>
        <w:rPr>
          <w:rFonts w:hint="eastAsia"/>
          <w:color w:val="000000"/>
          <w:szCs w:val="21"/>
        </w:rPr>
        <w:t>{</w:t>
      </w:r>
    </w:p>
    <w:p w:rsidR="00781781" w:rsidRDefault="00DC2A50">
      <w:pPr>
        <w:ind w:left="840" w:firstLine="420"/>
        <w:rPr>
          <w:rFonts w:ascii="Consolas" w:eastAsia="Consolas" w:hAnsi="Consolas" w:cs="Consolas"/>
          <w:color w:val="000000"/>
          <w:sz w:val="19"/>
          <w:szCs w:val="19"/>
          <w:shd w:val="clear" w:color="auto" w:fill="FCF6DB"/>
        </w:rPr>
      </w:pPr>
      <w:r>
        <w:rPr>
          <w:rFonts w:hint="eastAsia"/>
          <w:color w:val="000000"/>
          <w:szCs w:val="21"/>
        </w:rPr>
        <w:t xml:space="preserve"> </w:t>
      </w:r>
      <w:r>
        <w:rPr>
          <w:rFonts w:ascii="Consolas" w:eastAsia="Consolas" w:hAnsi="Consolas" w:cs="Consolas"/>
          <w:color w:val="000000"/>
          <w:sz w:val="19"/>
          <w:szCs w:val="19"/>
          <w:shd w:val="clear" w:color="auto" w:fill="FCF6DB"/>
        </w:rPr>
        <w:t xml:space="preserv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"id": "5be0f7209a080605ac42836a",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"email": "support@dsodentist.com",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"authorId":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"title": "Be a Leader in Your DSO-Supported Practice "</w:t>
      </w:r>
      <w:r>
        <w:rPr>
          <w:rFonts w:ascii="Consolas" w:eastAsia="Consolas" w:hAnsi="Consolas" w:cs="Consolas"/>
          <w:color w:val="000000"/>
          <w:sz w:val="19"/>
          <w:szCs w:val="19"/>
          <w:shd w:val="clear" w:color="auto" w:fill="FCF6DB"/>
        </w:rPr>
        <w:t xml:space="preserv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"content": "",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"contentTypeId": "28",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"categoryId": "485",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"sponsorId": "501",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"author":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"authorPhotoUrl":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"contentTypeName": "Articles",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"categoryName": "DSO Practice",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"sponsorName": "TNMG",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"featuredMedia":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"type": "1",</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w:t>
      </w:r>
      <w:r>
        <w:rPr>
          <w:rFonts w:ascii="Consolas" w:eastAsia="Consolas" w:hAnsi="Consolas" w:cs="Consolas" w:hint="eastAsia"/>
          <w:color w:val="000000"/>
          <w:sz w:val="19"/>
          <w:szCs w:val="19"/>
          <w:shd w:val="clear" w:color="auto" w:fill="FCF6DB"/>
        </w:rPr>
        <w:t>code":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"thumbnail": "5be286d90e88c63418a8ce2f",</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"original": "5be286d90e88c63418a8ce2c",</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"thumbnailUrl": "http://dsod.aikontec.com/content-service/v1/file/downloadFileByObjectId?objectId=5be286d90e88c63418a8ce2f",</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"originalUrl": "http://dsod.a</w:t>
      </w:r>
      <w:r>
        <w:rPr>
          <w:rFonts w:ascii="Consolas" w:eastAsia="Consolas" w:hAnsi="Consolas" w:cs="Consolas" w:hint="eastAsia"/>
          <w:color w:val="000000"/>
          <w:sz w:val="19"/>
          <w:szCs w:val="19"/>
          <w:shd w:val="clear" w:color="auto" w:fill="FCF6DB"/>
        </w:rPr>
        <w:t>ikontec.com/content-service/v1/file/downloadFileByObjectId?objectId=5be286d90e88c63418a8ce2c"</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t>},</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"photoUrls": [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lastRenderedPageBreak/>
        <w:t xml:space="preserv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"thumbnailUrl": "http://dsod.aikontec.com/content-service/v1/file/downloadFileByObjectId?objectId=5be0f7209a080605ac428369",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w:t>
      </w:r>
      <w:r>
        <w:rPr>
          <w:rFonts w:ascii="Consolas" w:eastAsia="Consolas" w:hAnsi="Consolas" w:cs="Consolas"/>
          <w:color w:val="000000"/>
          <w:sz w:val="19"/>
          <w:szCs w:val="19"/>
          <w:shd w:val="clear" w:color="auto" w:fill="FCF6DB"/>
        </w:rPr>
        <w:t xml:space="preserve">originalUrl": "http://dsod.aikontec.com/content-service/v1/file/downloadFileByObjectId?objectId=5be0f7209a080605ac428366"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"photos": [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"thumbnail": "5be0f7209a080605ac428369",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"original": "5be0f7209a080605ac428366"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 ],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"videos":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"videoU</w:t>
      </w:r>
      <w:r>
        <w:rPr>
          <w:rFonts w:ascii="Consolas" w:eastAsia="Consolas" w:hAnsi="Consolas" w:cs="Consolas"/>
          <w:color w:val="000000"/>
          <w:sz w:val="19"/>
          <w:szCs w:val="19"/>
          <w:shd w:val="clear" w:color="auto" w:fill="FCF6DB"/>
        </w:rPr>
        <w:t xml:space="preserve">rls":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"podcasts":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"podcastUrls":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"isPrivate": false,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"isComplete": true,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"isPublishNow": true,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"isBookmark": false,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"nextContentId":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"previousContentId":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"countOfComment":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"avgCommentRating":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"comment": </w:t>
      </w:r>
      <w:r>
        <w:rPr>
          <w:rFonts w:ascii="Consolas" w:eastAsia="Consolas" w:hAnsi="Consolas" w:cs="Consolas"/>
          <w:color w:val="000000"/>
          <w:sz w:val="19"/>
          <w:szCs w:val="19"/>
          <w:shd w:val="clear" w:color="auto" w:fill="FCF6DB"/>
        </w:rPr>
        <w:t xml:space="preserve">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"publishDate": 1539302400000,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"isFeatured": true,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"readNumber": 0,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"publishOn": 1528243200000,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"publishEnd": 1572998400000,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"reviewOn":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"subTitle":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"status": 2,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"unite": false,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"expedite": false,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"excerpt": "&lt;p&gt;</w:t>
      </w:r>
      <w:r>
        <w:rPr>
          <w:rFonts w:ascii="Consolas" w:eastAsia="Consolas" w:hAnsi="Consolas" w:cs="Consolas"/>
          <w:color w:val="000000"/>
          <w:sz w:val="19"/>
          <w:szCs w:val="19"/>
          <w:shd w:val="clear" w:color="auto" w:fill="FCF6DB"/>
        </w:rPr>
        <w:t>(By By DSODentist)&lt;/p&gt;\n&lt;p&gt;Being the boss is not always easy, but it is rewarding once you become an effective leader. There are certain principles to good leadership, and if you follow them diligently, you will reach your full potential. This blog post fe</w:t>
      </w:r>
      <w:r>
        <w:rPr>
          <w:rFonts w:ascii="Consolas" w:eastAsia="Consolas" w:hAnsi="Consolas" w:cs="Consolas"/>
          <w:color w:val="000000"/>
          <w:sz w:val="19"/>
          <w:szCs w:val="19"/>
          <w:shd w:val="clear" w:color="auto" w:fill="FCF6DB"/>
        </w:rPr>
        <w:t xml:space="preserve">atures five recommendations for being a leader in your DSO-supported practice.  &lt;/p&gt;\n",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"countOfEssay": 0, </w:t>
      </w:r>
    </w:p>
    <w:p w:rsidR="00781781" w:rsidRDefault="00DC2A50">
      <w:pPr>
        <w:ind w:left="840" w:firstLine="420"/>
        <w:rPr>
          <w:color w:val="000000"/>
          <w:szCs w:val="21"/>
        </w:rPr>
      </w:pPr>
      <w:r>
        <w:rPr>
          <w:rFonts w:ascii="Consolas" w:eastAsia="Consolas" w:hAnsi="Consolas" w:cs="Consolas"/>
          <w:color w:val="000000"/>
          <w:sz w:val="19"/>
          <w:szCs w:val="19"/>
          <w:shd w:val="clear" w:color="auto" w:fill="FCF6DB"/>
        </w:rPr>
        <w:t>"visualEssays": null },</w:t>
      </w:r>
      <w:r>
        <w:rPr>
          <w:rFonts w:hint="eastAsia"/>
          <w:color w:val="000000"/>
          <w:szCs w:val="21"/>
        </w:rPr>
        <w:t>...</w:t>
      </w:r>
    </w:p>
    <w:p w:rsidR="00781781" w:rsidRDefault="00DC2A50">
      <w:r>
        <w:rPr>
          <w:rFonts w:hint="eastAsia"/>
          <w:color w:val="000000"/>
          <w:szCs w:val="21"/>
        </w:rPr>
        <w:lastRenderedPageBreak/>
        <w:t>]</w:t>
      </w:r>
    </w:p>
    <w:p w:rsidR="00781781" w:rsidRDefault="00DC2A50">
      <w:pPr>
        <w:pStyle w:val="1"/>
        <w:numPr>
          <w:ilvl w:val="0"/>
          <w:numId w:val="1"/>
        </w:numPr>
      </w:pPr>
      <w:r>
        <w:t>Q</w:t>
      </w:r>
      <w:r>
        <w:rPr>
          <w:rFonts w:hint="eastAsia"/>
        </w:rPr>
        <w:t>uery all public post</w:t>
      </w:r>
      <w:r>
        <w:rPr>
          <w:rFonts w:hint="eastAsia"/>
        </w:rPr>
        <w:t>（</w:t>
      </w:r>
      <w:r>
        <w:rPr>
          <w:rFonts w:hint="eastAsia"/>
        </w:rPr>
        <w:t>CMS_001_01\CMS_001_10</w:t>
      </w:r>
      <w:r>
        <w:rPr>
          <w:rFonts w:hint="eastAsia"/>
        </w:rPr>
        <w:t>）</w:t>
      </w:r>
    </w:p>
    <w:p w:rsidR="00781781" w:rsidRDefault="00DC2A50">
      <w:pPr>
        <w:ind w:firstLine="420"/>
      </w:pPr>
      <w:r>
        <w:rPr>
          <w:color w:val="FF0000"/>
          <w:sz w:val="28"/>
          <w:szCs w:val="28"/>
        </w:rPr>
        <w:t>T</w:t>
      </w:r>
      <w:r>
        <w:rPr>
          <w:rFonts w:hint="eastAsia"/>
          <w:color w:val="FF0000"/>
          <w:sz w:val="28"/>
          <w:szCs w:val="28"/>
        </w:rPr>
        <w:t>his api can only query the public articles</w:t>
      </w:r>
    </w:p>
    <w:p w:rsidR="00781781" w:rsidRDefault="00DC2A50">
      <w:pPr>
        <w:ind w:firstLine="283"/>
      </w:pPr>
      <w:r>
        <w:t>Q</w:t>
      </w:r>
      <w:r>
        <w:rPr>
          <w:rFonts w:hint="eastAsia"/>
        </w:rPr>
        <w:t>uery the public post by the</w:t>
      </w:r>
      <w:r>
        <w:rPr>
          <w:rFonts w:hint="eastAsia"/>
        </w:rPr>
        <w:t xml:space="preserve"> article type, category type, sponsor, email , the email is the publish user</w:t>
      </w:r>
      <w:r>
        <w:t>’</w:t>
      </w:r>
      <w:r>
        <w:rPr>
          <w:rFonts w:hint="eastAsia"/>
        </w:rPr>
        <w:t xml:space="preserve">s email. </w:t>
      </w:r>
      <w:r>
        <w:t>The default sort is reversed by release time</w:t>
      </w:r>
      <w:r>
        <w:rPr>
          <w:rFonts w:hint="eastAsia"/>
        </w:rPr>
        <w:t>.</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 xml:space="preserve">URL: </w:t>
      </w:r>
    </w:p>
    <w:p w:rsidR="00781781" w:rsidRDefault="00DC2A50">
      <w:pPr>
        <w:ind w:firstLine="420"/>
        <w:rPr>
          <w:color w:val="000000" w:themeColor="text1"/>
          <w:sz w:val="24"/>
        </w:rPr>
      </w:pPr>
      <w:r>
        <w:rPr>
          <w:rFonts w:hint="eastAsia"/>
          <w:color w:val="000000" w:themeColor="text1"/>
          <w:sz w:val="24"/>
        </w:rPr>
        <w:t>http://{IP}:{port}/{service_name}/v1/content/public/findAllContents</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Type : POST</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b/>
          <w:color w:val="000000"/>
          <w:sz w:val="22"/>
        </w:rPr>
        <w:t xml:space="preserve">contentType </w:t>
      </w:r>
      <w:r>
        <w:rPr>
          <w:rFonts w:ascii="微软雅黑" w:eastAsia="微软雅黑" w:hAnsi="微软雅黑" w:cs="宋体" w:hint="eastAsia"/>
          <w:b/>
          <w:color w:val="000000"/>
          <w:sz w:val="22"/>
        </w:rPr>
        <w:t>: JSON</w:t>
      </w:r>
    </w:p>
    <w:tbl>
      <w:tblPr>
        <w:tblpPr w:leftFromText="180" w:rightFromText="180" w:vertAnchor="text" w:horzAnchor="page" w:tblpX="2340" w:tblpY="624"/>
        <w:tblOverlap w:val="never"/>
        <w:tblW w:w="9087" w:type="dxa"/>
        <w:tblLayout w:type="fixed"/>
        <w:tblLook w:val="04A0" w:firstRow="1" w:lastRow="0" w:firstColumn="1" w:lastColumn="0" w:noHBand="0" w:noVBand="1"/>
      </w:tblPr>
      <w:tblGrid>
        <w:gridCol w:w="2000"/>
        <w:gridCol w:w="1701"/>
        <w:gridCol w:w="1134"/>
        <w:gridCol w:w="4252"/>
      </w:tblGrid>
      <w:tr w:rsidR="00781781">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781781">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email</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N</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U</w:t>
            </w:r>
            <w:r>
              <w:rPr>
                <w:rFonts w:ascii="宋体" w:hAnsi="宋体" w:cs="宋体" w:hint="eastAsia"/>
                <w:color w:val="000000"/>
                <w:sz w:val="22"/>
              </w:rPr>
              <w:t>ser email</w:t>
            </w:r>
          </w:p>
        </w:tc>
      </w:tr>
      <w:tr w:rsidR="00781781">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contentTypeId</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N</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A</w:t>
            </w:r>
            <w:r>
              <w:rPr>
                <w:rFonts w:ascii="宋体" w:hAnsi="宋体" w:cs="宋体" w:hint="eastAsia"/>
                <w:color w:val="000000"/>
                <w:sz w:val="22"/>
              </w:rPr>
              <w:t>rticle type id</w:t>
            </w:r>
          </w:p>
        </w:tc>
      </w:tr>
      <w:tr w:rsidR="00781781">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categoryId</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 xml:space="preserve">String </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N</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C</w:t>
            </w:r>
            <w:r>
              <w:rPr>
                <w:rFonts w:ascii="宋体" w:hAnsi="宋体" w:cs="宋体" w:hint="eastAsia"/>
                <w:color w:val="000000"/>
                <w:sz w:val="22"/>
              </w:rPr>
              <w:t>ategory type id</w:t>
            </w:r>
          </w:p>
        </w:tc>
      </w:tr>
      <w:tr w:rsidR="00781781">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sponsorId</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N</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S</w:t>
            </w:r>
            <w:r>
              <w:rPr>
                <w:rFonts w:ascii="宋体" w:hAnsi="宋体" w:cs="宋体" w:hint="eastAsia"/>
                <w:color w:val="000000"/>
                <w:sz w:val="22"/>
              </w:rPr>
              <w:t>ponsor id</w:t>
            </w:r>
          </w:p>
        </w:tc>
      </w:tr>
      <w:tr w:rsidR="00781781">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title</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N</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T</w:t>
            </w:r>
            <w:r>
              <w:rPr>
                <w:rFonts w:ascii="宋体" w:hAnsi="宋体" w:cs="宋体" w:hint="eastAsia"/>
                <w:color w:val="000000"/>
                <w:sz w:val="22"/>
              </w:rPr>
              <w:t>he article title</w:t>
            </w:r>
          </w:p>
        </w:tc>
      </w:tr>
      <w:tr w:rsidR="00781781">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skip</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int</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Skip the number of records</w:t>
            </w:r>
          </w:p>
        </w:tc>
      </w:tr>
      <w:tr w:rsidR="00781781">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limit</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int</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N</w:t>
            </w:r>
            <w:r>
              <w:rPr>
                <w:rFonts w:ascii="宋体" w:hAnsi="宋体" w:cs="宋体" w:hint="eastAsia"/>
                <w:color w:val="000000"/>
                <w:sz w:val="22"/>
              </w:rPr>
              <w:t>umber of pages per page</w:t>
            </w:r>
          </w:p>
        </w:tc>
      </w:tr>
      <w:tr w:rsidR="00781781">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authorId</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N</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A</w:t>
            </w:r>
            <w:r>
              <w:rPr>
                <w:rFonts w:ascii="宋体" w:hAnsi="宋体" w:cs="宋体" w:hint="eastAsia"/>
                <w:color w:val="000000"/>
                <w:sz w:val="22"/>
              </w:rPr>
              <w:t>uthor id</w:t>
            </w:r>
          </w:p>
        </w:tc>
      </w:tr>
      <w:tr w:rsidR="00781781">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isFeatured</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Boolean</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N</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W</w:t>
            </w:r>
            <w:r>
              <w:rPr>
                <w:rFonts w:ascii="宋体" w:hAnsi="宋体" w:cs="宋体" w:hint="eastAsia"/>
                <w:color w:val="000000"/>
                <w:sz w:val="22"/>
              </w:rPr>
              <w:t>hether feature topic</w:t>
            </w:r>
          </w:p>
        </w:tc>
      </w:tr>
    </w:tbl>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Request parameters</w:t>
      </w:r>
      <w:r>
        <w:rPr>
          <w:rFonts w:ascii="微软雅黑" w:eastAsia="微软雅黑" w:hAnsi="微软雅黑" w:cs="宋体" w:hint="eastAsia"/>
          <w:b/>
          <w:color w:val="000000"/>
          <w:sz w:val="22"/>
        </w:rPr>
        <w:t>：</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Return parameters:</w:t>
      </w:r>
    </w:p>
    <w:tbl>
      <w:tblPr>
        <w:tblpPr w:leftFromText="180" w:rightFromText="180" w:vertAnchor="text" w:horzAnchor="page" w:tblpX="2340" w:tblpY="624"/>
        <w:tblOverlap w:val="never"/>
        <w:tblW w:w="9087" w:type="dxa"/>
        <w:tblLayout w:type="fixed"/>
        <w:tblLook w:val="04A0" w:firstRow="1" w:lastRow="0" w:firstColumn="1" w:lastColumn="0" w:noHBand="0" w:noVBand="1"/>
      </w:tblPr>
      <w:tblGrid>
        <w:gridCol w:w="2000"/>
        <w:gridCol w:w="1701"/>
        <w:gridCol w:w="1134"/>
        <w:gridCol w:w="4252"/>
      </w:tblGrid>
      <w:tr w:rsidR="00781781">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781781">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code</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R</w:t>
            </w:r>
            <w:r>
              <w:rPr>
                <w:rFonts w:ascii="宋体" w:hAnsi="宋体" w:cs="宋体" w:hint="eastAsia"/>
                <w:color w:val="000000"/>
                <w:sz w:val="22"/>
              </w:rPr>
              <w:t>esponse code</w:t>
            </w:r>
          </w:p>
        </w:tc>
      </w:tr>
      <w:tr w:rsidR="00781781">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msg</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 xml:space="preserve">Response </w:t>
            </w:r>
            <w:r>
              <w:rPr>
                <w:rFonts w:ascii="宋体" w:hAnsi="宋体" w:cs="宋体" w:hint="eastAsia"/>
                <w:color w:val="000000"/>
                <w:sz w:val="22"/>
              </w:rPr>
              <w:t>message</w:t>
            </w:r>
          </w:p>
        </w:tc>
      </w:tr>
      <w:tr w:rsidR="00781781">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lastRenderedPageBreak/>
              <w:t>resultMap</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Json</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T</w:t>
            </w:r>
            <w:r>
              <w:rPr>
                <w:rFonts w:ascii="宋体" w:hAnsi="宋体" w:cs="宋体" w:hint="eastAsia"/>
                <w:color w:val="000000"/>
                <w:sz w:val="22"/>
              </w:rPr>
              <w:t>he result map</w:t>
            </w:r>
          </w:p>
        </w:tc>
      </w:tr>
    </w:tbl>
    <w:p w:rsidR="00781781" w:rsidRDefault="00DC2A50">
      <w:pPr>
        <w:tabs>
          <w:tab w:val="center" w:pos="892"/>
        </w:tabs>
        <w:rPr>
          <w:rFonts w:ascii="宋体" w:hAnsi="宋体" w:cs="宋体"/>
          <w:b/>
          <w:color w:val="000000"/>
          <w:sz w:val="22"/>
        </w:rPr>
      </w:pPr>
      <w:r>
        <w:rPr>
          <w:rFonts w:ascii="宋体" w:hAnsi="宋体" w:cs="宋体" w:hint="eastAsia"/>
          <w:b/>
          <w:color w:val="000000"/>
          <w:sz w:val="22"/>
        </w:rPr>
        <w:lastRenderedPageBreak/>
        <w:tab/>
        <w:t>Json data</w:t>
      </w:r>
      <w:r>
        <w:rPr>
          <w:rFonts w:ascii="宋体" w:hAnsi="宋体" w:cs="宋体" w:hint="eastAsia"/>
          <w:b/>
          <w:color w:val="000000"/>
          <w:sz w:val="22"/>
        </w:rPr>
        <w:t>：</w:t>
      </w:r>
    </w:p>
    <w:p w:rsidR="00781781" w:rsidRDefault="00DC2A50">
      <w:pPr>
        <w:ind w:firstLine="420"/>
        <w:rPr>
          <w:color w:val="000000"/>
          <w:szCs w:val="21"/>
        </w:rPr>
      </w:pPr>
      <w:r>
        <w:rPr>
          <w:rFonts w:hint="eastAsia"/>
          <w:color w:val="000000"/>
          <w:szCs w:val="21"/>
        </w:rPr>
        <w:t>[</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lastRenderedPageBreak/>
        <w:t xml:space="preserv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"id": </w:t>
      </w:r>
      <w:r>
        <w:rPr>
          <w:rFonts w:ascii="Consolas" w:eastAsia="Consolas" w:hAnsi="Consolas" w:cs="Consolas"/>
          <w:color w:val="000000"/>
          <w:sz w:val="19"/>
          <w:szCs w:val="19"/>
          <w:shd w:val="clear" w:color="auto" w:fill="FCF6DB"/>
        </w:rPr>
        <w:t xml:space="preserve">"5be0f7209a080605ac42836a",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"email": "support@dsodentist.com",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"authorId":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"title": "Be a Leader in Your DSO-Supported Practice ",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"content": "",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"contentTypeId": "28",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"categoryId": "485",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"sponsorId": "501",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"author":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"authorPhotoU</w:t>
      </w:r>
      <w:r>
        <w:rPr>
          <w:rFonts w:ascii="Consolas" w:eastAsia="Consolas" w:hAnsi="Consolas" w:cs="Consolas"/>
          <w:color w:val="000000"/>
          <w:sz w:val="19"/>
          <w:szCs w:val="19"/>
          <w:shd w:val="clear" w:color="auto" w:fill="FCF6DB"/>
        </w:rPr>
        <w:t xml:space="preserve">rl":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"contentTypeName": "Articles",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"categoryName": "DSO Practice",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"sponsorName": "TNMG",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"featuredMediaId": "5be0f7209a080605ac428363",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"coverUrl":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"coverthumbnailUrl":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"photoUrls": [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"thumbnailUrl": "http://dsod.aikontec.com</w:t>
      </w:r>
      <w:r>
        <w:rPr>
          <w:rFonts w:ascii="Consolas" w:eastAsia="Consolas" w:hAnsi="Consolas" w:cs="Consolas"/>
          <w:color w:val="000000"/>
          <w:sz w:val="19"/>
          <w:szCs w:val="19"/>
          <w:shd w:val="clear" w:color="auto" w:fill="FCF6DB"/>
        </w:rPr>
        <w:t xml:space="preserve">/content-service/v1/file/downloadFileByObjectId?objectId=5be0f7209a080605ac428369",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"originalUrl": "http://dsod.aikontec.com/content-service/v1/file/downloadFileByObjectId?objectId=5be0f7209a080605ac428366"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"photos": [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"thumbnail": "5be0f7209a08</w:t>
      </w:r>
      <w:r>
        <w:rPr>
          <w:rFonts w:ascii="Consolas" w:eastAsia="Consolas" w:hAnsi="Consolas" w:cs="Consolas"/>
          <w:color w:val="000000"/>
          <w:sz w:val="19"/>
          <w:szCs w:val="19"/>
          <w:shd w:val="clear" w:color="auto" w:fill="FCF6DB"/>
        </w:rPr>
        <w:t xml:space="preserve">0605ac428369",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"original": "5be0f7209a080605ac428366"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 ],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"videos":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"videoUrls":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"podcasts":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"podcastUrls":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"isPrivate": false,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"isComplete": true,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"isPublishNow": true,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"isBookmark": false,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"nextContentId":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w:t>
      </w:r>
      <w:r>
        <w:rPr>
          <w:rFonts w:ascii="Consolas" w:eastAsia="Consolas" w:hAnsi="Consolas" w:cs="Consolas"/>
          <w:color w:val="000000"/>
          <w:sz w:val="19"/>
          <w:szCs w:val="19"/>
          <w:shd w:val="clear" w:color="auto" w:fill="FCF6DB"/>
        </w:rPr>
        <w:t xml:space="preserve">previousContentId":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"countOfComment":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"avgCommentRating":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lastRenderedPageBreak/>
        <w:t xml:space="preserve">"comment":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"publishDate": 1539302400000,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"isFeatured": true,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"readNumber": 0,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"publishOn": 1528243200000,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"publishEnd": 1572998400000,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"reviewOn":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"subTitle":</w:t>
      </w:r>
      <w:r>
        <w:rPr>
          <w:rFonts w:ascii="Consolas" w:eastAsia="Consolas" w:hAnsi="Consolas" w:cs="Consolas"/>
          <w:color w:val="000000"/>
          <w:sz w:val="19"/>
          <w:szCs w:val="19"/>
          <w:shd w:val="clear" w:color="auto" w:fill="FCF6DB"/>
        </w:rPr>
        <w:t xml:space="preserve">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"status": 2,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"unite": false,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"expedite": false,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"excerpt": "&lt;p&gt;(By By DSODentist)&lt;/p&gt;\n&lt;p&gt;Being the boss is not always easy, but it is rewarding once you become an effective leader. There are certain principles to good leadership, and if you fol</w:t>
      </w:r>
      <w:r>
        <w:rPr>
          <w:rFonts w:ascii="Consolas" w:eastAsia="Consolas" w:hAnsi="Consolas" w:cs="Consolas"/>
          <w:color w:val="000000"/>
          <w:sz w:val="19"/>
          <w:szCs w:val="19"/>
          <w:shd w:val="clear" w:color="auto" w:fill="FCF6DB"/>
        </w:rPr>
        <w:t xml:space="preserve">low them diligently, you will reach your full potential. This blog post features five recommendations for being a leader in your DSO-supported practice.  &lt;/p&gt;\n",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"countOfEssay": 0, </w:t>
      </w:r>
    </w:p>
    <w:p w:rsidR="00781781" w:rsidRDefault="00DC2A50">
      <w:pPr>
        <w:ind w:left="840" w:firstLine="420"/>
        <w:rPr>
          <w:color w:val="000000"/>
          <w:szCs w:val="21"/>
        </w:rPr>
      </w:pPr>
      <w:r>
        <w:rPr>
          <w:rFonts w:ascii="Consolas" w:eastAsia="Consolas" w:hAnsi="Consolas" w:cs="Consolas"/>
          <w:color w:val="000000"/>
          <w:sz w:val="19"/>
          <w:szCs w:val="19"/>
          <w:shd w:val="clear" w:color="auto" w:fill="FCF6DB"/>
        </w:rPr>
        <w:t>"visualEssays": null }</w:t>
      </w:r>
      <w:r>
        <w:rPr>
          <w:rFonts w:hint="eastAsia"/>
          <w:color w:val="000000"/>
          <w:szCs w:val="21"/>
        </w:rPr>
        <w:t>,...</w:t>
      </w:r>
    </w:p>
    <w:p w:rsidR="00781781" w:rsidRDefault="00DC2A50">
      <w:pPr>
        <w:ind w:firstLine="420"/>
        <w:rPr>
          <w:color w:val="000000"/>
          <w:szCs w:val="21"/>
        </w:rPr>
      </w:pPr>
      <w:r>
        <w:rPr>
          <w:rFonts w:hint="eastAsia"/>
          <w:color w:val="000000"/>
          <w:szCs w:val="21"/>
        </w:rPr>
        <w:t>]</w:t>
      </w:r>
    </w:p>
    <w:p w:rsidR="00781781" w:rsidRDefault="00781781"/>
    <w:p w:rsidR="00781781" w:rsidRDefault="00DC2A50">
      <w:pPr>
        <w:pStyle w:val="1"/>
        <w:numPr>
          <w:ilvl w:val="0"/>
          <w:numId w:val="1"/>
        </w:numPr>
      </w:pPr>
      <w:r>
        <w:t>Q</w:t>
      </w:r>
      <w:r>
        <w:rPr>
          <w:rFonts w:hint="eastAsia"/>
        </w:rPr>
        <w:t xml:space="preserve">uery popular public </w:t>
      </w:r>
      <w:r>
        <w:rPr>
          <w:rFonts w:hint="eastAsia"/>
        </w:rPr>
        <w:t>articles</w:t>
      </w:r>
      <w:r>
        <w:rPr>
          <w:rFonts w:hint="eastAsia"/>
        </w:rPr>
        <w:t>（</w:t>
      </w:r>
      <w:r>
        <w:rPr>
          <w:rFonts w:hint="eastAsia"/>
        </w:rPr>
        <w:t>CMS_001_01\CMS_001_10</w:t>
      </w:r>
      <w:r>
        <w:rPr>
          <w:rFonts w:hint="eastAsia"/>
        </w:rPr>
        <w:t>）</w:t>
      </w:r>
    </w:p>
    <w:p w:rsidR="00781781" w:rsidRDefault="00DC2A50">
      <w:pPr>
        <w:pStyle w:val="a8"/>
        <w:ind w:left="480"/>
      </w:pPr>
      <w:r>
        <w:t>Q</w:t>
      </w:r>
      <w:r>
        <w:rPr>
          <w:rFonts w:hint="eastAsia"/>
        </w:rPr>
        <w:t>uery the public post by the article type, category type, sponsor, email , the email is the publish user</w:t>
      </w:r>
      <w:r>
        <w:t>’</w:t>
      </w:r>
      <w:r>
        <w:rPr>
          <w:rFonts w:hint="eastAsia"/>
        </w:rPr>
        <w:t xml:space="preserve">s email. </w:t>
      </w:r>
      <w:r>
        <w:t>The default sort is reversed by release time</w:t>
      </w:r>
      <w:r>
        <w:rPr>
          <w:rFonts w:hint="eastAsia"/>
        </w:rPr>
        <w:t>.</w:t>
      </w:r>
    </w:p>
    <w:p w:rsidR="00781781" w:rsidRDefault="00781781">
      <w:pPr>
        <w:ind w:firstLine="420"/>
      </w:pP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 xml:space="preserve">URL: </w:t>
      </w:r>
    </w:p>
    <w:p w:rsidR="00781781" w:rsidRDefault="00DC2A50">
      <w:pPr>
        <w:ind w:firstLine="420"/>
        <w:rPr>
          <w:color w:val="000000" w:themeColor="text1"/>
          <w:sz w:val="24"/>
        </w:rPr>
      </w:pPr>
      <w:hyperlink w:history="1">
        <w:r>
          <w:rPr>
            <w:rFonts w:hint="eastAsia"/>
            <w:color w:val="000000" w:themeColor="text1"/>
            <w:sz w:val="24"/>
          </w:rPr>
          <w:t>http://{IP}:{port}/{service_name}/v1/content/public/trending</w:t>
        </w:r>
      </w:hyperlink>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Type : POST</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b/>
          <w:color w:val="000000"/>
          <w:sz w:val="22"/>
        </w:rPr>
        <w:t xml:space="preserve">contentType </w:t>
      </w:r>
      <w:r>
        <w:rPr>
          <w:rFonts w:ascii="微软雅黑" w:eastAsia="微软雅黑" w:hAnsi="微软雅黑" w:cs="宋体" w:hint="eastAsia"/>
          <w:b/>
          <w:color w:val="000000"/>
          <w:sz w:val="22"/>
        </w:rPr>
        <w:t>: JSON</w:t>
      </w:r>
    </w:p>
    <w:tbl>
      <w:tblPr>
        <w:tblpPr w:leftFromText="180" w:rightFromText="180" w:vertAnchor="text" w:horzAnchor="page" w:tblpX="2340" w:tblpY="624"/>
        <w:tblOverlap w:val="never"/>
        <w:tblW w:w="9087" w:type="dxa"/>
        <w:tblLayout w:type="fixed"/>
        <w:tblLook w:val="04A0" w:firstRow="1" w:lastRow="0" w:firstColumn="1" w:lastColumn="0" w:noHBand="0" w:noVBand="1"/>
      </w:tblPr>
      <w:tblGrid>
        <w:gridCol w:w="2000"/>
        <w:gridCol w:w="1701"/>
        <w:gridCol w:w="1134"/>
        <w:gridCol w:w="4252"/>
      </w:tblGrid>
      <w:tr w:rsidR="00781781">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781781">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email</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N</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U</w:t>
            </w:r>
            <w:r>
              <w:rPr>
                <w:rFonts w:ascii="宋体" w:hAnsi="宋体" w:cs="宋体" w:hint="eastAsia"/>
                <w:color w:val="000000"/>
                <w:sz w:val="22"/>
              </w:rPr>
              <w:t>ser email</w:t>
            </w:r>
          </w:p>
        </w:tc>
      </w:tr>
      <w:tr w:rsidR="00781781">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contentTypeId</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N</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A</w:t>
            </w:r>
            <w:r>
              <w:rPr>
                <w:rFonts w:ascii="宋体" w:hAnsi="宋体" w:cs="宋体" w:hint="eastAsia"/>
                <w:color w:val="000000"/>
                <w:sz w:val="22"/>
              </w:rPr>
              <w:t>rticle type id</w:t>
            </w:r>
          </w:p>
        </w:tc>
      </w:tr>
      <w:tr w:rsidR="00781781">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categoryId</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 xml:space="preserve">String </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N</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C</w:t>
            </w:r>
            <w:r>
              <w:rPr>
                <w:rFonts w:ascii="宋体" w:hAnsi="宋体" w:cs="宋体" w:hint="eastAsia"/>
                <w:color w:val="000000"/>
                <w:sz w:val="22"/>
              </w:rPr>
              <w:t>ategory type id</w:t>
            </w:r>
          </w:p>
        </w:tc>
      </w:tr>
      <w:tr w:rsidR="00781781">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lastRenderedPageBreak/>
              <w:t>sponsorId</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N</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S</w:t>
            </w:r>
            <w:r>
              <w:rPr>
                <w:rFonts w:ascii="宋体" w:hAnsi="宋体" w:cs="宋体" w:hint="eastAsia"/>
                <w:color w:val="000000"/>
                <w:sz w:val="22"/>
              </w:rPr>
              <w:t>ponsor id</w:t>
            </w:r>
          </w:p>
        </w:tc>
      </w:tr>
      <w:tr w:rsidR="00781781">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title</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N</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A</w:t>
            </w:r>
            <w:r>
              <w:rPr>
                <w:rFonts w:ascii="宋体" w:hAnsi="宋体" w:cs="宋体" w:hint="eastAsia"/>
                <w:color w:val="000000"/>
                <w:sz w:val="22"/>
              </w:rPr>
              <w:t>rticle title</w:t>
            </w:r>
          </w:p>
        </w:tc>
      </w:tr>
      <w:tr w:rsidR="00781781">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skip</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int</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Skip the number of records</w:t>
            </w:r>
          </w:p>
        </w:tc>
      </w:tr>
      <w:tr w:rsidR="00781781">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limit</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int</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N</w:t>
            </w:r>
            <w:r>
              <w:rPr>
                <w:rFonts w:ascii="宋体" w:hAnsi="宋体" w:cs="宋体" w:hint="eastAsia"/>
                <w:color w:val="000000"/>
                <w:sz w:val="22"/>
              </w:rPr>
              <w:t>umber of pages per page</w:t>
            </w:r>
          </w:p>
        </w:tc>
      </w:tr>
      <w:tr w:rsidR="00781781">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authorId</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N</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A</w:t>
            </w:r>
            <w:r>
              <w:rPr>
                <w:rFonts w:ascii="宋体" w:hAnsi="宋体" w:cs="宋体" w:hint="eastAsia"/>
                <w:color w:val="000000"/>
                <w:sz w:val="22"/>
              </w:rPr>
              <w:t>uthor id</w:t>
            </w:r>
          </w:p>
        </w:tc>
      </w:tr>
      <w:tr w:rsidR="00781781">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isFeatured</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Boolean</w:t>
            </w:r>
            <w:r>
              <w:rPr>
                <w:rFonts w:ascii="宋体" w:hAnsi="宋体" w:cs="宋体" w:hint="eastAsia"/>
                <w:color w:val="000000"/>
                <w:sz w:val="22"/>
              </w:rPr>
              <w:t xml:space="preserve"> </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N</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W</w:t>
            </w:r>
            <w:r>
              <w:rPr>
                <w:rFonts w:ascii="宋体" w:hAnsi="宋体" w:cs="宋体" w:hint="eastAsia"/>
                <w:color w:val="000000"/>
                <w:sz w:val="22"/>
              </w:rPr>
              <w:t>hether feature topic</w:t>
            </w:r>
          </w:p>
        </w:tc>
      </w:tr>
    </w:tbl>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lastRenderedPageBreak/>
        <w:t>Request parameters</w:t>
      </w:r>
      <w:r>
        <w:rPr>
          <w:rFonts w:ascii="微软雅黑" w:eastAsia="微软雅黑" w:hAnsi="微软雅黑" w:cs="宋体" w:hint="eastAsia"/>
          <w:b/>
          <w:color w:val="000000"/>
          <w:sz w:val="22"/>
        </w:rPr>
        <w:t>：</w:t>
      </w:r>
    </w:p>
    <w:p w:rsidR="00781781" w:rsidRDefault="00781781">
      <w:pPr>
        <w:ind w:left="420" w:firstLine="420"/>
        <w:rPr>
          <w:rFonts w:ascii="Consolas" w:hAnsi="Consolas"/>
          <w:color w:val="2A00FF"/>
          <w:sz w:val="20"/>
          <w:shd w:val="clear" w:color="auto" w:fill="E8F2FE"/>
        </w:rPr>
      </w:pP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Return parameters:</w:t>
      </w:r>
    </w:p>
    <w:tbl>
      <w:tblPr>
        <w:tblpPr w:leftFromText="180" w:rightFromText="180" w:vertAnchor="text" w:horzAnchor="page" w:tblpX="2340" w:tblpY="624"/>
        <w:tblOverlap w:val="never"/>
        <w:tblW w:w="9087" w:type="dxa"/>
        <w:tblLayout w:type="fixed"/>
        <w:tblLook w:val="04A0" w:firstRow="1" w:lastRow="0" w:firstColumn="1" w:lastColumn="0" w:noHBand="0" w:noVBand="1"/>
      </w:tblPr>
      <w:tblGrid>
        <w:gridCol w:w="2000"/>
        <w:gridCol w:w="1701"/>
        <w:gridCol w:w="1134"/>
        <w:gridCol w:w="4252"/>
      </w:tblGrid>
      <w:tr w:rsidR="00781781">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781781">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code</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R</w:t>
            </w:r>
            <w:r>
              <w:rPr>
                <w:rFonts w:ascii="宋体" w:hAnsi="宋体" w:cs="宋体" w:hint="eastAsia"/>
                <w:color w:val="000000"/>
                <w:sz w:val="22"/>
              </w:rPr>
              <w:t>esponse code</w:t>
            </w:r>
          </w:p>
        </w:tc>
      </w:tr>
      <w:tr w:rsidR="00781781">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msg</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 xml:space="preserve">Response </w:t>
            </w:r>
            <w:r>
              <w:rPr>
                <w:rFonts w:ascii="宋体" w:hAnsi="宋体" w:cs="宋体" w:hint="eastAsia"/>
                <w:color w:val="000000"/>
                <w:sz w:val="22"/>
              </w:rPr>
              <w:t>message</w:t>
            </w:r>
          </w:p>
        </w:tc>
      </w:tr>
      <w:tr w:rsidR="00781781">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resultMap</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Json</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T</w:t>
            </w:r>
            <w:r>
              <w:rPr>
                <w:rFonts w:ascii="宋体" w:hAnsi="宋体" w:cs="宋体" w:hint="eastAsia"/>
                <w:color w:val="000000"/>
                <w:sz w:val="22"/>
              </w:rPr>
              <w:t>he result map</w:t>
            </w:r>
          </w:p>
        </w:tc>
      </w:tr>
    </w:tbl>
    <w:p w:rsidR="00781781" w:rsidRDefault="00DC2A50">
      <w:pPr>
        <w:tabs>
          <w:tab w:val="center" w:pos="892"/>
        </w:tabs>
        <w:rPr>
          <w:rFonts w:ascii="宋体" w:hAnsi="宋体" w:cs="宋体"/>
          <w:b/>
          <w:color w:val="000000"/>
          <w:sz w:val="22"/>
        </w:rPr>
      </w:pPr>
      <w:r>
        <w:rPr>
          <w:rFonts w:ascii="宋体" w:hAnsi="宋体" w:cs="宋体" w:hint="eastAsia"/>
          <w:b/>
          <w:color w:val="000000"/>
          <w:sz w:val="22"/>
        </w:rPr>
        <w:tab/>
        <w:t>Json data</w:t>
      </w:r>
      <w:r>
        <w:rPr>
          <w:rFonts w:ascii="宋体" w:hAnsi="宋体" w:cs="宋体" w:hint="eastAsia"/>
          <w:b/>
          <w:color w:val="000000"/>
          <w:sz w:val="22"/>
        </w:rPr>
        <w:t>：</w:t>
      </w:r>
    </w:p>
    <w:p w:rsidR="00781781" w:rsidRDefault="00DC2A50">
      <w:pPr>
        <w:ind w:firstLine="420"/>
        <w:rPr>
          <w:color w:val="000000"/>
          <w:szCs w:val="21"/>
        </w:rPr>
      </w:pPr>
      <w:r>
        <w:rPr>
          <w:rFonts w:hint="eastAsia"/>
          <w:color w:val="000000"/>
          <w:szCs w:val="21"/>
        </w:rPr>
        <w:t>[</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"id": "5be0f7209a080605ac42836a",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"email": "support@dsodentist.com",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"authorId":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"title": "Be a Leader in Your DSO-Supported Practice ",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w:t>
      </w:r>
      <w:r>
        <w:rPr>
          <w:rFonts w:ascii="Consolas" w:eastAsia="Consolas" w:hAnsi="Consolas" w:cs="Consolas"/>
          <w:color w:val="000000"/>
          <w:sz w:val="19"/>
          <w:szCs w:val="19"/>
          <w:shd w:val="clear" w:color="auto" w:fill="FCF6DB"/>
        </w:rPr>
        <w:t xml:space="preserve">content": "",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"contentTypeId": "28",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"categoryId": "485",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"sponsorId": "501",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"author":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"authorPhotoUrl":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"contentTypeName": "Articles",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"categoryName": "DSO Practice",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"sponsorName": "TNMG",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"featuredMediaId": "</w:t>
      </w:r>
      <w:r>
        <w:rPr>
          <w:rFonts w:ascii="Consolas" w:eastAsia="Consolas" w:hAnsi="Consolas" w:cs="Consolas"/>
          <w:color w:val="000000"/>
          <w:sz w:val="19"/>
          <w:szCs w:val="19"/>
          <w:shd w:val="clear" w:color="auto" w:fill="FCF6DB"/>
        </w:rPr>
        <w:t xml:space="preserve">5be0f7209a080605ac428363",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"coverUrl":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"coverthumbnailUrl":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"photoUrls": [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"thumbnailUrl": "http://dsod.aikontec.com/content-service/v1/file/downloadFileByObjectId?objectId=5be0f7209a080605ac428369",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"originalUrl": "http://dsod.aikontec</w:t>
      </w:r>
      <w:r>
        <w:rPr>
          <w:rFonts w:ascii="Consolas" w:eastAsia="Consolas" w:hAnsi="Consolas" w:cs="Consolas"/>
          <w:color w:val="000000"/>
          <w:sz w:val="19"/>
          <w:szCs w:val="19"/>
          <w:shd w:val="clear" w:color="auto" w:fill="FCF6DB"/>
        </w:rPr>
        <w:t>.com/content-</w:t>
      </w:r>
      <w:r>
        <w:rPr>
          <w:rFonts w:ascii="Consolas" w:eastAsia="Consolas" w:hAnsi="Consolas" w:cs="Consolas"/>
          <w:color w:val="000000"/>
          <w:sz w:val="19"/>
          <w:szCs w:val="19"/>
          <w:shd w:val="clear" w:color="auto" w:fill="FCF6DB"/>
        </w:rPr>
        <w:lastRenderedPageBreak/>
        <w:t xml:space="preserve">service/v1/file/downloadFileByObjectId?objectId=5be0f7209a080605ac428366"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"photos": [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"thumbnail": "5be0f7209a080605ac428369",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"original": "5be0f7209a080605ac428366"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 ],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"videos":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"videoUrls":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"podcasts":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w:t>
      </w:r>
      <w:r>
        <w:rPr>
          <w:rFonts w:ascii="Consolas" w:eastAsia="Consolas" w:hAnsi="Consolas" w:cs="Consolas"/>
          <w:color w:val="000000"/>
          <w:sz w:val="19"/>
          <w:szCs w:val="19"/>
          <w:shd w:val="clear" w:color="auto" w:fill="FCF6DB"/>
        </w:rPr>
        <w:t xml:space="preserve">podcastUrls":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"isPrivate": false,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"isComplete": true,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"isPublishNow": true,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"isBookmark": false,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"nextContentId":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"previousContentId":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"countOfComment":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"avgCommentRating":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"comment":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"publishDate": 15393024000</w:t>
      </w:r>
      <w:r>
        <w:rPr>
          <w:rFonts w:ascii="Consolas" w:eastAsia="Consolas" w:hAnsi="Consolas" w:cs="Consolas"/>
          <w:color w:val="000000"/>
          <w:sz w:val="19"/>
          <w:szCs w:val="19"/>
          <w:shd w:val="clear" w:color="auto" w:fill="FCF6DB"/>
        </w:rPr>
        <w:t xml:space="preserve">00,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"isFeatured": true,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"readNumber": 0,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"publishOn": 1528243200000,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"publishEnd": 1572998400000,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"reviewOn":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"subTitle":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"status": 2,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"unite": false,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"expedite": false,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"excerpt": "&lt;p&gt;(By By DSODentist)&lt;/p&gt;\n&lt;p&gt;Being the boss is not </w:t>
      </w:r>
      <w:r>
        <w:rPr>
          <w:rFonts w:ascii="Consolas" w:eastAsia="Consolas" w:hAnsi="Consolas" w:cs="Consolas"/>
          <w:color w:val="000000"/>
          <w:sz w:val="19"/>
          <w:szCs w:val="19"/>
          <w:shd w:val="clear" w:color="auto" w:fill="FCF6DB"/>
        </w:rPr>
        <w:t>always easy, but it is rewarding once you become an effective leader. There are certain principles to good leadership, and if you follow them diligently, you will reach your full potential. This blog post features five recommendations for being a leader in</w:t>
      </w:r>
      <w:r>
        <w:rPr>
          <w:rFonts w:ascii="Consolas" w:eastAsia="Consolas" w:hAnsi="Consolas" w:cs="Consolas"/>
          <w:color w:val="000000"/>
          <w:sz w:val="19"/>
          <w:szCs w:val="19"/>
          <w:shd w:val="clear" w:color="auto" w:fill="FCF6DB"/>
        </w:rPr>
        <w:t xml:space="preserve"> your DSO-supported practice.  &lt;/p&gt;\n",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"countOfEssay": 0, </w:t>
      </w:r>
    </w:p>
    <w:p w:rsidR="00781781" w:rsidRDefault="00DC2A50">
      <w:pPr>
        <w:ind w:left="840" w:firstLine="420"/>
        <w:rPr>
          <w:color w:val="000000"/>
          <w:szCs w:val="21"/>
        </w:rPr>
      </w:pPr>
      <w:r>
        <w:rPr>
          <w:rFonts w:ascii="Consolas" w:eastAsia="Consolas" w:hAnsi="Consolas" w:cs="Consolas"/>
          <w:color w:val="000000"/>
          <w:sz w:val="19"/>
          <w:szCs w:val="19"/>
          <w:shd w:val="clear" w:color="auto" w:fill="FCF6DB"/>
        </w:rPr>
        <w:t>"visualEssays": null }</w:t>
      </w:r>
      <w:r>
        <w:rPr>
          <w:rFonts w:hint="eastAsia"/>
          <w:color w:val="000000"/>
          <w:szCs w:val="21"/>
        </w:rPr>
        <w:t>,...</w:t>
      </w:r>
    </w:p>
    <w:p w:rsidR="00781781" w:rsidRDefault="00DC2A50">
      <w:pPr>
        <w:ind w:firstLine="420"/>
        <w:rPr>
          <w:color w:val="000000"/>
          <w:szCs w:val="21"/>
        </w:rPr>
      </w:pPr>
      <w:r>
        <w:rPr>
          <w:rFonts w:hint="eastAsia"/>
          <w:color w:val="000000"/>
          <w:szCs w:val="21"/>
        </w:rPr>
        <w:t>]</w:t>
      </w:r>
    </w:p>
    <w:p w:rsidR="00781781" w:rsidRDefault="00781781"/>
    <w:p w:rsidR="00781781" w:rsidRDefault="00DC2A50">
      <w:pPr>
        <w:pStyle w:val="1"/>
        <w:numPr>
          <w:ilvl w:val="0"/>
          <w:numId w:val="1"/>
        </w:numPr>
      </w:pPr>
      <w:r>
        <w:lastRenderedPageBreak/>
        <w:t>Q</w:t>
      </w:r>
      <w:r>
        <w:rPr>
          <w:rFonts w:hint="eastAsia"/>
        </w:rPr>
        <w:t>uery popular articles</w:t>
      </w:r>
      <w:r>
        <w:rPr>
          <w:rFonts w:hint="eastAsia"/>
        </w:rPr>
        <w:t>（</w:t>
      </w:r>
      <w:r>
        <w:rPr>
          <w:rFonts w:hint="eastAsia"/>
        </w:rPr>
        <w:t>CMS_001_01\CMS_001_10</w:t>
      </w:r>
      <w:r>
        <w:rPr>
          <w:rFonts w:hint="eastAsia"/>
        </w:rPr>
        <w:t>）</w:t>
      </w:r>
    </w:p>
    <w:p w:rsidR="00781781" w:rsidRDefault="00DC2A50">
      <w:pPr>
        <w:ind w:firstLine="420"/>
      </w:pPr>
      <w:r>
        <w:t>Q</w:t>
      </w:r>
      <w:r>
        <w:rPr>
          <w:rFonts w:hint="eastAsia"/>
        </w:rPr>
        <w:t>uery the all posts by the article type, category type, sponsor, email , the email is the publish user</w:t>
      </w:r>
      <w:r>
        <w:t>’</w:t>
      </w:r>
      <w:r>
        <w:rPr>
          <w:rFonts w:hint="eastAsia"/>
        </w:rPr>
        <w:t xml:space="preserve">s email. </w:t>
      </w:r>
      <w:r>
        <w:t xml:space="preserve">The </w:t>
      </w:r>
      <w:r>
        <w:t>default sort is reversed by release time</w:t>
      </w:r>
      <w:r>
        <w:rPr>
          <w:rFonts w:hint="eastAsia"/>
        </w:rPr>
        <w:t>。</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 xml:space="preserve">URL: </w:t>
      </w:r>
    </w:p>
    <w:p w:rsidR="00781781" w:rsidRDefault="00DC2A50">
      <w:pPr>
        <w:ind w:firstLine="420"/>
        <w:rPr>
          <w:color w:val="000000" w:themeColor="text1"/>
          <w:sz w:val="24"/>
        </w:rPr>
      </w:pPr>
      <w:hyperlink w:history="1">
        <w:r>
          <w:rPr>
            <w:rFonts w:hint="eastAsia"/>
            <w:color w:val="000000" w:themeColor="text1"/>
            <w:sz w:val="24"/>
          </w:rPr>
          <w:t>http://{IP}:{port}/{service_name}/v1/content/trending</w:t>
        </w:r>
      </w:hyperlink>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Type : POST</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b/>
          <w:color w:val="000000"/>
          <w:sz w:val="22"/>
        </w:rPr>
        <w:t xml:space="preserve">contentType </w:t>
      </w:r>
      <w:r>
        <w:rPr>
          <w:rFonts w:ascii="微软雅黑" w:eastAsia="微软雅黑" w:hAnsi="微软雅黑" w:cs="宋体" w:hint="eastAsia"/>
          <w:b/>
          <w:color w:val="000000"/>
          <w:sz w:val="22"/>
        </w:rPr>
        <w:t>: JSON</w:t>
      </w:r>
    </w:p>
    <w:tbl>
      <w:tblPr>
        <w:tblpPr w:leftFromText="180" w:rightFromText="180" w:vertAnchor="text" w:horzAnchor="page" w:tblpX="2340" w:tblpY="624"/>
        <w:tblOverlap w:val="never"/>
        <w:tblW w:w="9087" w:type="dxa"/>
        <w:tblLayout w:type="fixed"/>
        <w:tblLook w:val="04A0" w:firstRow="1" w:lastRow="0" w:firstColumn="1" w:lastColumn="0" w:noHBand="0" w:noVBand="1"/>
      </w:tblPr>
      <w:tblGrid>
        <w:gridCol w:w="2000"/>
        <w:gridCol w:w="1701"/>
        <w:gridCol w:w="1134"/>
        <w:gridCol w:w="4252"/>
      </w:tblGrid>
      <w:tr w:rsidR="00781781">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781781">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email</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N</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U</w:t>
            </w:r>
            <w:r>
              <w:rPr>
                <w:rFonts w:ascii="宋体" w:hAnsi="宋体" w:cs="宋体" w:hint="eastAsia"/>
                <w:color w:val="000000"/>
                <w:sz w:val="22"/>
              </w:rPr>
              <w:t>ser email</w:t>
            </w:r>
          </w:p>
        </w:tc>
      </w:tr>
      <w:tr w:rsidR="00781781">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contentTypeId</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N</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A</w:t>
            </w:r>
            <w:r>
              <w:rPr>
                <w:rFonts w:ascii="宋体" w:hAnsi="宋体" w:cs="宋体" w:hint="eastAsia"/>
                <w:color w:val="000000"/>
                <w:sz w:val="22"/>
              </w:rPr>
              <w:t>rticle type id</w:t>
            </w:r>
          </w:p>
        </w:tc>
      </w:tr>
      <w:tr w:rsidR="00781781">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categoryId</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 xml:space="preserve">String </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N</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C</w:t>
            </w:r>
            <w:r>
              <w:rPr>
                <w:rFonts w:ascii="宋体" w:hAnsi="宋体" w:cs="宋体" w:hint="eastAsia"/>
                <w:color w:val="000000"/>
                <w:sz w:val="22"/>
              </w:rPr>
              <w:t>ategory type id</w:t>
            </w:r>
          </w:p>
        </w:tc>
      </w:tr>
      <w:tr w:rsidR="00781781">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sponsorId</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N</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S</w:t>
            </w:r>
            <w:r>
              <w:rPr>
                <w:rFonts w:ascii="宋体" w:hAnsi="宋体" w:cs="宋体" w:hint="eastAsia"/>
                <w:color w:val="000000"/>
                <w:sz w:val="22"/>
              </w:rPr>
              <w:t>ponsor id</w:t>
            </w:r>
          </w:p>
        </w:tc>
      </w:tr>
      <w:tr w:rsidR="00781781">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title</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N</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A</w:t>
            </w:r>
            <w:r>
              <w:rPr>
                <w:rFonts w:ascii="宋体" w:hAnsi="宋体" w:cs="宋体" w:hint="eastAsia"/>
                <w:color w:val="000000"/>
                <w:sz w:val="22"/>
              </w:rPr>
              <w:t>rticle title</w:t>
            </w:r>
          </w:p>
        </w:tc>
      </w:tr>
      <w:tr w:rsidR="00781781">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skip</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int</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Skip the number of records</w:t>
            </w:r>
          </w:p>
        </w:tc>
      </w:tr>
      <w:tr w:rsidR="00781781">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limit</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int</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N</w:t>
            </w:r>
            <w:r>
              <w:rPr>
                <w:rFonts w:ascii="宋体" w:hAnsi="宋体" w:cs="宋体" w:hint="eastAsia"/>
                <w:color w:val="000000"/>
                <w:sz w:val="22"/>
              </w:rPr>
              <w:t>umber of pages per page</w:t>
            </w:r>
          </w:p>
        </w:tc>
      </w:tr>
      <w:tr w:rsidR="00781781">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authorId</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N</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A</w:t>
            </w:r>
            <w:r>
              <w:rPr>
                <w:rFonts w:ascii="宋体" w:hAnsi="宋体" w:cs="宋体" w:hint="eastAsia"/>
                <w:color w:val="000000"/>
                <w:sz w:val="22"/>
              </w:rPr>
              <w:t>uthor id</w:t>
            </w:r>
          </w:p>
        </w:tc>
      </w:tr>
      <w:tr w:rsidR="00781781">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isFeatured</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Boolean</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N</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W</w:t>
            </w:r>
            <w:r>
              <w:rPr>
                <w:rFonts w:ascii="宋体" w:hAnsi="宋体" w:cs="宋体" w:hint="eastAsia"/>
                <w:color w:val="000000"/>
                <w:sz w:val="22"/>
              </w:rPr>
              <w:t>hether feature topic</w:t>
            </w:r>
          </w:p>
        </w:tc>
      </w:tr>
    </w:tbl>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 xml:space="preserve">Request </w:t>
      </w:r>
      <w:r>
        <w:rPr>
          <w:rFonts w:ascii="微软雅黑" w:eastAsia="微软雅黑" w:hAnsi="微软雅黑" w:cs="宋体" w:hint="eastAsia"/>
          <w:b/>
          <w:color w:val="000000"/>
          <w:sz w:val="22"/>
        </w:rPr>
        <w:t>parameters</w:t>
      </w:r>
      <w:r>
        <w:rPr>
          <w:rFonts w:ascii="微软雅黑" w:eastAsia="微软雅黑" w:hAnsi="微软雅黑" w:cs="宋体" w:hint="eastAsia"/>
          <w:b/>
          <w:color w:val="000000"/>
          <w:sz w:val="22"/>
        </w:rPr>
        <w:t>：</w:t>
      </w:r>
    </w:p>
    <w:p w:rsidR="00781781" w:rsidRDefault="00781781">
      <w:pPr>
        <w:ind w:left="420" w:firstLine="420"/>
        <w:rPr>
          <w:rFonts w:ascii="Consolas" w:hAnsi="Consolas"/>
          <w:color w:val="2A00FF"/>
          <w:sz w:val="20"/>
          <w:shd w:val="clear" w:color="auto" w:fill="E8F2FE"/>
        </w:rPr>
      </w:pP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Return parameters:</w:t>
      </w:r>
    </w:p>
    <w:tbl>
      <w:tblPr>
        <w:tblpPr w:leftFromText="180" w:rightFromText="180" w:vertAnchor="text" w:horzAnchor="page" w:tblpX="2340" w:tblpY="624"/>
        <w:tblOverlap w:val="never"/>
        <w:tblW w:w="9087" w:type="dxa"/>
        <w:tblLayout w:type="fixed"/>
        <w:tblLook w:val="04A0" w:firstRow="1" w:lastRow="0" w:firstColumn="1" w:lastColumn="0" w:noHBand="0" w:noVBand="1"/>
      </w:tblPr>
      <w:tblGrid>
        <w:gridCol w:w="2000"/>
        <w:gridCol w:w="1701"/>
        <w:gridCol w:w="1134"/>
        <w:gridCol w:w="4252"/>
      </w:tblGrid>
      <w:tr w:rsidR="00781781">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781781">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code</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R</w:t>
            </w:r>
            <w:r>
              <w:rPr>
                <w:rFonts w:ascii="宋体" w:hAnsi="宋体" w:cs="宋体" w:hint="eastAsia"/>
                <w:color w:val="000000"/>
                <w:sz w:val="22"/>
              </w:rPr>
              <w:t>esponse code</w:t>
            </w:r>
          </w:p>
        </w:tc>
      </w:tr>
      <w:tr w:rsidR="00781781">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msg</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 xml:space="preserve">Response </w:t>
            </w:r>
            <w:r>
              <w:rPr>
                <w:rFonts w:ascii="宋体" w:hAnsi="宋体" w:cs="宋体" w:hint="eastAsia"/>
                <w:color w:val="000000"/>
                <w:sz w:val="22"/>
              </w:rPr>
              <w:t>message</w:t>
            </w:r>
          </w:p>
        </w:tc>
      </w:tr>
      <w:tr w:rsidR="00781781">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resultMap</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Json</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T</w:t>
            </w:r>
            <w:r>
              <w:rPr>
                <w:rFonts w:ascii="宋体" w:hAnsi="宋体" w:cs="宋体" w:hint="eastAsia"/>
                <w:color w:val="000000"/>
                <w:sz w:val="22"/>
              </w:rPr>
              <w:t>he result map</w:t>
            </w:r>
          </w:p>
        </w:tc>
      </w:tr>
    </w:tbl>
    <w:p w:rsidR="00781781" w:rsidRDefault="00DC2A50">
      <w:pPr>
        <w:tabs>
          <w:tab w:val="center" w:pos="892"/>
        </w:tabs>
        <w:rPr>
          <w:rFonts w:ascii="宋体" w:hAnsi="宋体" w:cs="宋体"/>
          <w:b/>
          <w:color w:val="000000"/>
          <w:sz w:val="22"/>
        </w:rPr>
      </w:pPr>
      <w:r>
        <w:rPr>
          <w:rFonts w:ascii="宋体" w:hAnsi="宋体" w:cs="宋体" w:hint="eastAsia"/>
          <w:b/>
          <w:color w:val="000000"/>
          <w:sz w:val="22"/>
        </w:rPr>
        <w:tab/>
        <w:t>Json data</w:t>
      </w:r>
      <w:r>
        <w:rPr>
          <w:rFonts w:ascii="宋体" w:hAnsi="宋体" w:cs="宋体" w:hint="eastAsia"/>
          <w:b/>
          <w:color w:val="000000"/>
          <w:sz w:val="22"/>
        </w:rPr>
        <w:t>：</w:t>
      </w:r>
    </w:p>
    <w:p w:rsidR="00781781" w:rsidRDefault="00DC2A50">
      <w:pPr>
        <w:ind w:firstLine="420"/>
        <w:rPr>
          <w:color w:val="000000"/>
          <w:szCs w:val="21"/>
        </w:rPr>
      </w:pPr>
      <w:r>
        <w:rPr>
          <w:rFonts w:hint="eastAsia"/>
          <w:color w:val="000000"/>
          <w:szCs w:val="21"/>
        </w:rPr>
        <w:t>[</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"id": "5be0f7209a080605ac42836a",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lastRenderedPageBreak/>
        <w:t xml:space="preserve">"email": "support@dsodentist.com",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"authorId": "null</w:t>
      </w:r>
      <w:r>
        <w:rPr>
          <w:rFonts w:ascii="Consolas" w:eastAsia="Consolas" w:hAnsi="Consolas" w:cs="Consolas"/>
          <w:color w:val="000000"/>
          <w:sz w:val="19"/>
          <w:szCs w:val="19"/>
          <w:shd w:val="clear" w:color="auto" w:fill="FCF6DB"/>
        </w:rPr>
        <w:t xml:space="preserv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"title": "Be a Leader in Your DSO-Supported Practice ",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"content": "",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"contentTypeId": "28",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"categoryId": "485",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"sponsorId": "501",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"author":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"authorPhotoUrl":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"contentTypeName": "Articles",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"categoryName": "DSO Practice",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"spon</w:t>
      </w:r>
      <w:r>
        <w:rPr>
          <w:rFonts w:ascii="Consolas" w:eastAsia="Consolas" w:hAnsi="Consolas" w:cs="Consolas"/>
          <w:color w:val="000000"/>
          <w:sz w:val="19"/>
          <w:szCs w:val="19"/>
          <w:shd w:val="clear" w:color="auto" w:fill="FCF6DB"/>
        </w:rPr>
        <w:t xml:space="preserve">sorName": "TNMG",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"featuredMediaId": "5be0f7209a080605ac428363",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"coverUrl":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"coverthumbnailUrl":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"photoUrls": [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"thumbnailUrl": "http://dsod.aikontec.com/content-service/v1/file/downloadFileByObjectId?objectId=5be0f7209a080605ac428369"</w:t>
      </w:r>
      <w:r>
        <w:rPr>
          <w:rFonts w:ascii="Consolas" w:eastAsia="Consolas" w:hAnsi="Consolas" w:cs="Consolas"/>
          <w:color w:val="000000"/>
          <w:sz w:val="19"/>
          <w:szCs w:val="19"/>
          <w:shd w:val="clear" w:color="auto" w:fill="FCF6DB"/>
        </w:rPr>
        <w:t xml:space="preserv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"originalUrl": "http://dsod.aikontec.com/content-service/v1/file/downloadFileByObjectId?objectId=5be0f7209a080605ac428366"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"photos": [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"thumbnail": "5be0f7209a080605ac428369",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"original": "5be0f7209a080605ac428366"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 ],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"videos":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w:t>
      </w:r>
      <w:r>
        <w:rPr>
          <w:rFonts w:ascii="Consolas" w:eastAsia="Consolas" w:hAnsi="Consolas" w:cs="Consolas"/>
          <w:color w:val="000000"/>
          <w:sz w:val="19"/>
          <w:szCs w:val="19"/>
          <w:shd w:val="clear" w:color="auto" w:fill="FCF6DB"/>
        </w:rPr>
        <w:t xml:space="preserve">videoUrls":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"podcasts":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"podcastUrls":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"isPrivate": false,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"isComplete": true,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"isPublishNow": true,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"isBookmark": false,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"nextContentId":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"previousContentId":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"countOfComment":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"avgCommentRating":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"comm</w:t>
      </w:r>
      <w:r>
        <w:rPr>
          <w:rFonts w:ascii="Consolas" w:eastAsia="Consolas" w:hAnsi="Consolas" w:cs="Consolas"/>
          <w:color w:val="000000"/>
          <w:sz w:val="19"/>
          <w:szCs w:val="19"/>
          <w:shd w:val="clear" w:color="auto" w:fill="FCF6DB"/>
        </w:rPr>
        <w:t xml:space="preserve">ent":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"publishDate": 1539302400000,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"isFeatured": true,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lastRenderedPageBreak/>
        <w:t xml:space="preserve">"readNumber": 0,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"publishOn": 1528243200000,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"publishEnd": 1572998400000,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"reviewOn":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"subTitle":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"status": 2,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"unite": false,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"expedite": false,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"excerpt": "&lt;p&gt;</w:t>
      </w:r>
      <w:r>
        <w:rPr>
          <w:rFonts w:ascii="Consolas" w:eastAsia="Consolas" w:hAnsi="Consolas" w:cs="Consolas"/>
          <w:color w:val="000000"/>
          <w:sz w:val="19"/>
          <w:szCs w:val="19"/>
          <w:shd w:val="clear" w:color="auto" w:fill="FCF6DB"/>
        </w:rPr>
        <w:t>(By By DSODentist)&lt;/p&gt;\n&lt;p&gt;Being the boss is not always easy, but it is rewarding once you become an effective leader. There are certain principles to good leadership, and if you follow them diligently, you will reach your full potential. This blog post fe</w:t>
      </w:r>
      <w:r>
        <w:rPr>
          <w:rFonts w:ascii="Consolas" w:eastAsia="Consolas" w:hAnsi="Consolas" w:cs="Consolas"/>
          <w:color w:val="000000"/>
          <w:sz w:val="19"/>
          <w:szCs w:val="19"/>
          <w:shd w:val="clear" w:color="auto" w:fill="FCF6DB"/>
        </w:rPr>
        <w:t xml:space="preserve">atures five recommendations for being a leader in your DSO-supported practice.  &lt;/p&gt;\n",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"countOfEssay": 0, </w:t>
      </w:r>
    </w:p>
    <w:p w:rsidR="00781781" w:rsidRDefault="00DC2A50">
      <w:pPr>
        <w:ind w:left="840" w:firstLine="420"/>
        <w:rPr>
          <w:color w:val="000000"/>
          <w:szCs w:val="21"/>
        </w:rPr>
      </w:pPr>
      <w:r>
        <w:rPr>
          <w:rFonts w:ascii="Consolas" w:eastAsia="Consolas" w:hAnsi="Consolas" w:cs="Consolas"/>
          <w:color w:val="000000"/>
          <w:sz w:val="19"/>
          <w:szCs w:val="19"/>
          <w:shd w:val="clear" w:color="auto" w:fill="FCF6DB"/>
        </w:rPr>
        <w:t>"visualEssays": null }</w:t>
      </w:r>
      <w:r>
        <w:rPr>
          <w:rFonts w:hint="eastAsia"/>
          <w:color w:val="000000"/>
          <w:szCs w:val="21"/>
        </w:rPr>
        <w:t>,...</w:t>
      </w:r>
    </w:p>
    <w:p w:rsidR="00781781" w:rsidRDefault="00DC2A50">
      <w:pPr>
        <w:ind w:firstLine="420"/>
        <w:rPr>
          <w:color w:val="000000"/>
          <w:szCs w:val="21"/>
        </w:rPr>
      </w:pPr>
      <w:r>
        <w:rPr>
          <w:rFonts w:hint="eastAsia"/>
          <w:color w:val="000000"/>
          <w:szCs w:val="21"/>
        </w:rPr>
        <w:t>]</w:t>
      </w:r>
    </w:p>
    <w:p w:rsidR="00781781" w:rsidRDefault="00781781"/>
    <w:p w:rsidR="00781781" w:rsidRDefault="00781781"/>
    <w:p w:rsidR="00781781" w:rsidRDefault="00781781"/>
    <w:p w:rsidR="00781781" w:rsidRDefault="00781781"/>
    <w:p w:rsidR="00781781" w:rsidRDefault="00DC2A50">
      <w:pPr>
        <w:pStyle w:val="1"/>
        <w:numPr>
          <w:ilvl w:val="0"/>
          <w:numId w:val="1"/>
        </w:numPr>
      </w:pPr>
      <w:r>
        <w:t>Q</w:t>
      </w:r>
      <w:r>
        <w:rPr>
          <w:rFonts w:hint="eastAsia"/>
        </w:rPr>
        <w:t>uery post details</w:t>
      </w:r>
      <w:r>
        <w:rPr>
          <w:rFonts w:hint="eastAsia"/>
        </w:rPr>
        <w:t>（</w:t>
      </w:r>
      <w:r>
        <w:rPr>
          <w:rFonts w:hint="eastAsia"/>
        </w:rPr>
        <w:t>CMS_002_01/CMS_002_02</w:t>
      </w:r>
      <w:r>
        <w:rPr>
          <w:rFonts w:hint="eastAsia"/>
        </w:rPr>
        <w:t>）</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 xml:space="preserve">URL: </w:t>
      </w:r>
    </w:p>
    <w:p w:rsidR="00781781" w:rsidRDefault="00DC2A50">
      <w:pPr>
        <w:ind w:firstLine="420"/>
        <w:rPr>
          <w:color w:val="000000" w:themeColor="text1"/>
          <w:sz w:val="24"/>
        </w:rPr>
      </w:pPr>
      <w:hyperlink w:history="1">
        <w:r>
          <w:rPr>
            <w:rFonts w:hint="eastAsia"/>
            <w:color w:val="000000" w:themeColor="text1"/>
            <w:sz w:val="24"/>
          </w:rPr>
          <w:t>http://{IP}:{port}/{service_name}/v1/content/findOneContents</w:t>
        </w:r>
      </w:hyperlink>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Type : POST</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b/>
          <w:color w:val="000000"/>
          <w:sz w:val="22"/>
        </w:rPr>
        <w:t xml:space="preserve">contentType </w:t>
      </w:r>
      <w:r>
        <w:rPr>
          <w:rFonts w:ascii="微软雅黑" w:eastAsia="微软雅黑" w:hAnsi="微软雅黑" w:cs="宋体" w:hint="eastAsia"/>
          <w:b/>
          <w:color w:val="000000"/>
          <w:sz w:val="22"/>
        </w:rPr>
        <w:t>: JSON</w:t>
      </w:r>
    </w:p>
    <w:tbl>
      <w:tblPr>
        <w:tblpPr w:leftFromText="180" w:rightFromText="180" w:vertAnchor="text" w:horzAnchor="page" w:tblpX="2340" w:tblpY="624"/>
        <w:tblOverlap w:val="never"/>
        <w:tblW w:w="9087" w:type="dxa"/>
        <w:tblLayout w:type="fixed"/>
        <w:tblLook w:val="04A0" w:firstRow="1" w:lastRow="0" w:firstColumn="1" w:lastColumn="0" w:noHBand="0" w:noVBand="1"/>
      </w:tblPr>
      <w:tblGrid>
        <w:gridCol w:w="2000"/>
        <w:gridCol w:w="1701"/>
        <w:gridCol w:w="1134"/>
        <w:gridCol w:w="4252"/>
      </w:tblGrid>
      <w:tr w:rsidR="00781781">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781781">
        <w:trPr>
          <w:trHeight w:val="507"/>
        </w:trPr>
        <w:tc>
          <w:tcPr>
            <w:tcW w:w="2000" w:type="dxa"/>
            <w:tcBorders>
              <w:top w:val="nil"/>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id</w:t>
            </w:r>
          </w:p>
        </w:tc>
        <w:tc>
          <w:tcPr>
            <w:tcW w:w="1701" w:type="dxa"/>
            <w:tcBorders>
              <w:top w:val="nil"/>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String</w:t>
            </w:r>
          </w:p>
        </w:tc>
        <w:tc>
          <w:tcPr>
            <w:tcW w:w="1134" w:type="dxa"/>
            <w:tcBorders>
              <w:top w:val="nil"/>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Y</w:t>
            </w:r>
          </w:p>
        </w:tc>
        <w:tc>
          <w:tcPr>
            <w:tcW w:w="4252" w:type="dxa"/>
            <w:tcBorders>
              <w:top w:val="nil"/>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Content id</w:t>
            </w:r>
          </w:p>
        </w:tc>
      </w:tr>
    </w:tbl>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Request parameters</w:t>
      </w:r>
      <w:r>
        <w:rPr>
          <w:rFonts w:ascii="微软雅黑" w:eastAsia="微软雅黑" w:hAnsi="微软雅黑" w:cs="宋体" w:hint="eastAsia"/>
          <w:b/>
          <w:color w:val="000000"/>
          <w:sz w:val="22"/>
        </w:rPr>
        <w:t>：</w:t>
      </w:r>
    </w:p>
    <w:p w:rsidR="00781781" w:rsidRDefault="00781781">
      <w:pPr>
        <w:ind w:left="420" w:firstLine="420"/>
        <w:rPr>
          <w:rFonts w:ascii="Consolas" w:hAnsi="Consolas"/>
          <w:color w:val="2A00FF"/>
          <w:sz w:val="20"/>
          <w:shd w:val="clear" w:color="auto" w:fill="E8F2FE"/>
        </w:rPr>
      </w:pP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Return parameters:</w:t>
      </w:r>
    </w:p>
    <w:tbl>
      <w:tblPr>
        <w:tblpPr w:leftFromText="180" w:rightFromText="180" w:vertAnchor="text" w:horzAnchor="page" w:tblpX="2340" w:tblpY="624"/>
        <w:tblOverlap w:val="never"/>
        <w:tblW w:w="9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0"/>
        <w:gridCol w:w="1701"/>
        <w:gridCol w:w="1134"/>
        <w:gridCol w:w="4252"/>
      </w:tblGrid>
      <w:tr w:rsidR="00781781">
        <w:trPr>
          <w:trHeight w:val="535"/>
        </w:trPr>
        <w:tc>
          <w:tcPr>
            <w:tcW w:w="2000"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lastRenderedPageBreak/>
              <w:t>code</w:t>
            </w:r>
          </w:p>
        </w:tc>
        <w:tc>
          <w:tcPr>
            <w:tcW w:w="1701"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String</w:t>
            </w:r>
          </w:p>
        </w:tc>
        <w:tc>
          <w:tcPr>
            <w:tcW w:w="1134"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R</w:t>
            </w:r>
            <w:r>
              <w:rPr>
                <w:rFonts w:ascii="宋体" w:hAnsi="宋体" w:cs="宋体" w:hint="eastAsia"/>
                <w:color w:val="000000"/>
                <w:sz w:val="22"/>
              </w:rPr>
              <w:t>esponse code</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msg</w:t>
            </w:r>
          </w:p>
        </w:tc>
        <w:tc>
          <w:tcPr>
            <w:tcW w:w="1701"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String</w:t>
            </w:r>
          </w:p>
        </w:tc>
        <w:tc>
          <w:tcPr>
            <w:tcW w:w="1134"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 xml:space="preserve">Response </w:t>
            </w:r>
            <w:r>
              <w:rPr>
                <w:rFonts w:ascii="宋体" w:hAnsi="宋体" w:cs="宋体" w:hint="eastAsia"/>
                <w:color w:val="000000"/>
                <w:sz w:val="22"/>
              </w:rPr>
              <w:t>message</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resultMap</w:t>
            </w:r>
          </w:p>
        </w:tc>
        <w:tc>
          <w:tcPr>
            <w:tcW w:w="1701"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Json</w:t>
            </w:r>
          </w:p>
        </w:tc>
        <w:tc>
          <w:tcPr>
            <w:tcW w:w="1134"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T</w:t>
            </w:r>
            <w:r>
              <w:rPr>
                <w:rFonts w:ascii="宋体" w:hAnsi="宋体" w:cs="宋体" w:hint="eastAsia"/>
                <w:color w:val="000000"/>
                <w:sz w:val="22"/>
              </w:rPr>
              <w:t>he result map</w:t>
            </w:r>
          </w:p>
        </w:tc>
      </w:tr>
    </w:tbl>
    <w:p w:rsidR="00781781" w:rsidRDefault="00781781">
      <w:pPr>
        <w:ind w:firstLine="420"/>
        <w:rPr>
          <w:rFonts w:ascii="宋体" w:hAnsi="宋体" w:cs="宋体"/>
          <w:b/>
          <w:color w:val="000000"/>
          <w:sz w:val="22"/>
        </w:rPr>
      </w:pPr>
    </w:p>
    <w:p w:rsidR="00781781" w:rsidRDefault="00781781">
      <w:pPr>
        <w:rPr>
          <w:rFonts w:ascii="宋体" w:hAnsi="宋体" w:cs="宋体"/>
          <w:b/>
          <w:color w:val="000000"/>
          <w:sz w:val="22"/>
        </w:rPr>
      </w:pPr>
    </w:p>
    <w:p w:rsidR="00781781" w:rsidRDefault="00781781">
      <w:pPr>
        <w:ind w:firstLine="420"/>
        <w:rPr>
          <w:rFonts w:ascii="宋体" w:hAnsi="宋体" w:cs="宋体"/>
          <w:b/>
          <w:color w:val="000000"/>
          <w:sz w:val="22"/>
        </w:rPr>
      </w:pPr>
    </w:p>
    <w:p w:rsidR="00781781" w:rsidRDefault="00DC2A50">
      <w:pPr>
        <w:ind w:firstLine="420"/>
        <w:rPr>
          <w:color w:val="000000"/>
          <w:sz w:val="28"/>
        </w:rPr>
      </w:pPr>
      <w:r>
        <w:rPr>
          <w:rFonts w:ascii="宋体" w:hAnsi="宋体" w:cs="宋体" w:hint="eastAsia"/>
          <w:b/>
          <w:color w:val="000000"/>
          <w:sz w:val="22"/>
        </w:rPr>
        <w:t>Json data</w:t>
      </w:r>
      <w:r>
        <w:rPr>
          <w:rFonts w:ascii="宋体" w:hAnsi="宋体" w:cs="宋体" w:hint="eastAsia"/>
          <w:b/>
          <w:color w:val="000000"/>
          <w:sz w:val="22"/>
        </w:rPr>
        <w:t>：</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"id": "5be0f7209a080605ac42836a",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"email": "support@dsodentist.com",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"authorId":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"title": "Be a Leader in Your DSO-Supported Practice ",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"content": "",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"contentTypeId": "28",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"categoryId": "485",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"sponsorId": "501",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"author":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"authorPhotoUrl":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"contentTypeName": "Articles",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"categoryName": "DSO Practice",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"sponsorName": "TNMG",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"featuredMedia":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"type": "1",</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"code":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"thumbnail": "5be286d90e88c63418</w:t>
      </w:r>
      <w:r>
        <w:rPr>
          <w:rFonts w:ascii="Consolas" w:eastAsia="Consolas" w:hAnsi="Consolas" w:cs="Consolas" w:hint="eastAsia"/>
          <w:color w:val="000000"/>
          <w:sz w:val="19"/>
          <w:szCs w:val="19"/>
          <w:shd w:val="clear" w:color="auto" w:fill="FCF6DB"/>
        </w:rPr>
        <w:t>a8ce2f",</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"original": "5be286d90e88c63418a8ce2c",</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"thumbnailUrl": "http://dsod.aikontec.com/content-service/v1/file/downloadFileByObjectId?objectId=5be286d90e88c63418a8ce2f",</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"originalUrl": "http://dsod.aikontec.com/content-service/v1/file/download</w:t>
      </w:r>
      <w:r>
        <w:rPr>
          <w:rFonts w:ascii="Consolas" w:eastAsia="Consolas" w:hAnsi="Consolas" w:cs="Consolas" w:hint="eastAsia"/>
          <w:color w:val="000000"/>
          <w:sz w:val="19"/>
          <w:szCs w:val="19"/>
          <w:shd w:val="clear" w:color="auto" w:fill="FCF6DB"/>
        </w:rPr>
        <w:t>FileByObjectId?objectId=5be286d90e88c63418a8ce2c"</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t>},</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"photoUrls": [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"thumbnailUrl": "http://dsod.aikontec.com/content-service/v1/file/downloadFileByObjectId?objectId=5be0f7209a080605ac428369",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"originalUrl": "</w:t>
      </w:r>
      <w:r>
        <w:rPr>
          <w:rFonts w:ascii="Consolas" w:eastAsia="Consolas" w:hAnsi="Consolas" w:cs="Consolas"/>
          <w:color w:val="000000"/>
          <w:sz w:val="19"/>
          <w:szCs w:val="19"/>
          <w:shd w:val="clear" w:color="auto" w:fill="FCF6DB"/>
        </w:rPr>
        <w:t xml:space="preserve">http://dsod.aikontec.com/content-service/v1/file/downloadFileByObjectId?objectId=5be0f7209a080605ac428366"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"photos": [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lastRenderedPageBreak/>
        <w:t xml:space="preserv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"thumbnail": "5be0f7209a080605ac428369",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"original": "5be0f7209a080605ac428366"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 ],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"videos":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"videoUrls":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"p</w:t>
      </w:r>
      <w:r>
        <w:rPr>
          <w:rFonts w:ascii="Consolas" w:eastAsia="Consolas" w:hAnsi="Consolas" w:cs="Consolas"/>
          <w:color w:val="000000"/>
          <w:sz w:val="19"/>
          <w:szCs w:val="19"/>
          <w:shd w:val="clear" w:color="auto" w:fill="FCF6DB"/>
        </w:rPr>
        <w:t xml:space="preserve">odcasts":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"podcastUrls":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"isPrivate": false,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"isComplete": true,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"isPublishNow": true,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"isBookmark": false,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"nextContentId":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"previousContentId":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"countOfComment":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"avgCommentRating":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"comment":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"publish</w:t>
      </w:r>
      <w:r>
        <w:rPr>
          <w:rFonts w:ascii="Consolas" w:eastAsia="Consolas" w:hAnsi="Consolas" w:cs="Consolas"/>
          <w:color w:val="000000"/>
          <w:sz w:val="19"/>
          <w:szCs w:val="19"/>
          <w:shd w:val="clear" w:color="auto" w:fill="FCF6DB"/>
        </w:rPr>
        <w:t xml:space="preserve">Date": 1539302400000,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"isFeatured": true,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"readNumber": 0,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"publishOn": 1528243200000,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"publishEnd": 1572998400000,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"reviewOn":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"subTitle":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"status": 2,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"unite": false,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"expedite": false,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"excerpt": "&lt;p&gt;(By By DSODentist)&lt;/p&gt;\n&lt;p&gt;</w:t>
      </w:r>
      <w:r>
        <w:rPr>
          <w:rFonts w:ascii="Consolas" w:eastAsia="Consolas" w:hAnsi="Consolas" w:cs="Consolas"/>
          <w:color w:val="000000"/>
          <w:sz w:val="19"/>
          <w:szCs w:val="19"/>
          <w:shd w:val="clear" w:color="auto" w:fill="FCF6DB"/>
        </w:rPr>
        <w:t>Being the boss is not always easy, but it is rewarding once you become an effective leader. There are certain principles to good leadership, and if you follow them diligently, you will reach your full potential. This blog post features five recommendations</w:t>
      </w:r>
      <w:r>
        <w:rPr>
          <w:rFonts w:ascii="Consolas" w:eastAsia="Consolas" w:hAnsi="Consolas" w:cs="Consolas"/>
          <w:color w:val="000000"/>
          <w:sz w:val="19"/>
          <w:szCs w:val="19"/>
          <w:shd w:val="clear" w:color="auto" w:fill="FCF6DB"/>
        </w:rPr>
        <w:t xml:space="preserve"> for being a leader in your DSO-supported practice.  &lt;/p&gt;\n",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"countOfEssay": 0, </w:t>
      </w:r>
    </w:p>
    <w:p w:rsidR="00781781" w:rsidRDefault="00DC2A50">
      <w:pPr>
        <w:ind w:left="420" w:firstLine="420"/>
        <w:rPr>
          <w:rFonts w:ascii="宋体" w:eastAsia="宋体" w:hAnsi="宋体" w:cs="宋体"/>
          <w:color w:val="00B050"/>
          <w:sz w:val="22"/>
        </w:rPr>
      </w:pPr>
      <w:r>
        <w:rPr>
          <w:rFonts w:ascii="Consolas" w:eastAsia="Consolas" w:hAnsi="Consolas" w:cs="Consolas"/>
          <w:color w:val="000000"/>
          <w:sz w:val="19"/>
          <w:szCs w:val="19"/>
          <w:shd w:val="clear" w:color="auto" w:fill="FCF6DB"/>
        </w:rPr>
        <w:t xml:space="preserve">"visualEssays": null </w:t>
      </w:r>
      <w:r>
        <w:rPr>
          <w:rFonts w:ascii="Consolas" w:eastAsia="宋体" w:hAnsi="Consolas" w:cs="Consolas" w:hint="eastAsia"/>
          <w:color w:val="000000"/>
          <w:sz w:val="19"/>
          <w:szCs w:val="19"/>
          <w:shd w:val="clear" w:color="auto" w:fill="FCF6DB"/>
        </w:rPr>
        <w:t>,</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"comment":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"email" : "email",</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"commentRating": "</w:t>
      </w:r>
      <w:r>
        <w:rPr>
          <w:rFonts w:ascii="Consolas" w:eastAsia="Consolas" w:hAnsi="Consolas" w:cs="Consolas" w:hint="eastAsia"/>
          <w:color w:val="000000"/>
          <w:sz w:val="19"/>
          <w:szCs w:val="19"/>
          <w:shd w:val="clear" w:color="auto" w:fill="FCF6DB"/>
        </w:rPr>
        <w:t>评论分数</w:t>
      </w:r>
      <w:r>
        <w:rPr>
          <w:rFonts w:ascii="Consolas" w:eastAsia="Consolas" w:hAnsi="Consolas" w:cs="Consolas" w:hint="eastAsia"/>
          <w:color w:val="000000"/>
          <w:sz w:val="19"/>
          <w:szCs w:val="19"/>
          <w:shd w:val="clear" w:color="auto" w:fill="FCF6DB"/>
        </w:rPr>
        <w:t>",</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"commentText": "</w:t>
      </w:r>
      <w:r>
        <w:rPr>
          <w:rFonts w:ascii="Consolas" w:eastAsia="Consolas" w:hAnsi="Consolas" w:cs="Consolas" w:hint="eastAsia"/>
          <w:color w:val="000000"/>
          <w:sz w:val="19"/>
          <w:szCs w:val="19"/>
          <w:shd w:val="clear" w:color="auto" w:fill="FCF6DB"/>
        </w:rPr>
        <w:t>评论内容</w:t>
      </w:r>
      <w:r>
        <w:rPr>
          <w:rFonts w:ascii="Consolas" w:eastAsia="Consolas" w:hAnsi="Consolas" w:cs="Consolas" w:hint="eastAsia"/>
          <w:color w:val="000000"/>
          <w:sz w:val="19"/>
          <w:szCs w:val="19"/>
          <w:shd w:val="clear" w:color="auto" w:fill="FCF6DB"/>
        </w:rPr>
        <w:t>",</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"createTime": "</w:t>
      </w:r>
      <w:r>
        <w:rPr>
          <w:rFonts w:ascii="Consolas" w:eastAsia="Consolas" w:hAnsi="Consolas" w:cs="Consolas" w:hint="eastAsia"/>
          <w:color w:val="000000"/>
          <w:sz w:val="19"/>
          <w:szCs w:val="19"/>
          <w:shd w:val="clear" w:color="auto" w:fill="FCF6DB"/>
        </w:rPr>
        <w:t>创建时间</w:t>
      </w:r>
      <w:r>
        <w:rPr>
          <w:rFonts w:ascii="Consolas" w:eastAsia="Consolas" w:hAnsi="Consolas" w:cs="Consolas" w:hint="eastAsia"/>
          <w:color w:val="000000"/>
          <w:sz w:val="19"/>
          <w:szCs w:val="19"/>
          <w:shd w:val="clear" w:color="auto" w:fill="FCF6DB"/>
        </w:rPr>
        <w:t>"</w:t>
      </w:r>
    </w:p>
    <w:p w:rsidR="00781781" w:rsidRDefault="00781781">
      <w:pPr>
        <w:ind w:left="840" w:firstLine="420"/>
        <w:rPr>
          <w:rFonts w:ascii="Consolas" w:eastAsia="Consolas" w:hAnsi="Consolas" w:cs="Consolas"/>
          <w:color w:val="000000"/>
          <w:sz w:val="19"/>
          <w:szCs w:val="19"/>
          <w:shd w:val="clear" w:color="auto" w:fill="FCF6DB"/>
        </w:rPr>
      </w:pP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w:t>
      </w:r>
    </w:p>
    <w:p w:rsidR="00781781" w:rsidRDefault="00781781">
      <w:pPr>
        <w:ind w:left="420" w:firstLine="420"/>
        <w:rPr>
          <w:color w:val="000000"/>
          <w:szCs w:val="21"/>
        </w:rPr>
      </w:pPr>
    </w:p>
    <w:p w:rsidR="00781781" w:rsidRDefault="00DC2A50">
      <w:pPr>
        <w:ind w:left="420" w:firstLine="420"/>
        <w:rPr>
          <w:color w:val="000000"/>
          <w:szCs w:val="21"/>
        </w:rPr>
      </w:pPr>
      <w:r>
        <w:rPr>
          <w:rFonts w:hint="eastAsia"/>
          <w:color w:val="000000"/>
          <w:szCs w:val="21"/>
        </w:rPr>
        <w:lastRenderedPageBreak/>
        <w:t>}</w:t>
      </w:r>
    </w:p>
    <w:p w:rsidR="00781781" w:rsidRDefault="00781781">
      <w:pPr>
        <w:ind w:firstLine="420"/>
        <w:rPr>
          <w:color w:val="000000"/>
          <w:sz w:val="28"/>
        </w:rPr>
      </w:pPr>
    </w:p>
    <w:p w:rsidR="00781781" w:rsidRDefault="00DC2A50">
      <w:pPr>
        <w:pStyle w:val="1"/>
        <w:numPr>
          <w:ilvl w:val="0"/>
          <w:numId w:val="1"/>
        </w:numPr>
        <w:jc w:val="left"/>
      </w:pPr>
      <w:r>
        <w:rPr>
          <w:rFonts w:hint="eastAsia"/>
        </w:rPr>
        <w:t>Query post details for public articles</w:t>
      </w:r>
    </w:p>
    <w:p w:rsidR="00781781" w:rsidRDefault="00DC2A50">
      <w:pPr>
        <w:tabs>
          <w:tab w:val="center" w:pos="892"/>
        </w:tabs>
        <w:rPr>
          <w:rFonts w:ascii="微软雅黑" w:eastAsia="微软雅黑" w:hAnsi="微软雅黑" w:cs="宋体"/>
          <w:b/>
          <w:color w:val="000000"/>
          <w:sz w:val="22"/>
        </w:rPr>
      </w:pPr>
      <w:r>
        <w:rPr>
          <w:rFonts w:ascii="微软雅黑" w:eastAsia="微软雅黑" w:hAnsi="微软雅黑" w:cs="宋体" w:hint="eastAsia"/>
          <w:b/>
          <w:color w:val="000000"/>
          <w:sz w:val="22"/>
        </w:rPr>
        <w:t xml:space="preserve">  URL: </w:t>
      </w:r>
    </w:p>
    <w:p w:rsidR="00781781" w:rsidRDefault="00DC2A50">
      <w:pPr>
        <w:ind w:firstLine="420"/>
        <w:rPr>
          <w:color w:val="000000" w:themeColor="text1"/>
          <w:sz w:val="24"/>
        </w:rPr>
      </w:pPr>
      <w:r>
        <w:rPr>
          <w:rFonts w:hint="eastAsia"/>
          <w:color w:val="000000" w:themeColor="text1"/>
          <w:sz w:val="24"/>
        </w:rPr>
        <w:t xml:space="preserve"> http://{IP}:{port}/{service_name}/v1/content/public/findOneContents</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Type : POST</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b/>
          <w:color w:val="000000"/>
          <w:sz w:val="22"/>
        </w:rPr>
        <w:t xml:space="preserve">contentType </w:t>
      </w:r>
      <w:r>
        <w:rPr>
          <w:rFonts w:ascii="微软雅黑" w:eastAsia="微软雅黑" w:hAnsi="微软雅黑" w:cs="宋体" w:hint="eastAsia"/>
          <w:b/>
          <w:color w:val="000000"/>
          <w:sz w:val="22"/>
        </w:rPr>
        <w:t>: JSON</w:t>
      </w:r>
    </w:p>
    <w:tbl>
      <w:tblPr>
        <w:tblpPr w:leftFromText="180" w:rightFromText="180" w:vertAnchor="text" w:horzAnchor="page" w:tblpX="2340" w:tblpY="624"/>
        <w:tblOverlap w:val="never"/>
        <w:tblW w:w="9087" w:type="dxa"/>
        <w:tblLayout w:type="fixed"/>
        <w:tblLook w:val="04A0" w:firstRow="1" w:lastRow="0" w:firstColumn="1" w:lastColumn="0" w:noHBand="0" w:noVBand="1"/>
      </w:tblPr>
      <w:tblGrid>
        <w:gridCol w:w="2000"/>
        <w:gridCol w:w="1701"/>
        <w:gridCol w:w="1134"/>
        <w:gridCol w:w="4252"/>
      </w:tblGrid>
      <w:tr w:rsidR="00781781">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781781">
        <w:trPr>
          <w:trHeight w:val="507"/>
        </w:trPr>
        <w:tc>
          <w:tcPr>
            <w:tcW w:w="2000" w:type="dxa"/>
            <w:tcBorders>
              <w:top w:val="nil"/>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id</w:t>
            </w:r>
          </w:p>
        </w:tc>
        <w:tc>
          <w:tcPr>
            <w:tcW w:w="1701" w:type="dxa"/>
            <w:tcBorders>
              <w:top w:val="nil"/>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String</w:t>
            </w:r>
          </w:p>
        </w:tc>
        <w:tc>
          <w:tcPr>
            <w:tcW w:w="1134" w:type="dxa"/>
            <w:tcBorders>
              <w:top w:val="nil"/>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Y</w:t>
            </w:r>
          </w:p>
        </w:tc>
        <w:tc>
          <w:tcPr>
            <w:tcW w:w="4252" w:type="dxa"/>
            <w:tcBorders>
              <w:top w:val="nil"/>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Content id</w:t>
            </w:r>
          </w:p>
        </w:tc>
      </w:tr>
    </w:tbl>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Request parameters</w:t>
      </w:r>
      <w:r>
        <w:rPr>
          <w:rFonts w:ascii="微软雅黑" w:eastAsia="微软雅黑" w:hAnsi="微软雅黑" w:cs="宋体" w:hint="eastAsia"/>
          <w:b/>
          <w:color w:val="000000"/>
          <w:sz w:val="22"/>
        </w:rPr>
        <w:t>：</w:t>
      </w:r>
    </w:p>
    <w:p w:rsidR="00781781" w:rsidRDefault="00781781">
      <w:pPr>
        <w:ind w:left="420" w:firstLine="420"/>
        <w:rPr>
          <w:rFonts w:ascii="Consolas" w:hAnsi="Consolas"/>
          <w:color w:val="2A00FF"/>
          <w:sz w:val="20"/>
          <w:shd w:val="clear" w:color="auto" w:fill="E8F2FE"/>
        </w:rPr>
      </w:pP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Return parameters:</w:t>
      </w:r>
    </w:p>
    <w:tbl>
      <w:tblPr>
        <w:tblpPr w:leftFromText="180" w:rightFromText="180" w:vertAnchor="text" w:horzAnchor="page" w:tblpX="2340" w:tblpY="624"/>
        <w:tblOverlap w:val="never"/>
        <w:tblW w:w="9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0"/>
        <w:gridCol w:w="1701"/>
        <w:gridCol w:w="1134"/>
        <w:gridCol w:w="4252"/>
      </w:tblGrid>
      <w:tr w:rsidR="00781781">
        <w:trPr>
          <w:trHeight w:val="535"/>
        </w:trPr>
        <w:tc>
          <w:tcPr>
            <w:tcW w:w="2000"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code</w:t>
            </w:r>
          </w:p>
        </w:tc>
        <w:tc>
          <w:tcPr>
            <w:tcW w:w="1701"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String</w:t>
            </w:r>
          </w:p>
        </w:tc>
        <w:tc>
          <w:tcPr>
            <w:tcW w:w="1134"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R</w:t>
            </w:r>
            <w:r>
              <w:rPr>
                <w:rFonts w:ascii="宋体" w:hAnsi="宋体" w:cs="宋体" w:hint="eastAsia"/>
                <w:color w:val="000000"/>
                <w:sz w:val="22"/>
              </w:rPr>
              <w:t xml:space="preserve">esponse code </w:t>
            </w:r>
            <w:r>
              <w:rPr>
                <w:rFonts w:ascii="宋体" w:hAnsi="宋体" w:cs="宋体" w:hint="eastAsia"/>
                <w:color w:val="000000"/>
                <w:sz w:val="22"/>
              </w:rPr>
              <w:t>，</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msg</w:t>
            </w:r>
          </w:p>
        </w:tc>
        <w:tc>
          <w:tcPr>
            <w:tcW w:w="1701"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String</w:t>
            </w:r>
          </w:p>
        </w:tc>
        <w:tc>
          <w:tcPr>
            <w:tcW w:w="1134"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 xml:space="preserve">Response </w:t>
            </w:r>
            <w:r>
              <w:rPr>
                <w:rFonts w:ascii="宋体" w:hAnsi="宋体" w:cs="宋体" w:hint="eastAsia"/>
                <w:color w:val="000000"/>
                <w:sz w:val="22"/>
              </w:rPr>
              <w:t>message</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resultMap</w:t>
            </w:r>
          </w:p>
        </w:tc>
        <w:tc>
          <w:tcPr>
            <w:tcW w:w="1701"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Json</w:t>
            </w:r>
          </w:p>
        </w:tc>
        <w:tc>
          <w:tcPr>
            <w:tcW w:w="1134"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T</w:t>
            </w:r>
            <w:r>
              <w:rPr>
                <w:rFonts w:ascii="宋体" w:hAnsi="宋体" w:cs="宋体" w:hint="eastAsia"/>
                <w:color w:val="000000"/>
                <w:sz w:val="22"/>
              </w:rPr>
              <w:t>he result map</w:t>
            </w:r>
          </w:p>
        </w:tc>
      </w:tr>
    </w:tbl>
    <w:p w:rsidR="00781781" w:rsidRDefault="00781781">
      <w:pPr>
        <w:ind w:firstLine="420"/>
        <w:rPr>
          <w:rFonts w:ascii="宋体" w:hAnsi="宋体" w:cs="宋体"/>
          <w:b/>
          <w:color w:val="000000"/>
          <w:sz w:val="22"/>
        </w:rPr>
      </w:pPr>
    </w:p>
    <w:p w:rsidR="00781781" w:rsidRDefault="00781781">
      <w:pPr>
        <w:rPr>
          <w:rFonts w:ascii="宋体" w:hAnsi="宋体" w:cs="宋体"/>
          <w:b/>
          <w:color w:val="000000"/>
          <w:sz w:val="22"/>
        </w:rPr>
      </w:pPr>
    </w:p>
    <w:p w:rsidR="00781781" w:rsidRDefault="00781781">
      <w:pPr>
        <w:ind w:firstLine="420"/>
        <w:rPr>
          <w:rFonts w:ascii="宋体" w:hAnsi="宋体" w:cs="宋体"/>
          <w:b/>
          <w:color w:val="000000"/>
          <w:sz w:val="22"/>
        </w:rPr>
      </w:pPr>
    </w:p>
    <w:p w:rsidR="00781781" w:rsidRDefault="00DC2A50">
      <w:pPr>
        <w:ind w:firstLine="420"/>
        <w:rPr>
          <w:color w:val="000000"/>
          <w:sz w:val="28"/>
        </w:rPr>
      </w:pPr>
      <w:r>
        <w:rPr>
          <w:rFonts w:ascii="宋体" w:hAnsi="宋体" w:cs="宋体" w:hint="eastAsia"/>
          <w:b/>
          <w:color w:val="000000"/>
          <w:sz w:val="22"/>
        </w:rPr>
        <w:t>Json</w:t>
      </w:r>
      <w:r>
        <w:rPr>
          <w:rFonts w:ascii="宋体" w:hAnsi="宋体" w:cs="宋体" w:hint="eastAsia"/>
          <w:b/>
          <w:color w:val="000000"/>
          <w:sz w:val="22"/>
        </w:rPr>
        <w:t>数据：</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"id": "5be0f7209a080605ac42836a",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"email": "support@dsodentist.com",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"authorId":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"title": "Be a Leader in Your DSO-Supported Practice ",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"content": "",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w:t>
      </w:r>
      <w:r>
        <w:rPr>
          <w:rFonts w:ascii="Consolas" w:eastAsia="Consolas" w:hAnsi="Consolas" w:cs="Consolas"/>
          <w:color w:val="000000"/>
          <w:sz w:val="19"/>
          <w:szCs w:val="19"/>
          <w:shd w:val="clear" w:color="auto" w:fill="FCF6DB"/>
        </w:rPr>
        <w:t xml:space="preserve">contentTypeId": "28",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"categoryId": "485",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"sponsorId": "501",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"author":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"authorPhotoUrl":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lastRenderedPageBreak/>
        <w:t xml:space="preserve">"contentTypeName": "Articles",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"categoryName": "DSO Practice",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"sponsorName": "TNMG",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"featuredMedia":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"type": "1",</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"code":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"thumbnail</w:t>
      </w:r>
      <w:r>
        <w:rPr>
          <w:rFonts w:ascii="Consolas" w:eastAsia="Consolas" w:hAnsi="Consolas" w:cs="Consolas" w:hint="eastAsia"/>
          <w:color w:val="000000"/>
          <w:sz w:val="19"/>
          <w:szCs w:val="19"/>
          <w:shd w:val="clear" w:color="auto" w:fill="FCF6DB"/>
        </w:rPr>
        <w:t>": "5be286d90e88c63418a8ce2f",</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"original": "5be286d90e88c63418a8ce2c",</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"thumbnailUrl": "http://dsod.aikontec.com/content-service/v1/file/downloadFileByObjectId?objectId=5be286d90e88c63418a8ce2f",</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"originalUrl": "http://dsod.aikontec.com/content-se</w:t>
      </w:r>
      <w:r>
        <w:rPr>
          <w:rFonts w:ascii="Consolas" w:eastAsia="Consolas" w:hAnsi="Consolas" w:cs="Consolas" w:hint="eastAsia"/>
          <w:color w:val="000000"/>
          <w:sz w:val="19"/>
          <w:szCs w:val="19"/>
          <w:shd w:val="clear" w:color="auto" w:fill="FCF6DB"/>
        </w:rPr>
        <w:t>rvice/v1/file/downloadFileByObjectId?objectId=5be286d90e88c63418a8ce2c"</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t>},</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"photoUrls": [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"thumbnailUrl": "http://dsod.aikontec.com/content-service/v1/file/downloadFileByObjectId?objectId=5be0f7209a080605ac428369",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"originalUrl": "</w:t>
      </w:r>
      <w:r>
        <w:rPr>
          <w:rFonts w:ascii="Consolas" w:eastAsia="Consolas" w:hAnsi="Consolas" w:cs="Consolas"/>
          <w:color w:val="000000"/>
          <w:sz w:val="19"/>
          <w:szCs w:val="19"/>
          <w:shd w:val="clear" w:color="auto" w:fill="FCF6DB"/>
        </w:rPr>
        <w:t xml:space="preserve">http://dsod.aikontec.com/content-service/v1/file/downloadFileByObjectId?objectId=5be0f7209a080605ac428366"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"photos": [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"thumbnail": "5be0f7209a080605ac428369",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"original": "5be0f7209a080605ac428366"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 ],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"videos":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"videoUrls":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"p</w:t>
      </w:r>
      <w:r>
        <w:rPr>
          <w:rFonts w:ascii="Consolas" w:eastAsia="Consolas" w:hAnsi="Consolas" w:cs="Consolas"/>
          <w:color w:val="000000"/>
          <w:sz w:val="19"/>
          <w:szCs w:val="19"/>
          <w:shd w:val="clear" w:color="auto" w:fill="FCF6DB"/>
        </w:rPr>
        <w:t xml:space="preserve">odcasts":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"podcastUrls":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"isPrivate": false,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"isComplete": true,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"isPublishNow": true,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"isBookmark": false,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"nextContentId":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"previousContentId":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"countOfComment":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"avgCommentRating":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"comment":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"publish</w:t>
      </w:r>
      <w:r>
        <w:rPr>
          <w:rFonts w:ascii="Consolas" w:eastAsia="Consolas" w:hAnsi="Consolas" w:cs="Consolas"/>
          <w:color w:val="000000"/>
          <w:sz w:val="19"/>
          <w:szCs w:val="19"/>
          <w:shd w:val="clear" w:color="auto" w:fill="FCF6DB"/>
        </w:rPr>
        <w:t xml:space="preserve">Date": 1539302400000,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lastRenderedPageBreak/>
        <w:t xml:space="preserve">"isFeatured": true,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"readNumber": 0,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"publishOn": 1528243200000,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"publishEnd": 1572998400000,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"reviewOn":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"subTitle":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"status": 2,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"unite": false,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"expedite": false,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"excerpt": "&lt;p&gt;(By By DSODentist)&lt;/p&gt;\n&lt;p&gt;</w:t>
      </w:r>
      <w:r>
        <w:rPr>
          <w:rFonts w:ascii="Consolas" w:eastAsia="Consolas" w:hAnsi="Consolas" w:cs="Consolas"/>
          <w:color w:val="000000"/>
          <w:sz w:val="19"/>
          <w:szCs w:val="19"/>
          <w:shd w:val="clear" w:color="auto" w:fill="FCF6DB"/>
        </w:rPr>
        <w:t>Being the boss is not always easy, but it is rewarding once you become an effective leader. There are certain principles to good leadership, and if you follow them diligently, you will reach your full potential. This blog post features five recommendations</w:t>
      </w:r>
      <w:r>
        <w:rPr>
          <w:rFonts w:ascii="Consolas" w:eastAsia="Consolas" w:hAnsi="Consolas" w:cs="Consolas"/>
          <w:color w:val="000000"/>
          <w:sz w:val="19"/>
          <w:szCs w:val="19"/>
          <w:shd w:val="clear" w:color="auto" w:fill="FCF6DB"/>
        </w:rPr>
        <w:t xml:space="preserve"> for being a leader in your DSO-supported practice.  &lt;/p&gt;\n",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"countOfEssay": 0, </w:t>
      </w:r>
    </w:p>
    <w:p w:rsidR="00781781" w:rsidRDefault="00DC2A50">
      <w:pPr>
        <w:ind w:left="420" w:firstLine="420"/>
        <w:rPr>
          <w:rFonts w:ascii="宋体" w:eastAsia="宋体" w:hAnsi="宋体" w:cs="宋体"/>
          <w:color w:val="00B050"/>
          <w:sz w:val="22"/>
        </w:rPr>
      </w:pPr>
      <w:r>
        <w:rPr>
          <w:rFonts w:ascii="Consolas" w:eastAsia="Consolas" w:hAnsi="Consolas" w:cs="Consolas"/>
          <w:color w:val="000000"/>
          <w:sz w:val="19"/>
          <w:szCs w:val="19"/>
          <w:shd w:val="clear" w:color="auto" w:fill="FCF6DB"/>
        </w:rPr>
        <w:t xml:space="preserve">"visualEssays": null </w:t>
      </w:r>
      <w:r>
        <w:rPr>
          <w:rFonts w:ascii="Consolas" w:eastAsia="宋体" w:hAnsi="Consolas" w:cs="Consolas" w:hint="eastAsia"/>
          <w:color w:val="000000"/>
          <w:sz w:val="19"/>
          <w:szCs w:val="19"/>
          <w:shd w:val="clear" w:color="auto" w:fill="FCF6DB"/>
        </w:rPr>
        <w:t>,</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"comment":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"email" : "email",</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"commentRating": "</w:t>
      </w:r>
      <w:r>
        <w:rPr>
          <w:rFonts w:ascii="Consolas" w:eastAsia="Consolas" w:hAnsi="Consolas" w:cs="Consolas" w:hint="eastAsia"/>
          <w:color w:val="000000"/>
          <w:sz w:val="19"/>
          <w:szCs w:val="19"/>
          <w:shd w:val="clear" w:color="auto" w:fill="FCF6DB"/>
        </w:rPr>
        <w:t>评论分数</w:t>
      </w:r>
      <w:r>
        <w:rPr>
          <w:rFonts w:ascii="Consolas" w:eastAsia="Consolas" w:hAnsi="Consolas" w:cs="Consolas" w:hint="eastAsia"/>
          <w:color w:val="000000"/>
          <w:sz w:val="19"/>
          <w:szCs w:val="19"/>
          <w:shd w:val="clear" w:color="auto" w:fill="FCF6DB"/>
        </w:rPr>
        <w:t>",</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"commentText": "</w:t>
      </w:r>
      <w:r>
        <w:rPr>
          <w:rFonts w:ascii="Consolas" w:eastAsia="Consolas" w:hAnsi="Consolas" w:cs="Consolas" w:hint="eastAsia"/>
          <w:color w:val="000000"/>
          <w:sz w:val="19"/>
          <w:szCs w:val="19"/>
          <w:shd w:val="clear" w:color="auto" w:fill="FCF6DB"/>
        </w:rPr>
        <w:t>评论内容</w:t>
      </w:r>
      <w:r>
        <w:rPr>
          <w:rFonts w:ascii="Consolas" w:eastAsia="Consolas" w:hAnsi="Consolas" w:cs="Consolas" w:hint="eastAsia"/>
          <w:color w:val="000000"/>
          <w:sz w:val="19"/>
          <w:szCs w:val="19"/>
          <w:shd w:val="clear" w:color="auto" w:fill="FCF6DB"/>
        </w:rPr>
        <w:t>",</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"createTime": "</w:t>
      </w:r>
      <w:r>
        <w:rPr>
          <w:rFonts w:ascii="Consolas" w:eastAsia="Consolas" w:hAnsi="Consolas" w:cs="Consolas" w:hint="eastAsia"/>
          <w:color w:val="000000"/>
          <w:sz w:val="19"/>
          <w:szCs w:val="19"/>
          <w:shd w:val="clear" w:color="auto" w:fill="FCF6DB"/>
        </w:rPr>
        <w:t>创建时间</w:t>
      </w:r>
      <w:r>
        <w:rPr>
          <w:rFonts w:ascii="Consolas" w:eastAsia="Consolas" w:hAnsi="Consolas" w:cs="Consolas" w:hint="eastAsia"/>
          <w:color w:val="000000"/>
          <w:sz w:val="19"/>
          <w:szCs w:val="19"/>
          <w:shd w:val="clear" w:color="auto" w:fill="FCF6DB"/>
        </w:rPr>
        <w:t>"</w:t>
      </w:r>
    </w:p>
    <w:p w:rsidR="00781781" w:rsidRDefault="00781781">
      <w:pPr>
        <w:ind w:left="840" w:firstLine="420"/>
        <w:rPr>
          <w:rFonts w:ascii="Consolas" w:eastAsia="Consolas" w:hAnsi="Consolas" w:cs="Consolas"/>
          <w:color w:val="000000"/>
          <w:sz w:val="19"/>
          <w:szCs w:val="19"/>
          <w:shd w:val="clear" w:color="auto" w:fill="FCF6DB"/>
        </w:rPr>
      </w:pP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w:t>
      </w:r>
    </w:p>
    <w:p w:rsidR="00781781" w:rsidRDefault="00781781">
      <w:pPr>
        <w:ind w:left="420" w:firstLine="420"/>
        <w:rPr>
          <w:color w:val="000000"/>
          <w:szCs w:val="21"/>
        </w:rPr>
      </w:pPr>
    </w:p>
    <w:p w:rsidR="00781781" w:rsidRDefault="00DC2A50">
      <w:pPr>
        <w:ind w:left="420" w:firstLine="420"/>
        <w:rPr>
          <w:color w:val="000000"/>
          <w:szCs w:val="21"/>
        </w:rPr>
      </w:pPr>
      <w:r>
        <w:rPr>
          <w:rFonts w:hint="eastAsia"/>
          <w:color w:val="000000"/>
          <w:szCs w:val="21"/>
        </w:rPr>
        <w:t>}</w:t>
      </w:r>
    </w:p>
    <w:p w:rsidR="00781781" w:rsidRDefault="00781781">
      <w:pPr>
        <w:ind w:firstLine="420"/>
        <w:rPr>
          <w:color w:val="000000"/>
          <w:sz w:val="28"/>
        </w:rPr>
      </w:pPr>
    </w:p>
    <w:p w:rsidR="00781781" w:rsidRDefault="00781781">
      <w:pPr>
        <w:ind w:firstLine="420"/>
        <w:rPr>
          <w:color w:val="000000"/>
          <w:sz w:val="28"/>
        </w:rPr>
      </w:pPr>
    </w:p>
    <w:p w:rsidR="00781781" w:rsidRDefault="00781781"/>
    <w:p w:rsidR="00781781" w:rsidRDefault="00781781"/>
    <w:p w:rsidR="00781781" w:rsidRDefault="00DC2A50">
      <w:pPr>
        <w:pStyle w:val="1"/>
        <w:numPr>
          <w:ilvl w:val="0"/>
          <w:numId w:val="1"/>
        </w:numPr>
        <w:jc w:val="left"/>
      </w:pPr>
      <w:r>
        <w:t>R</w:t>
      </w:r>
      <w:r>
        <w:rPr>
          <w:rFonts w:hint="eastAsia"/>
        </w:rPr>
        <w:t>esearch all (</w:t>
      </w:r>
      <w:r>
        <w:t xml:space="preserve">Does not include </w:t>
      </w:r>
      <w:r>
        <w:t>title and content</w:t>
      </w:r>
      <w:r>
        <w:rPr>
          <w:rFonts w:hint="eastAsia"/>
        </w:rPr>
        <w:t>)</w:t>
      </w:r>
      <w:r>
        <w:rPr>
          <w:rFonts w:hint="eastAsia"/>
        </w:rPr>
        <w:t>（</w:t>
      </w:r>
      <w:r>
        <w:rPr>
          <w:rFonts w:hint="eastAsia"/>
        </w:rPr>
        <w:t>CMS_001_11-A/CMS_001_12</w:t>
      </w:r>
      <w:r>
        <w:rPr>
          <w:rFonts w:hint="eastAsia"/>
        </w:rPr>
        <w:t>）</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 xml:space="preserve">URL: </w:t>
      </w:r>
    </w:p>
    <w:p w:rsidR="00781781" w:rsidRDefault="00DC2A50">
      <w:pPr>
        <w:ind w:firstLine="420"/>
        <w:rPr>
          <w:color w:val="000000" w:themeColor="text1"/>
          <w:sz w:val="24"/>
        </w:rPr>
      </w:pPr>
      <w:hyperlink w:history="1">
        <w:r>
          <w:rPr>
            <w:rFonts w:hint="eastAsia"/>
            <w:color w:val="000000" w:themeColor="text1"/>
            <w:sz w:val="24"/>
          </w:rPr>
          <w:t>http://{IP}:{port}/{service_name}/v1/content/findAllBySearch</w:t>
        </w:r>
      </w:hyperlink>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Type : POST</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b/>
          <w:color w:val="000000"/>
          <w:sz w:val="22"/>
        </w:rPr>
        <w:lastRenderedPageBreak/>
        <w:t xml:space="preserve">contentType </w:t>
      </w:r>
      <w:r>
        <w:rPr>
          <w:rFonts w:ascii="微软雅黑" w:eastAsia="微软雅黑" w:hAnsi="微软雅黑" w:cs="宋体" w:hint="eastAsia"/>
          <w:b/>
          <w:color w:val="000000"/>
          <w:sz w:val="22"/>
        </w:rPr>
        <w:t>: JSON</w:t>
      </w:r>
    </w:p>
    <w:tbl>
      <w:tblPr>
        <w:tblpPr w:leftFromText="180" w:rightFromText="180" w:vertAnchor="text" w:horzAnchor="page" w:tblpX="2340" w:tblpY="624"/>
        <w:tblOverlap w:val="never"/>
        <w:tblW w:w="9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0"/>
        <w:gridCol w:w="1701"/>
        <w:gridCol w:w="1134"/>
        <w:gridCol w:w="4252"/>
      </w:tblGrid>
      <w:tr w:rsidR="00781781">
        <w:trPr>
          <w:trHeight w:val="535"/>
        </w:trPr>
        <w:tc>
          <w:tcPr>
            <w:tcW w:w="2000"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searchValue</w:t>
            </w:r>
          </w:p>
        </w:tc>
        <w:tc>
          <w:tcPr>
            <w:tcW w:w="1701" w:type="dxa"/>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String</w:t>
            </w:r>
          </w:p>
        </w:tc>
        <w:tc>
          <w:tcPr>
            <w:tcW w:w="1134" w:type="dxa"/>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T</w:t>
            </w:r>
            <w:r>
              <w:rPr>
                <w:rFonts w:ascii="宋体" w:hAnsi="宋体" w:cs="宋体" w:hint="eastAsia"/>
                <w:color w:val="000000"/>
                <w:sz w:val="22"/>
              </w:rPr>
              <w:t xml:space="preserve">he search content,user can search by </w:t>
            </w:r>
            <w:r>
              <w:rPr>
                <w:rFonts w:ascii="宋体" w:hAnsi="宋体" w:cs="宋体"/>
                <w:color w:val="000000"/>
                <w:sz w:val="22"/>
              </w:rPr>
              <w:t>category</w:t>
            </w:r>
            <w:r>
              <w:rPr>
                <w:rFonts w:ascii="宋体" w:hAnsi="宋体" w:cs="宋体" w:hint="eastAsia"/>
                <w:color w:val="000000"/>
                <w:sz w:val="22"/>
              </w:rPr>
              <w:t xml:space="preserve"> name,author,or content type</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skip</w:t>
            </w:r>
          </w:p>
        </w:tc>
        <w:tc>
          <w:tcPr>
            <w:tcW w:w="1701" w:type="dxa"/>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int</w:t>
            </w:r>
          </w:p>
        </w:tc>
        <w:tc>
          <w:tcPr>
            <w:tcW w:w="1134" w:type="dxa"/>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Skip the number of records</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limit</w:t>
            </w:r>
          </w:p>
        </w:tc>
        <w:tc>
          <w:tcPr>
            <w:tcW w:w="1701" w:type="dxa"/>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int</w:t>
            </w:r>
          </w:p>
        </w:tc>
        <w:tc>
          <w:tcPr>
            <w:tcW w:w="1134" w:type="dxa"/>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N</w:t>
            </w:r>
            <w:r>
              <w:rPr>
                <w:rFonts w:ascii="宋体" w:hAnsi="宋体" w:cs="宋体" w:hint="eastAsia"/>
                <w:color w:val="000000"/>
                <w:sz w:val="22"/>
              </w:rPr>
              <w:t>umber of pages per page</w:t>
            </w:r>
          </w:p>
        </w:tc>
      </w:tr>
    </w:tbl>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Request parameters</w:t>
      </w:r>
      <w:r>
        <w:rPr>
          <w:rFonts w:ascii="微软雅黑" w:eastAsia="微软雅黑" w:hAnsi="微软雅黑" w:cs="宋体" w:hint="eastAsia"/>
          <w:b/>
          <w:color w:val="000000"/>
          <w:sz w:val="22"/>
        </w:rPr>
        <w:t>：</w:t>
      </w:r>
    </w:p>
    <w:p w:rsidR="00781781" w:rsidRDefault="00781781">
      <w:pPr>
        <w:ind w:left="420" w:firstLine="420"/>
        <w:rPr>
          <w:rFonts w:ascii="Consolas" w:hAnsi="Consolas"/>
          <w:color w:val="2A00FF"/>
          <w:sz w:val="20"/>
          <w:shd w:val="clear" w:color="auto" w:fill="E8F2FE"/>
        </w:rPr>
      </w:pP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Return parameters:</w:t>
      </w:r>
    </w:p>
    <w:tbl>
      <w:tblPr>
        <w:tblpPr w:leftFromText="180" w:rightFromText="180" w:vertAnchor="text" w:horzAnchor="page" w:tblpX="2340" w:tblpY="624"/>
        <w:tblOverlap w:val="never"/>
        <w:tblW w:w="9087" w:type="dxa"/>
        <w:tblLayout w:type="fixed"/>
        <w:tblLook w:val="04A0" w:firstRow="1" w:lastRow="0" w:firstColumn="1" w:lastColumn="0" w:noHBand="0" w:noVBand="1"/>
      </w:tblPr>
      <w:tblGrid>
        <w:gridCol w:w="2000"/>
        <w:gridCol w:w="1701"/>
        <w:gridCol w:w="1134"/>
        <w:gridCol w:w="4252"/>
      </w:tblGrid>
      <w:tr w:rsidR="00781781">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781781">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code</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R</w:t>
            </w:r>
            <w:r>
              <w:rPr>
                <w:rFonts w:ascii="宋体" w:hAnsi="宋体" w:cs="宋体" w:hint="eastAsia"/>
                <w:color w:val="000000"/>
                <w:sz w:val="22"/>
              </w:rPr>
              <w:t>esponse code</w:t>
            </w:r>
          </w:p>
        </w:tc>
      </w:tr>
      <w:tr w:rsidR="00781781">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msg</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 xml:space="preserve">Response </w:t>
            </w:r>
            <w:r>
              <w:rPr>
                <w:rFonts w:ascii="宋体" w:hAnsi="宋体" w:cs="宋体" w:hint="eastAsia"/>
                <w:color w:val="000000"/>
                <w:sz w:val="22"/>
              </w:rPr>
              <w:t>message</w:t>
            </w:r>
          </w:p>
        </w:tc>
      </w:tr>
      <w:tr w:rsidR="00781781">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resultMap</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Json</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T</w:t>
            </w:r>
            <w:r>
              <w:rPr>
                <w:rFonts w:ascii="宋体" w:hAnsi="宋体" w:cs="宋体" w:hint="eastAsia"/>
                <w:color w:val="000000"/>
                <w:sz w:val="22"/>
              </w:rPr>
              <w:t xml:space="preserve">he </w:t>
            </w:r>
            <w:r>
              <w:rPr>
                <w:rFonts w:ascii="宋体" w:hAnsi="宋体" w:cs="宋体" w:hint="eastAsia"/>
                <w:color w:val="000000"/>
                <w:sz w:val="22"/>
              </w:rPr>
              <w:t>result map</w:t>
            </w:r>
          </w:p>
        </w:tc>
      </w:tr>
    </w:tbl>
    <w:p w:rsidR="00781781" w:rsidRDefault="00781781">
      <w:pPr>
        <w:rPr>
          <w:color w:val="000000"/>
          <w:sz w:val="28"/>
        </w:rPr>
      </w:pPr>
    </w:p>
    <w:p w:rsidR="00781781" w:rsidRDefault="00DC2A50">
      <w:pPr>
        <w:ind w:firstLine="420"/>
        <w:rPr>
          <w:color w:val="000000"/>
          <w:sz w:val="28"/>
        </w:rPr>
      </w:pPr>
      <w:r>
        <w:rPr>
          <w:rFonts w:ascii="宋体" w:hAnsi="宋体" w:cs="宋体" w:hint="eastAsia"/>
          <w:b/>
          <w:color w:val="000000"/>
          <w:sz w:val="22"/>
        </w:rPr>
        <w:t>Json data</w:t>
      </w:r>
      <w:r>
        <w:rPr>
          <w:rFonts w:ascii="宋体" w:hAnsi="宋体" w:cs="宋体" w:hint="eastAsia"/>
          <w:b/>
          <w:color w:val="000000"/>
          <w:sz w:val="22"/>
        </w:rPr>
        <w:t>：</w:t>
      </w:r>
    </w:p>
    <w:p w:rsidR="00781781" w:rsidRDefault="00DC2A50">
      <w:pPr>
        <w:ind w:left="420" w:firstLine="420"/>
        <w:rPr>
          <w:color w:val="000000"/>
          <w:szCs w:val="21"/>
        </w:rPr>
      </w:pPr>
      <w:r>
        <w:rPr>
          <w:rFonts w:hint="eastAsia"/>
          <w:color w:val="000000"/>
          <w:szCs w:val="21"/>
        </w:rPr>
        <w:t>[</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"id": "5be0f7209a080605ac42836a",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"email": "support@dsodentist.com",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"authorId":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"title": "Be a Leader in Your DSO-Supported Practice ",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"content": "",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"contentTypeId": "28",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"categoryId": "485",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"sponsorId": "</w:t>
      </w:r>
      <w:r>
        <w:rPr>
          <w:rFonts w:ascii="Consolas" w:eastAsia="Consolas" w:hAnsi="Consolas" w:cs="Consolas"/>
          <w:color w:val="000000"/>
          <w:sz w:val="19"/>
          <w:szCs w:val="19"/>
          <w:shd w:val="clear" w:color="auto" w:fill="FCF6DB"/>
        </w:rPr>
        <w:t xml:space="preserve">501",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"author":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"authorPhotoUrl":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"contentTypeName": "Articles",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"categoryName": "DSO Practice",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"sponsorName": "TNMG",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"featuredMedia":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"type": "1",</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"code":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"thumbnail": "5be286d90e88c63418a8ce2f",</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"original": "5be286d90e88</w:t>
      </w:r>
      <w:r>
        <w:rPr>
          <w:rFonts w:ascii="Consolas" w:eastAsia="Consolas" w:hAnsi="Consolas" w:cs="Consolas" w:hint="eastAsia"/>
          <w:color w:val="000000"/>
          <w:sz w:val="19"/>
          <w:szCs w:val="19"/>
          <w:shd w:val="clear" w:color="auto" w:fill="FCF6DB"/>
        </w:rPr>
        <w:t>c63418a8ce2c",</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"thumbnailUrl": "http://dsod.aikontec.com/content-</w:t>
      </w:r>
      <w:r>
        <w:rPr>
          <w:rFonts w:ascii="Consolas" w:eastAsia="Consolas" w:hAnsi="Consolas" w:cs="Consolas" w:hint="eastAsia"/>
          <w:color w:val="000000"/>
          <w:sz w:val="19"/>
          <w:szCs w:val="19"/>
          <w:shd w:val="clear" w:color="auto" w:fill="FCF6DB"/>
        </w:rPr>
        <w:lastRenderedPageBreak/>
        <w:t>service/v1/file/downloadFileByObjectId?objectId=5be286d90e88c63418a8ce2f",</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"originalUrl": "http://dsod.aikontec.com/content-service/v1/file/downloadFileByObjectId?objectId=5be286d90e88c</w:t>
      </w:r>
      <w:r>
        <w:rPr>
          <w:rFonts w:ascii="Consolas" w:eastAsia="Consolas" w:hAnsi="Consolas" w:cs="Consolas" w:hint="eastAsia"/>
          <w:color w:val="000000"/>
          <w:sz w:val="19"/>
          <w:szCs w:val="19"/>
          <w:shd w:val="clear" w:color="auto" w:fill="FCF6DB"/>
        </w:rPr>
        <w:t>63418a8ce2c"</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t>},</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"photoUrls": [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"thumbnailUrl": "http://dsod.aikontec.com/content-service/v1/file/downloadFileByObjectId?objectId=5be0f7209a080605ac428369",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"originalUrl": "</w:t>
      </w:r>
      <w:r>
        <w:rPr>
          <w:rFonts w:ascii="Consolas" w:eastAsia="Consolas" w:hAnsi="Consolas" w:cs="Consolas"/>
          <w:color w:val="000000"/>
          <w:sz w:val="19"/>
          <w:szCs w:val="19"/>
          <w:shd w:val="clear" w:color="auto" w:fill="FCF6DB"/>
        </w:rPr>
        <w:t xml:space="preserve">http://dsod.aikontec.com/content-service/v1/file/downloadFileByObjectId?objectId=5be0f7209a080605ac428366"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"photos": [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"thumbnail": "5be0f7209a080605ac428369",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"original": "5be0f7209a080605ac428366"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 ],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"videos":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"videoUrls":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"p</w:t>
      </w:r>
      <w:r>
        <w:rPr>
          <w:rFonts w:ascii="Consolas" w:eastAsia="Consolas" w:hAnsi="Consolas" w:cs="Consolas"/>
          <w:color w:val="000000"/>
          <w:sz w:val="19"/>
          <w:szCs w:val="19"/>
          <w:shd w:val="clear" w:color="auto" w:fill="FCF6DB"/>
        </w:rPr>
        <w:t xml:space="preserve">odcasts":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"podcastUrls":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"isPrivate": false,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"isComplete": true,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"isPublishNow": true,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"isBookmark": false,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"nextContentId":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"previousContentId":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"countOfComment":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"avgCommentRating":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"comment":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w:t>
      </w:r>
      <w:r>
        <w:rPr>
          <w:rFonts w:ascii="Consolas" w:eastAsia="Consolas" w:hAnsi="Consolas" w:cs="Consolas"/>
          <w:color w:val="000000"/>
          <w:sz w:val="19"/>
          <w:szCs w:val="19"/>
          <w:shd w:val="clear" w:color="auto" w:fill="FCF6DB"/>
        </w:rPr>
        <w:t xml:space="preserve">publishDate": 1539302400000,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"isFeatured": true,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"readNumber": 0,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"publishOn": 1528243200000,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"publishEnd": 1572998400000,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"reviewOn":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"subTitle":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"status": 2,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"unite": false,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"expedite": false,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lastRenderedPageBreak/>
        <w:t>"excerpt": "&lt;p&gt;(By By DSODentist)&lt;/p&gt;\n</w:t>
      </w:r>
      <w:r>
        <w:rPr>
          <w:rFonts w:ascii="Consolas" w:eastAsia="Consolas" w:hAnsi="Consolas" w:cs="Consolas"/>
          <w:color w:val="000000"/>
          <w:sz w:val="19"/>
          <w:szCs w:val="19"/>
          <w:shd w:val="clear" w:color="auto" w:fill="FCF6DB"/>
        </w:rPr>
        <w:t>&lt;p&gt;Being the boss is not always easy, but it is rewarding once you become an effective leader. There are certain principles to good leadership, and if you follow them diligently, you will reach your full potential. This blog post features five recommendati</w:t>
      </w:r>
      <w:r>
        <w:rPr>
          <w:rFonts w:ascii="Consolas" w:eastAsia="Consolas" w:hAnsi="Consolas" w:cs="Consolas"/>
          <w:color w:val="000000"/>
          <w:sz w:val="19"/>
          <w:szCs w:val="19"/>
          <w:shd w:val="clear" w:color="auto" w:fill="FCF6DB"/>
        </w:rPr>
        <w:t xml:space="preserve">ons for being a leader in your DSO-supported practice.  &lt;/p&gt;\n",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"countOfEssay": 0, </w:t>
      </w:r>
    </w:p>
    <w:p w:rsidR="00781781" w:rsidRDefault="00DC2A50">
      <w:pPr>
        <w:ind w:left="840" w:firstLine="420"/>
        <w:rPr>
          <w:color w:val="000000"/>
          <w:szCs w:val="21"/>
        </w:rPr>
      </w:pPr>
      <w:r>
        <w:rPr>
          <w:rFonts w:ascii="Consolas" w:eastAsia="Consolas" w:hAnsi="Consolas" w:cs="Consolas"/>
          <w:color w:val="000000"/>
          <w:sz w:val="19"/>
          <w:szCs w:val="19"/>
          <w:shd w:val="clear" w:color="auto" w:fill="FCF6DB"/>
        </w:rPr>
        <w:t>"visualEssays": null }</w:t>
      </w:r>
      <w:r>
        <w:rPr>
          <w:rFonts w:hint="eastAsia"/>
          <w:color w:val="000000"/>
          <w:szCs w:val="21"/>
        </w:rPr>
        <w:t>,...</w:t>
      </w:r>
    </w:p>
    <w:p w:rsidR="00781781" w:rsidRDefault="00DC2A50">
      <w:pPr>
        <w:ind w:left="420" w:firstLine="420"/>
        <w:rPr>
          <w:color w:val="000000"/>
          <w:szCs w:val="21"/>
        </w:rPr>
      </w:pPr>
      <w:r>
        <w:rPr>
          <w:rFonts w:hint="eastAsia"/>
          <w:color w:val="000000"/>
          <w:szCs w:val="21"/>
        </w:rPr>
        <w:t>]</w:t>
      </w:r>
    </w:p>
    <w:p w:rsidR="00781781" w:rsidRDefault="00781781">
      <w:pPr>
        <w:ind w:left="420" w:firstLine="420"/>
        <w:rPr>
          <w:color w:val="000000"/>
          <w:szCs w:val="21"/>
        </w:rPr>
      </w:pPr>
    </w:p>
    <w:p w:rsidR="00781781" w:rsidRDefault="00781781">
      <w:pPr>
        <w:ind w:left="420" w:firstLine="420"/>
        <w:rPr>
          <w:color w:val="000000"/>
          <w:szCs w:val="21"/>
        </w:rPr>
      </w:pPr>
    </w:p>
    <w:p w:rsidR="00781781" w:rsidRDefault="00781781">
      <w:pPr>
        <w:ind w:left="420" w:firstLine="420"/>
        <w:rPr>
          <w:color w:val="000000"/>
          <w:szCs w:val="21"/>
        </w:rPr>
      </w:pPr>
    </w:p>
    <w:p w:rsidR="00781781" w:rsidRDefault="00DC2A50">
      <w:pPr>
        <w:pStyle w:val="1"/>
        <w:numPr>
          <w:ilvl w:val="0"/>
          <w:numId w:val="1"/>
        </w:numPr>
      </w:pPr>
      <w:r>
        <w:t>R</w:t>
      </w:r>
      <w:r>
        <w:rPr>
          <w:rFonts w:hint="eastAsia"/>
        </w:rPr>
        <w:t>esearch all</w:t>
      </w:r>
      <w:r>
        <w:rPr>
          <w:rFonts w:hint="eastAsia"/>
        </w:rPr>
        <w:t>（</w:t>
      </w:r>
      <w:r>
        <w:rPr>
          <w:rFonts w:hint="eastAsia"/>
        </w:rPr>
        <w:t>CMS_001_11-A/CMS_001_12</w:t>
      </w:r>
      <w:r>
        <w:rPr>
          <w:rFonts w:hint="eastAsia"/>
        </w:rPr>
        <w:t>）</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 xml:space="preserve">URL: </w:t>
      </w:r>
    </w:p>
    <w:p w:rsidR="00781781" w:rsidRDefault="00DC2A50">
      <w:pPr>
        <w:ind w:firstLine="420"/>
        <w:rPr>
          <w:color w:val="000000" w:themeColor="text1"/>
          <w:sz w:val="24"/>
        </w:rPr>
      </w:pPr>
      <w:hyperlink w:history="1">
        <w:r>
          <w:rPr>
            <w:rFonts w:hint="eastAsia"/>
            <w:color w:val="000000" w:themeColor="text1"/>
            <w:sz w:val="24"/>
          </w:rPr>
          <w:t>http://{IP}:{port}/{service_name}/v1/content/findAllBy</w:t>
        </w:r>
      </w:hyperlink>
      <w:r>
        <w:rPr>
          <w:rFonts w:hint="eastAsia"/>
          <w:color w:val="000000" w:themeColor="text1"/>
          <w:sz w:val="24"/>
        </w:rPr>
        <w:t>Value</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Type : POST</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b/>
          <w:color w:val="000000"/>
          <w:sz w:val="22"/>
        </w:rPr>
        <w:t xml:space="preserve">contentType </w:t>
      </w:r>
      <w:r>
        <w:rPr>
          <w:rFonts w:ascii="微软雅黑" w:eastAsia="微软雅黑" w:hAnsi="微软雅黑" w:cs="宋体" w:hint="eastAsia"/>
          <w:b/>
          <w:color w:val="000000"/>
          <w:sz w:val="22"/>
        </w:rPr>
        <w:t>: JSON</w:t>
      </w:r>
    </w:p>
    <w:tbl>
      <w:tblPr>
        <w:tblpPr w:leftFromText="180" w:rightFromText="180" w:vertAnchor="text" w:horzAnchor="page" w:tblpX="2340" w:tblpY="624"/>
        <w:tblOverlap w:val="never"/>
        <w:tblW w:w="9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0"/>
        <w:gridCol w:w="1701"/>
        <w:gridCol w:w="1134"/>
        <w:gridCol w:w="4252"/>
      </w:tblGrid>
      <w:tr w:rsidR="00781781">
        <w:trPr>
          <w:trHeight w:val="535"/>
        </w:trPr>
        <w:tc>
          <w:tcPr>
            <w:tcW w:w="2000"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781781">
        <w:trPr>
          <w:trHeight w:val="644"/>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searchValue</w:t>
            </w:r>
          </w:p>
        </w:tc>
        <w:tc>
          <w:tcPr>
            <w:tcW w:w="1701" w:type="dxa"/>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String</w:t>
            </w:r>
          </w:p>
        </w:tc>
        <w:tc>
          <w:tcPr>
            <w:tcW w:w="1134" w:type="dxa"/>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jc w:val="left"/>
              <w:rPr>
                <w:rFonts w:ascii="宋体" w:hAnsi="宋体" w:cs="宋体"/>
                <w:color w:val="000000"/>
                <w:sz w:val="22"/>
              </w:rPr>
            </w:pPr>
            <w:r>
              <w:rPr>
                <w:rFonts w:ascii="宋体" w:hAnsi="宋体" w:cs="宋体"/>
                <w:color w:val="000000"/>
                <w:sz w:val="22"/>
              </w:rPr>
              <w:t>T</w:t>
            </w:r>
            <w:r>
              <w:rPr>
                <w:rFonts w:ascii="宋体" w:hAnsi="宋体" w:cs="宋体" w:hint="eastAsia"/>
                <w:color w:val="000000"/>
                <w:sz w:val="22"/>
              </w:rPr>
              <w:t xml:space="preserve">he search content,user can search by </w:t>
            </w:r>
            <w:r>
              <w:rPr>
                <w:rFonts w:ascii="宋体" w:hAnsi="宋体" w:cs="宋体"/>
                <w:color w:val="000000"/>
                <w:sz w:val="22"/>
              </w:rPr>
              <w:t>category</w:t>
            </w:r>
            <w:r>
              <w:rPr>
                <w:rFonts w:ascii="宋体" w:hAnsi="宋体" w:cs="宋体" w:hint="eastAsia"/>
                <w:color w:val="000000"/>
                <w:sz w:val="22"/>
              </w:rPr>
              <w:t xml:space="preserve"> name,author,title,content or content type</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skip</w:t>
            </w:r>
          </w:p>
        </w:tc>
        <w:tc>
          <w:tcPr>
            <w:tcW w:w="1701" w:type="dxa"/>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int</w:t>
            </w:r>
          </w:p>
        </w:tc>
        <w:tc>
          <w:tcPr>
            <w:tcW w:w="1134" w:type="dxa"/>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Skip the number of records</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limit</w:t>
            </w:r>
          </w:p>
        </w:tc>
        <w:tc>
          <w:tcPr>
            <w:tcW w:w="1701" w:type="dxa"/>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int</w:t>
            </w:r>
          </w:p>
        </w:tc>
        <w:tc>
          <w:tcPr>
            <w:tcW w:w="1134" w:type="dxa"/>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N</w:t>
            </w:r>
            <w:r>
              <w:rPr>
                <w:rFonts w:ascii="宋体" w:hAnsi="宋体" w:cs="宋体" w:hint="eastAsia"/>
                <w:color w:val="000000"/>
                <w:sz w:val="22"/>
              </w:rPr>
              <w:t>umber of pages per page</w:t>
            </w:r>
          </w:p>
        </w:tc>
      </w:tr>
    </w:tbl>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Request parameters</w:t>
      </w:r>
      <w:r>
        <w:rPr>
          <w:rFonts w:ascii="微软雅黑" w:eastAsia="微软雅黑" w:hAnsi="微软雅黑" w:cs="宋体" w:hint="eastAsia"/>
          <w:b/>
          <w:color w:val="000000"/>
          <w:sz w:val="22"/>
        </w:rPr>
        <w:t>：</w:t>
      </w:r>
    </w:p>
    <w:p w:rsidR="00781781" w:rsidRDefault="00781781">
      <w:pPr>
        <w:ind w:left="420" w:firstLine="420"/>
        <w:rPr>
          <w:rFonts w:ascii="Consolas" w:hAnsi="Consolas"/>
          <w:color w:val="2A00FF"/>
          <w:sz w:val="20"/>
          <w:shd w:val="clear" w:color="auto" w:fill="E8F2FE"/>
        </w:rPr>
      </w:pP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Return parameters:</w:t>
      </w:r>
    </w:p>
    <w:tbl>
      <w:tblPr>
        <w:tblpPr w:leftFromText="180" w:rightFromText="180" w:vertAnchor="text" w:horzAnchor="page" w:tblpX="2340" w:tblpY="624"/>
        <w:tblOverlap w:val="never"/>
        <w:tblW w:w="9087" w:type="dxa"/>
        <w:tblLayout w:type="fixed"/>
        <w:tblLook w:val="04A0" w:firstRow="1" w:lastRow="0" w:firstColumn="1" w:lastColumn="0" w:noHBand="0" w:noVBand="1"/>
      </w:tblPr>
      <w:tblGrid>
        <w:gridCol w:w="2000"/>
        <w:gridCol w:w="1701"/>
        <w:gridCol w:w="1134"/>
        <w:gridCol w:w="4252"/>
      </w:tblGrid>
      <w:tr w:rsidR="00781781">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781781">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code</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R</w:t>
            </w:r>
            <w:r>
              <w:rPr>
                <w:rFonts w:ascii="宋体" w:hAnsi="宋体" w:cs="宋体" w:hint="eastAsia"/>
                <w:color w:val="000000"/>
                <w:sz w:val="22"/>
              </w:rPr>
              <w:t>esponse code</w:t>
            </w:r>
          </w:p>
        </w:tc>
      </w:tr>
      <w:tr w:rsidR="00781781">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msg</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 xml:space="preserve">Response </w:t>
            </w:r>
            <w:r>
              <w:rPr>
                <w:rFonts w:ascii="宋体" w:hAnsi="宋体" w:cs="宋体" w:hint="eastAsia"/>
                <w:color w:val="000000"/>
                <w:sz w:val="22"/>
              </w:rPr>
              <w:t>message</w:t>
            </w:r>
          </w:p>
        </w:tc>
      </w:tr>
      <w:tr w:rsidR="00781781">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lastRenderedPageBreak/>
              <w:t>resultMap</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Json</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T</w:t>
            </w:r>
            <w:r>
              <w:rPr>
                <w:rFonts w:ascii="宋体" w:hAnsi="宋体" w:cs="宋体" w:hint="eastAsia"/>
                <w:color w:val="000000"/>
                <w:sz w:val="22"/>
              </w:rPr>
              <w:t>he result map</w:t>
            </w:r>
          </w:p>
        </w:tc>
      </w:tr>
    </w:tbl>
    <w:p w:rsidR="00781781" w:rsidRDefault="00781781">
      <w:pPr>
        <w:rPr>
          <w:color w:val="000000"/>
          <w:sz w:val="28"/>
        </w:rPr>
      </w:pPr>
    </w:p>
    <w:p w:rsidR="00781781" w:rsidRDefault="00DC2A50">
      <w:pPr>
        <w:ind w:firstLine="420"/>
        <w:rPr>
          <w:color w:val="000000"/>
          <w:sz w:val="28"/>
        </w:rPr>
      </w:pPr>
      <w:r>
        <w:rPr>
          <w:rFonts w:ascii="宋体" w:hAnsi="宋体" w:cs="宋体" w:hint="eastAsia"/>
          <w:b/>
          <w:color w:val="000000"/>
          <w:sz w:val="22"/>
        </w:rPr>
        <w:lastRenderedPageBreak/>
        <w:t>Json data</w:t>
      </w:r>
      <w:r>
        <w:rPr>
          <w:rFonts w:ascii="宋体" w:hAnsi="宋体" w:cs="宋体" w:hint="eastAsia"/>
          <w:b/>
          <w:color w:val="000000"/>
          <w:sz w:val="22"/>
        </w:rPr>
        <w:t>：</w:t>
      </w:r>
    </w:p>
    <w:p w:rsidR="00781781" w:rsidRDefault="00DC2A50">
      <w:pPr>
        <w:ind w:left="420" w:firstLine="420"/>
        <w:rPr>
          <w:color w:val="000000"/>
          <w:szCs w:val="21"/>
        </w:rPr>
      </w:pPr>
      <w:r>
        <w:rPr>
          <w:rFonts w:hint="eastAsia"/>
          <w:color w:val="000000"/>
          <w:szCs w:val="21"/>
        </w:rPr>
        <w:t>[</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"id": "5be0f7209a080605ac42836a",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"email": "support@dsodentist.com",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"authorId":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"title": </w:t>
      </w:r>
      <w:r>
        <w:rPr>
          <w:rFonts w:ascii="Consolas" w:eastAsia="Consolas" w:hAnsi="Consolas" w:cs="Consolas"/>
          <w:color w:val="000000"/>
          <w:sz w:val="19"/>
          <w:szCs w:val="19"/>
          <w:shd w:val="clear" w:color="auto" w:fill="FCF6DB"/>
        </w:rPr>
        <w:t xml:space="preserve">"Be a Leader in Your DSO-Supported Practice ",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"content": "",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"contentTypeId": "28",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"categoryId": "485",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"sponsorId": "501",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"author":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"authorPhotoUrl":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"contentTypeName": "Articles",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"categoryName": "DSO Practice",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"sponsorName": "</w:t>
      </w:r>
      <w:r>
        <w:rPr>
          <w:rFonts w:ascii="Consolas" w:eastAsia="Consolas" w:hAnsi="Consolas" w:cs="Consolas"/>
          <w:color w:val="000000"/>
          <w:sz w:val="19"/>
          <w:szCs w:val="19"/>
          <w:shd w:val="clear" w:color="auto" w:fill="FCF6DB"/>
        </w:rPr>
        <w:t xml:space="preserve">TNMG",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"featuredMedia":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"type": "1",</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"code":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"thumbnail": "5be286d90e88c63418a8ce2f",</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"original": "5be286d90e88c63418a8ce2c",</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"thumbnailUrl": "http://dsod.aikontec.com/content-service/v1/file/downloadFileByObjectId?objectId=5be286d90e88c6</w:t>
      </w:r>
      <w:r>
        <w:rPr>
          <w:rFonts w:ascii="Consolas" w:eastAsia="Consolas" w:hAnsi="Consolas" w:cs="Consolas" w:hint="eastAsia"/>
          <w:color w:val="000000"/>
          <w:sz w:val="19"/>
          <w:szCs w:val="19"/>
          <w:shd w:val="clear" w:color="auto" w:fill="FCF6DB"/>
        </w:rPr>
        <w:t>3418a8ce2f",</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"originalUrl": "http://dsod.aikontec.com/content-service/v1/file/downloadFileByObjectId?objectId=5be286d90e88c63418a8ce2c"</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t>},</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"photoUrls": [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"thumbnailUrl": "http://dsod.aikontec.com/content-service/v1/file/downloadFileByObjectId?o</w:t>
      </w:r>
      <w:r>
        <w:rPr>
          <w:rFonts w:ascii="Consolas" w:eastAsia="Consolas" w:hAnsi="Consolas" w:cs="Consolas"/>
          <w:color w:val="000000"/>
          <w:sz w:val="19"/>
          <w:szCs w:val="19"/>
          <w:shd w:val="clear" w:color="auto" w:fill="FCF6DB"/>
        </w:rPr>
        <w:t xml:space="preserve">bjectId=5be0f7209a080605ac428369",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"originalUrl": "http://dsod.aikontec.com/content-service/v1/file/downloadFileByObjectId?objectId=5be0f7209a080605ac428366"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"photos": [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"thumbnail": "5be0f7209a080605ac428369",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"original": "</w:t>
      </w:r>
      <w:r>
        <w:rPr>
          <w:rFonts w:ascii="Consolas" w:eastAsia="Consolas" w:hAnsi="Consolas" w:cs="Consolas"/>
          <w:color w:val="000000"/>
          <w:sz w:val="19"/>
          <w:szCs w:val="19"/>
          <w:shd w:val="clear" w:color="auto" w:fill="FCF6DB"/>
        </w:rPr>
        <w:t xml:space="preserve">5be0f7209a080605ac428366"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 ],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lastRenderedPageBreak/>
        <w:t xml:space="preserve">"videos":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"videoUrls":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"podcasts":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"podcastUrls":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"isPrivate": false,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"isComplete": true,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"isPublishNow": true,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"isBookmark": false,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"nextContentId":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"previousContentId":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w:t>
      </w:r>
      <w:r>
        <w:rPr>
          <w:rFonts w:ascii="Consolas" w:eastAsia="Consolas" w:hAnsi="Consolas" w:cs="Consolas"/>
          <w:color w:val="000000"/>
          <w:sz w:val="19"/>
          <w:szCs w:val="19"/>
          <w:shd w:val="clear" w:color="auto" w:fill="FCF6DB"/>
        </w:rPr>
        <w:t xml:space="preserve">countOfComment":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"avgCommentRating":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"comment":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"publishDate": 1539302400000,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"isFeatured": true,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"readNumber": 0,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"publishOn": 1528243200000,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"publishEnd": 1572998400000,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"reviewOn":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"subTitle":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"status": 2,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"unite</w:t>
      </w:r>
      <w:r>
        <w:rPr>
          <w:rFonts w:ascii="Consolas" w:eastAsia="Consolas" w:hAnsi="Consolas" w:cs="Consolas"/>
          <w:color w:val="000000"/>
          <w:sz w:val="19"/>
          <w:szCs w:val="19"/>
          <w:shd w:val="clear" w:color="auto" w:fill="FCF6DB"/>
        </w:rPr>
        <w:t xml:space="preserve">": false,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"expedite": false,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"excerpt": "&lt;p&gt;(By By DSODentist)&lt;/p&gt;\n&lt;p&gt;Being the boss is not always easy, but it is rewarding once you become an effective leader. There are certain principles to good leadership, and if you follow them diligently, you wil</w:t>
      </w:r>
      <w:r>
        <w:rPr>
          <w:rFonts w:ascii="Consolas" w:eastAsia="Consolas" w:hAnsi="Consolas" w:cs="Consolas"/>
          <w:color w:val="000000"/>
          <w:sz w:val="19"/>
          <w:szCs w:val="19"/>
          <w:shd w:val="clear" w:color="auto" w:fill="FCF6DB"/>
        </w:rPr>
        <w:t xml:space="preserve">l reach your full potential. This blog post features five recommendations for being a leader in your DSO-supported practice.  &lt;/p&gt;\n",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"countOfEssay": 0, </w:t>
      </w:r>
    </w:p>
    <w:p w:rsidR="00781781" w:rsidRDefault="00DC2A50">
      <w:pPr>
        <w:ind w:left="840" w:firstLine="420"/>
        <w:rPr>
          <w:color w:val="000000"/>
          <w:szCs w:val="21"/>
        </w:rPr>
      </w:pPr>
      <w:r>
        <w:rPr>
          <w:rFonts w:ascii="Consolas" w:eastAsia="Consolas" w:hAnsi="Consolas" w:cs="Consolas"/>
          <w:color w:val="000000"/>
          <w:sz w:val="19"/>
          <w:szCs w:val="19"/>
          <w:shd w:val="clear" w:color="auto" w:fill="FCF6DB"/>
        </w:rPr>
        <w:t>"visualEssays": null }</w:t>
      </w:r>
      <w:r>
        <w:rPr>
          <w:rFonts w:hint="eastAsia"/>
          <w:color w:val="000000"/>
          <w:szCs w:val="21"/>
        </w:rPr>
        <w:t>,...</w:t>
      </w:r>
    </w:p>
    <w:p w:rsidR="00781781" w:rsidRDefault="00DC2A50">
      <w:pPr>
        <w:rPr>
          <w:color w:val="000000"/>
          <w:szCs w:val="21"/>
        </w:rPr>
      </w:pPr>
      <w:r>
        <w:rPr>
          <w:rFonts w:hint="eastAsia"/>
          <w:color w:val="000000"/>
          <w:szCs w:val="21"/>
        </w:rPr>
        <w:t>]</w:t>
      </w:r>
    </w:p>
    <w:p w:rsidR="00781781" w:rsidRDefault="00DC2A50">
      <w:pPr>
        <w:pStyle w:val="1"/>
        <w:numPr>
          <w:ilvl w:val="0"/>
          <w:numId w:val="1"/>
        </w:numPr>
      </w:pPr>
      <w:bookmarkStart w:id="4" w:name="_Ref529288709"/>
      <w:r>
        <w:t>Q</w:t>
      </w:r>
      <w:r>
        <w:rPr>
          <w:rFonts w:hint="eastAsia"/>
        </w:rPr>
        <w:t>uery Category</w:t>
      </w:r>
      <w:r>
        <w:rPr>
          <w:rFonts w:hint="eastAsia"/>
        </w:rPr>
        <w:t>（</w:t>
      </w:r>
      <w:r>
        <w:rPr>
          <w:rFonts w:hint="eastAsia"/>
        </w:rPr>
        <w:t>CMS_001_15</w:t>
      </w:r>
      <w:r>
        <w:rPr>
          <w:rFonts w:hint="eastAsia"/>
        </w:rPr>
        <w:t>）</w:t>
      </w:r>
      <w:bookmarkEnd w:id="4"/>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 xml:space="preserve">URL: </w:t>
      </w:r>
    </w:p>
    <w:p w:rsidR="00781781" w:rsidRDefault="00DC2A50">
      <w:pPr>
        <w:ind w:firstLine="420"/>
        <w:rPr>
          <w:color w:val="000000" w:themeColor="text1"/>
          <w:sz w:val="24"/>
        </w:rPr>
      </w:pPr>
      <w:hyperlink w:history="1">
        <w:r>
          <w:rPr>
            <w:rFonts w:hint="eastAsia"/>
            <w:color w:val="000000" w:themeColor="text1"/>
            <w:sz w:val="24"/>
          </w:rPr>
          <w:t>http://{IP}:{port}/{service</w:t>
        </w:r>
        <w:r>
          <w:rPr>
            <w:rFonts w:hint="eastAsia"/>
            <w:color w:val="000000" w:themeColor="text1"/>
            <w:sz w:val="24"/>
          </w:rPr>
          <w:t>_name}/v1/category/findAllCategory</w:t>
        </w:r>
      </w:hyperlink>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Type : POST</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b/>
          <w:color w:val="000000"/>
          <w:sz w:val="22"/>
        </w:rPr>
        <w:t xml:space="preserve">contentType </w:t>
      </w:r>
      <w:r>
        <w:rPr>
          <w:rFonts w:ascii="微软雅黑" w:eastAsia="微软雅黑" w:hAnsi="微软雅黑" w:cs="宋体" w:hint="eastAsia"/>
          <w:b/>
          <w:color w:val="000000"/>
          <w:sz w:val="22"/>
        </w:rPr>
        <w:t>: JSON</w:t>
      </w:r>
    </w:p>
    <w:tbl>
      <w:tblPr>
        <w:tblpPr w:leftFromText="180" w:rightFromText="180" w:vertAnchor="text" w:horzAnchor="page" w:tblpX="2340" w:tblpY="624"/>
        <w:tblOverlap w:val="never"/>
        <w:tblW w:w="9087" w:type="dxa"/>
        <w:tblLayout w:type="fixed"/>
        <w:tblLook w:val="04A0" w:firstRow="1" w:lastRow="0" w:firstColumn="1" w:lastColumn="0" w:noHBand="0" w:noVBand="1"/>
      </w:tblPr>
      <w:tblGrid>
        <w:gridCol w:w="2000"/>
        <w:gridCol w:w="1701"/>
        <w:gridCol w:w="1134"/>
        <w:gridCol w:w="4252"/>
      </w:tblGrid>
      <w:tr w:rsidR="00781781">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lastRenderedPageBreak/>
              <w:t>Field</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781781">
        <w:trPr>
          <w:trHeight w:val="507"/>
        </w:trPr>
        <w:tc>
          <w:tcPr>
            <w:tcW w:w="2000" w:type="dxa"/>
            <w:tcBorders>
              <w:top w:val="nil"/>
              <w:left w:val="single" w:sz="4" w:space="0" w:color="auto"/>
              <w:bottom w:val="single" w:sz="4" w:space="0" w:color="auto"/>
              <w:right w:val="single" w:sz="4" w:space="0" w:color="auto"/>
            </w:tcBorders>
            <w:shd w:val="clear" w:color="auto" w:fill="auto"/>
            <w:vAlign w:val="center"/>
          </w:tcPr>
          <w:p w:rsidR="00781781" w:rsidRDefault="00781781">
            <w:pPr>
              <w:tabs>
                <w:tab w:val="center" w:pos="892"/>
              </w:tabs>
              <w:rPr>
                <w:rFonts w:ascii="宋体" w:hAnsi="宋体" w:cs="宋体"/>
                <w:color w:val="000000"/>
                <w:sz w:val="22"/>
              </w:rPr>
            </w:pPr>
          </w:p>
        </w:tc>
        <w:tc>
          <w:tcPr>
            <w:tcW w:w="1701" w:type="dxa"/>
            <w:tcBorders>
              <w:top w:val="nil"/>
              <w:left w:val="nil"/>
              <w:bottom w:val="single" w:sz="4" w:space="0" w:color="auto"/>
              <w:right w:val="single" w:sz="4" w:space="0" w:color="auto"/>
            </w:tcBorders>
            <w:shd w:val="clear" w:color="auto" w:fill="auto"/>
            <w:vAlign w:val="center"/>
          </w:tcPr>
          <w:p w:rsidR="00781781" w:rsidRDefault="00781781">
            <w:pPr>
              <w:rPr>
                <w:color w:val="000000"/>
                <w:sz w:val="22"/>
              </w:rPr>
            </w:pPr>
          </w:p>
        </w:tc>
        <w:tc>
          <w:tcPr>
            <w:tcW w:w="1134" w:type="dxa"/>
            <w:tcBorders>
              <w:top w:val="nil"/>
              <w:left w:val="nil"/>
              <w:bottom w:val="single" w:sz="4" w:space="0" w:color="auto"/>
              <w:right w:val="single" w:sz="4" w:space="0" w:color="auto"/>
            </w:tcBorders>
            <w:shd w:val="clear" w:color="auto" w:fill="auto"/>
            <w:vAlign w:val="center"/>
          </w:tcPr>
          <w:p w:rsidR="00781781" w:rsidRDefault="00781781">
            <w:pPr>
              <w:rPr>
                <w:color w:val="000000"/>
                <w:sz w:val="22"/>
              </w:rPr>
            </w:pPr>
          </w:p>
        </w:tc>
        <w:tc>
          <w:tcPr>
            <w:tcW w:w="4252" w:type="dxa"/>
            <w:tcBorders>
              <w:top w:val="nil"/>
              <w:left w:val="nil"/>
              <w:bottom w:val="single" w:sz="4" w:space="0" w:color="auto"/>
              <w:right w:val="single" w:sz="4" w:space="0" w:color="auto"/>
            </w:tcBorders>
            <w:shd w:val="clear" w:color="auto" w:fill="auto"/>
            <w:vAlign w:val="center"/>
          </w:tcPr>
          <w:p w:rsidR="00781781" w:rsidRDefault="00781781">
            <w:pPr>
              <w:rPr>
                <w:color w:val="000000"/>
                <w:sz w:val="22"/>
              </w:rPr>
            </w:pPr>
          </w:p>
        </w:tc>
      </w:tr>
    </w:tbl>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lastRenderedPageBreak/>
        <w:t>Request parameters</w:t>
      </w:r>
      <w:r>
        <w:rPr>
          <w:rFonts w:ascii="微软雅黑" w:eastAsia="微软雅黑" w:hAnsi="微软雅黑" w:cs="宋体" w:hint="eastAsia"/>
          <w:b/>
          <w:color w:val="000000"/>
          <w:sz w:val="22"/>
        </w:rPr>
        <w:t>：</w:t>
      </w:r>
    </w:p>
    <w:p w:rsidR="00781781" w:rsidRDefault="00781781">
      <w:pPr>
        <w:ind w:left="420" w:firstLine="420"/>
        <w:rPr>
          <w:rFonts w:ascii="Consolas" w:hAnsi="Consolas"/>
          <w:color w:val="2A00FF"/>
          <w:sz w:val="20"/>
          <w:shd w:val="clear" w:color="auto" w:fill="E8F2FE"/>
        </w:rPr>
      </w:pP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Return parameters:</w:t>
      </w:r>
    </w:p>
    <w:tbl>
      <w:tblPr>
        <w:tblpPr w:leftFromText="180" w:rightFromText="180" w:vertAnchor="text" w:horzAnchor="page" w:tblpX="2340" w:tblpY="624"/>
        <w:tblOverlap w:val="never"/>
        <w:tblW w:w="9087" w:type="dxa"/>
        <w:tblLayout w:type="fixed"/>
        <w:tblLook w:val="04A0" w:firstRow="1" w:lastRow="0" w:firstColumn="1" w:lastColumn="0" w:noHBand="0" w:noVBand="1"/>
      </w:tblPr>
      <w:tblGrid>
        <w:gridCol w:w="2000"/>
        <w:gridCol w:w="1701"/>
        <w:gridCol w:w="1134"/>
        <w:gridCol w:w="4252"/>
      </w:tblGrid>
      <w:tr w:rsidR="00781781">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781781">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code</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R</w:t>
            </w:r>
            <w:r>
              <w:rPr>
                <w:rFonts w:ascii="宋体" w:hAnsi="宋体" w:cs="宋体" w:hint="eastAsia"/>
                <w:color w:val="000000"/>
                <w:sz w:val="22"/>
              </w:rPr>
              <w:t>esponse code</w:t>
            </w:r>
          </w:p>
        </w:tc>
      </w:tr>
      <w:tr w:rsidR="00781781">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msg</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 xml:space="preserve">Response </w:t>
            </w:r>
            <w:r>
              <w:rPr>
                <w:rFonts w:ascii="宋体" w:hAnsi="宋体" w:cs="宋体" w:hint="eastAsia"/>
                <w:color w:val="000000"/>
                <w:sz w:val="22"/>
              </w:rPr>
              <w:t>message</w:t>
            </w:r>
          </w:p>
        </w:tc>
      </w:tr>
      <w:tr w:rsidR="00781781">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resultMap</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Json</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T</w:t>
            </w:r>
            <w:r>
              <w:rPr>
                <w:rFonts w:ascii="宋体" w:hAnsi="宋体" w:cs="宋体" w:hint="eastAsia"/>
                <w:color w:val="000000"/>
                <w:sz w:val="22"/>
              </w:rPr>
              <w:t xml:space="preserve">he result </w:t>
            </w:r>
            <w:r>
              <w:rPr>
                <w:rFonts w:ascii="宋体" w:hAnsi="宋体" w:cs="宋体" w:hint="eastAsia"/>
                <w:color w:val="000000"/>
                <w:sz w:val="22"/>
              </w:rPr>
              <w:t>map</w:t>
            </w:r>
          </w:p>
        </w:tc>
      </w:tr>
    </w:tbl>
    <w:p w:rsidR="00781781" w:rsidRDefault="00781781">
      <w:pPr>
        <w:rPr>
          <w:color w:val="000000"/>
          <w:sz w:val="28"/>
        </w:rPr>
      </w:pPr>
    </w:p>
    <w:p w:rsidR="00781781" w:rsidRDefault="00781781"/>
    <w:p w:rsidR="00781781" w:rsidRDefault="00DC2A50">
      <w:pPr>
        <w:ind w:firstLine="420"/>
        <w:rPr>
          <w:color w:val="000000"/>
          <w:sz w:val="28"/>
        </w:rPr>
      </w:pPr>
      <w:r>
        <w:rPr>
          <w:rFonts w:ascii="宋体" w:hAnsi="宋体" w:cs="宋体" w:hint="eastAsia"/>
          <w:b/>
          <w:color w:val="000000"/>
          <w:sz w:val="22"/>
        </w:rPr>
        <w:t>Json data</w:t>
      </w:r>
      <w:r>
        <w:rPr>
          <w:rFonts w:ascii="宋体" w:hAnsi="宋体" w:cs="宋体" w:hint="eastAsia"/>
          <w:b/>
          <w:color w:val="000000"/>
          <w:sz w:val="22"/>
        </w:rPr>
        <w:t>：</w:t>
      </w:r>
    </w:p>
    <w:p w:rsidR="00781781" w:rsidRDefault="00DC2A50">
      <w:pPr>
        <w:ind w:left="420" w:firstLine="420"/>
        <w:rPr>
          <w:color w:val="000000"/>
          <w:szCs w:val="21"/>
        </w:rPr>
      </w:pPr>
      <w:r>
        <w:rPr>
          <w:rFonts w:hint="eastAsia"/>
          <w:color w:val="000000"/>
          <w:szCs w:val="21"/>
        </w:rPr>
        <w:t>[</w:t>
      </w:r>
    </w:p>
    <w:p w:rsidR="00781781" w:rsidRDefault="00DC2A50">
      <w:pPr>
        <w:ind w:left="420" w:firstLine="420"/>
        <w:rPr>
          <w:color w:val="000000"/>
          <w:szCs w:val="21"/>
        </w:rPr>
      </w:pPr>
      <w:r>
        <w:rPr>
          <w:rFonts w:hint="eastAsia"/>
          <w:color w:val="000000"/>
          <w:szCs w:val="21"/>
        </w:rPr>
        <w:t xml:space="preserve">            {</w:t>
      </w:r>
    </w:p>
    <w:p w:rsidR="00781781" w:rsidRDefault="00DC2A50">
      <w:pPr>
        <w:ind w:left="420" w:firstLine="420"/>
        <w:rPr>
          <w:color w:val="000000"/>
          <w:szCs w:val="21"/>
        </w:rPr>
      </w:pPr>
      <w:r>
        <w:rPr>
          <w:rFonts w:hint="eastAsia"/>
          <w:color w:val="000000"/>
          <w:szCs w:val="21"/>
        </w:rPr>
        <w:t xml:space="preserve">                "id": "id",</w:t>
      </w:r>
    </w:p>
    <w:p w:rsidR="00781781" w:rsidRDefault="00DC2A50">
      <w:pPr>
        <w:ind w:left="420" w:firstLine="420"/>
        <w:rPr>
          <w:color w:val="000000"/>
          <w:szCs w:val="21"/>
        </w:rPr>
      </w:pPr>
      <w:r>
        <w:rPr>
          <w:rFonts w:hint="eastAsia"/>
          <w:color w:val="000000"/>
          <w:szCs w:val="21"/>
        </w:rPr>
        <w:t xml:space="preserve">                "name": "category name"</w:t>
      </w:r>
    </w:p>
    <w:p w:rsidR="00781781" w:rsidRDefault="00DC2A50">
      <w:pPr>
        <w:ind w:left="420" w:firstLine="420"/>
        <w:rPr>
          <w:color w:val="000000"/>
          <w:szCs w:val="21"/>
        </w:rPr>
      </w:pPr>
      <w:r>
        <w:rPr>
          <w:rFonts w:hint="eastAsia"/>
          <w:color w:val="000000"/>
          <w:szCs w:val="21"/>
        </w:rPr>
        <w:t xml:space="preserve">            },...</w:t>
      </w:r>
    </w:p>
    <w:p w:rsidR="00781781" w:rsidRDefault="00DC2A50">
      <w:pPr>
        <w:ind w:left="420" w:firstLine="420"/>
      </w:pPr>
      <w:r>
        <w:rPr>
          <w:rFonts w:hint="eastAsia"/>
          <w:color w:val="000000"/>
          <w:szCs w:val="21"/>
        </w:rPr>
        <w:t>]</w:t>
      </w:r>
    </w:p>
    <w:p w:rsidR="00781781" w:rsidRDefault="00781781"/>
    <w:p w:rsidR="00781781" w:rsidRDefault="00DC2A50">
      <w:pPr>
        <w:pStyle w:val="1"/>
        <w:numPr>
          <w:ilvl w:val="0"/>
          <w:numId w:val="1"/>
        </w:numPr>
      </w:pPr>
      <w:bookmarkStart w:id="5" w:name="_Ref529288771"/>
      <w:r>
        <w:t>Q</w:t>
      </w:r>
      <w:r>
        <w:rPr>
          <w:rFonts w:hint="eastAsia"/>
        </w:rPr>
        <w:t>uery Content Type</w:t>
      </w:r>
      <w:r>
        <w:rPr>
          <w:rFonts w:hint="eastAsia"/>
        </w:rPr>
        <w:t>（</w:t>
      </w:r>
      <w:r>
        <w:rPr>
          <w:rFonts w:hint="eastAsia"/>
        </w:rPr>
        <w:t>CMS_004_03</w:t>
      </w:r>
      <w:r>
        <w:rPr>
          <w:rFonts w:hint="eastAsia"/>
        </w:rPr>
        <w:t>）</w:t>
      </w:r>
      <w:bookmarkEnd w:id="5"/>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 xml:space="preserve">URL: </w:t>
      </w:r>
    </w:p>
    <w:p w:rsidR="00781781" w:rsidRDefault="00DC2A50">
      <w:pPr>
        <w:ind w:firstLine="420"/>
        <w:rPr>
          <w:color w:val="000000" w:themeColor="text1"/>
          <w:sz w:val="24"/>
        </w:rPr>
      </w:pPr>
      <w:hyperlink w:history="1">
        <w:r>
          <w:rPr>
            <w:rFonts w:hint="eastAsia"/>
            <w:color w:val="000000" w:themeColor="text1"/>
            <w:sz w:val="24"/>
          </w:rPr>
          <w:t>http://{IP}:{port}/{service_name}/v1/category/findAllContentType</w:t>
        </w:r>
      </w:hyperlink>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Type : POST</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b/>
          <w:color w:val="000000"/>
          <w:sz w:val="22"/>
        </w:rPr>
        <w:t xml:space="preserve">contentType </w:t>
      </w:r>
      <w:r>
        <w:rPr>
          <w:rFonts w:ascii="微软雅黑" w:eastAsia="微软雅黑" w:hAnsi="微软雅黑" w:cs="宋体" w:hint="eastAsia"/>
          <w:b/>
          <w:color w:val="000000"/>
          <w:sz w:val="22"/>
        </w:rPr>
        <w:t>: JSON</w:t>
      </w:r>
    </w:p>
    <w:tbl>
      <w:tblPr>
        <w:tblpPr w:leftFromText="180" w:rightFromText="180" w:vertAnchor="text" w:horzAnchor="page" w:tblpX="2340" w:tblpY="624"/>
        <w:tblOverlap w:val="never"/>
        <w:tblW w:w="9087" w:type="dxa"/>
        <w:tblLayout w:type="fixed"/>
        <w:tblLook w:val="04A0" w:firstRow="1" w:lastRow="0" w:firstColumn="1" w:lastColumn="0" w:noHBand="0" w:noVBand="1"/>
      </w:tblPr>
      <w:tblGrid>
        <w:gridCol w:w="2000"/>
        <w:gridCol w:w="1701"/>
        <w:gridCol w:w="1134"/>
        <w:gridCol w:w="4252"/>
      </w:tblGrid>
      <w:tr w:rsidR="00781781">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781781">
        <w:trPr>
          <w:trHeight w:val="507"/>
        </w:trPr>
        <w:tc>
          <w:tcPr>
            <w:tcW w:w="2000" w:type="dxa"/>
            <w:tcBorders>
              <w:top w:val="nil"/>
              <w:left w:val="single" w:sz="4" w:space="0" w:color="auto"/>
              <w:bottom w:val="single" w:sz="4" w:space="0" w:color="auto"/>
              <w:right w:val="single" w:sz="4" w:space="0" w:color="auto"/>
            </w:tcBorders>
            <w:shd w:val="clear" w:color="auto" w:fill="auto"/>
            <w:vAlign w:val="center"/>
          </w:tcPr>
          <w:p w:rsidR="00781781" w:rsidRDefault="00781781">
            <w:pPr>
              <w:tabs>
                <w:tab w:val="center" w:pos="892"/>
              </w:tabs>
              <w:rPr>
                <w:rFonts w:ascii="宋体" w:hAnsi="宋体" w:cs="宋体"/>
                <w:color w:val="000000"/>
                <w:sz w:val="22"/>
              </w:rPr>
            </w:pPr>
          </w:p>
        </w:tc>
        <w:tc>
          <w:tcPr>
            <w:tcW w:w="1701" w:type="dxa"/>
            <w:tcBorders>
              <w:top w:val="nil"/>
              <w:left w:val="nil"/>
              <w:bottom w:val="single" w:sz="4" w:space="0" w:color="auto"/>
              <w:right w:val="single" w:sz="4" w:space="0" w:color="auto"/>
            </w:tcBorders>
            <w:shd w:val="clear" w:color="auto" w:fill="auto"/>
            <w:vAlign w:val="center"/>
          </w:tcPr>
          <w:p w:rsidR="00781781" w:rsidRDefault="00781781">
            <w:pPr>
              <w:rPr>
                <w:color w:val="000000"/>
                <w:sz w:val="22"/>
              </w:rPr>
            </w:pPr>
          </w:p>
        </w:tc>
        <w:tc>
          <w:tcPr>
            <w:tcW w:w="1134" w:type="dxa"/>
            <w:tcBorders>
              <w:top w:val="nil"/>
              <w:left w:val="nil"/>
              <w:bottom w:val="single" w:sz="4" w:space="0" w:color="auto"/>
              <w:right w:val="single" w:sz="4" w:space="0" w:color="auto"/>
            </w:tcBorders>
            <w:shd w:val="clear" w:color="auto" w:fill="auto"/>
            <w:vAlign w:val="center"/>
          </w:tcPr>
          <w:p w:rsidR="00781781" w:rsidRDefault="00781781">
            <w:pPr>
              <w:rPr>
                <w:color w:val="000000"/>
                <w:sz w:val="22"/>
              </w:rPr>
            </w:pPr>
          </w:p>
        </w:tc>
        <w:tc>
          <w:tcPr>
            <w:tcW w:w="4252" w:type="dxa"/>
            <w:tcBorders>
              <w:top w:val="nil"/>
              <w:left w:val="nil"/>
              <w:bottom w:val="single" w:sz="4" w:space="0" w:color="auto"/>
              <w:right w:val="single" w:sz="4" w:space="0" w:color="auto"/>
            </w:tcBorders>
            <w:shd w:val="clear" w:color="auto" w:fill="auto"/>
            <w:vAlign w:val="center"/>
          </w:tcPr>
          <w:p w:rsidR="00781781" w:rsidRDefault="00781781">
            <w:pPr>
              <w:rPr>
                <w:color w:val="000000"/>
                <w:sz w:val="22"/>
              </w:rPr>
            </w:pPr>
          </w:p>
        </w:tc>
      </w:tr>
    </w:tbl>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Request parameters</w:t>
      </w:r>
      <w:r>
        <w:rPr>
          <w:rFonts w:ascii="微软雅黑" w:eastAsia="微软雅黑" w:hAnsi="微软雅黑" w:cs="宋体" w:hint="eastAsia"/>
          <w:b/>
          <w:color w:val="000000"/>
          <w:sz w:val="22"/>
        </w:rPr>
        <w:t>：</w:t>
      </w:r>
    </w:p>
    <w:p w:rsidR="00781781" w:rsidRDefault="00781781">
      <w:pPr>
        <w:ind w:left="420" w:firstLine="420"/>
        <w:rPr>
          <w:rFonts w:ascii="Consolas" w:hAnsi="Consolas"/>
          <w:color w:val="2A00FF"/>
          <w:sz w:val="20"/>
          <w:shd w:val="clear" w:color="auto" w:fill="E8F2FE"/>
        </w:rPr>
      </w:pP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lastRenderedPageBreak/>
        <w:t>Return parameters:</w:t>
      </w:r>
    </w:p>
    <w:tbl>
      <w:tblPr>
        <w:tblpPr w:leftFromText="180" w:rightFromText="180" w:vertAnchor="text" w:horzAnchor="page" w:tblpX="2340" w:tblpY="624"/>
        <w:tblOverlap w:val="never"/>
        <w:tblW w:w="9087" w:type="dxa"/>
        <w:tblLayout w:type="fixed"/>
        <w:tblLook w:val="04A0" w:firstRow="1" w:lastRow="0" w:firstColumn="1" w:lastColumn="0" w:noHBand="0" w:noVBand="1"/>
      </w:tblPr>
      <w:tblGrid>
        <w:gridCol w:w="2000"/>
        <w:gridCol w:w="1701"/>
        <w:gridCol w:w="1134"/>
        <w:gridCol w:w="4252"/>
      </w:tblGrid>
      <w:tr w:rsidR="00781781">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781781">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code</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R</w:t>
            </w:r>
            <w:r>
              <w:rPr>
                <w:rFonts w:ascii="宋体" w:hAnsi="宋体" w:cs="宋体" w:hint="eastAsia"/>
                <w:color w:val="000000"/>
                <w:sz w:val="22"/>
              </w:rPr>
              <w:t>esponse code</w:t>
            </w:r>
          </w:p>
        </w:tc>
      </w:tr>
      <w:tr w:rsidR="00781781">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msg</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 xml:space="preserve">Response </w:t>
            </w:r>
            <w:r>
              <w:rPr>
                <w:rFonts w:ascii="宋体" w:hAnsi="宋体" w:cs="宋体" w:hint="eastAsia"/>
                <w:color w:val="000000"/>
                <w:sz w:val="22"/>
              </w:rPr>
              <w:t>message</w:t>
            </w:r>
          </w:p>
        </w:tc>
      </w:tr>
      <w:tr w:rsidR="00781781">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resultMap</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Json</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T</w:t>
            </w:r>
            <w:r>
              <w:rPr>
                <w:rFonts w:ascii="宋体" w:hAnsi="宋体" w:cs="宋体" w:hint="eastAsia"/>
                <w:color w:val="000000"/>
                <w:sz w:val="22"/>
              </w:rPr>
              <w:t>he result map</w:t>
            </w:r>
          </w:p>
        </w:tc>
      </w:tr>
    </w:tbl>
    <w:p w:rsidR="00781781" w:rsidRDefault="00781781">
      <w:pPr>
        <w:rPr>
          <w:color w:val="000000"/>
          <w:sz w:val="28"/>
        </w:rPr>
      </w:pPr>
    </w:p>
    <w:p w:rsidR="00781781" w:rsidRDefault="00781781"/>
    <w:p w:rsidR="00781781" w:rsidRDefault="00DC2A50">
      <w:pPr>
        <w:ind w:firstLine="420"/>
        <w:rPr>
          <w:color w:val="000000"/>
          <w:sz w:val="28"/>
        </w:rPr>
      </w:pPr>
      <w:r>
        <w:rPr>
          <w:rFonts w:ascii="宋体" w:hAnsi="宋体" w:cs="宋体" w:hint="eastAsia"/>
          <w:b/>
          <w:color w:val="000000"/>
          <w:sz w:val="22"/>
        </w:rPr>
        <w:t>Json data</w:t>
      </w:r>
      <w:r>
        <w:rPr>
          <w:rFonts w:ascii="宋体" w:hAnsi="宋体" w:cs="宋体" w:hint="eastAsia"/>
          <w:b/>
          <w:color w:val="000000"/>
          <w:sz w:val="22"/>
        </w:rPr>
        <w:t>：</w:t>
      </w:r>
    </w:p>
    <w:p w:rsidR="00781781" w:rsidRDefault="00DC2A50">
      <w:pPr>
        <w:ind w:left="420" w:firstLine="420"/>
        <w:rPr>
          <w:color w:val="000000"/>
          <w:szCs w:val="21"/>
        </w:rPr>
      </w:pPr>
      <w:r>
        <w:rPr>
          <w:rFonts w:hint="eastAsia"/>
          <w:color w:val="000000"/>
          <w:szCs w:val="21"/>
        </w:rPr>
        <w:t>[</w:t>
      </w:r>
    </w:p>
    <w:p w:rsidR="00781781" w:rsidRDefault="00DC2A50">
      <w:pPr>
        <w:ind w:left="420" w:firstLine="420"/>
        <w:rPr>
          <w:color w:val="000000"/>
          <w:szCs w:val="21"/>
        </w:rPr>
      </w:pPr>
      <w:r>
        <w:rPr>
          <w:rFonts w:hint="eastAsia"/>
          <w:color w:val="000000"/>
          <w:szCs w:val="21"/>
        </w:rPr>
        <w:t xml:space="preserve">            {</w:t>
      </w:r>
    </w:p>
    <w:p w:rsidR="00781781" w:rsidRDefault="00DC2A50">
      <w:pPr>
        <w:ind w:left="420" w:firstLine="420"/>
        <w:rPr>
          <w:color w:val="000000"/>
          <w:szCs w:val="21"/>
        </w:rPr>
      </w:pPr>
      <w:r>
        <w:rPr>
          <w:rFonts w:hint="eastAsia"/>
          <w:color w:val="000000"/>
          <w:szCs w:val="21"/>
        </w:rPr>
        <w:t xml:space="preserve">                "</w:t>
      </w:r>
      <w:r>
        <w:rPr>
          <w:rFonts w:hint="eastAsia"/>
          <w:color w:val="000000"/>
          <w:szCs w:val="21"/>
        </w:rPr>
        <w:t>id": "id",</w:t>
      </w:r>
    </w:p>
    <w:p w:rsidR="00781781" w:rsidRDefault="00DC2A50">
      <w:pPr>
        <w:ind w:left="420" w:firstLine="420"/>
        <w:rPr>
          <w:color w:val="000000"/>
          <w:szCs w:val="21"/>
        </w:rPr>
      </w:pPr>
      <w:r>
        <w:rPr>
          <w:rFonts w:hint="eastAsia"/>
          <w:color w:val="000000"/>
          <w:szCs w:val="21"/>
        </w:rPr>
        <w:t xml:space="preserve">                "name": "content type"</w:t>
      </w:r>
    </w:p>
    <w:p w:rsidR="00781781" w:rsidRDefault="00DC2A50">
      <w:pPr>
        <w:ind w:left="420" w:firstLine="420"/>
        <w:rPr>
          <w:color w:val="000000"/>
          <w:szCs w:val="21"/>
        </w:rPr>
      </w:pPr>
      <w:r>
        <w:rPr>
          <w:rFonts w:hint="eastAsia"/>
          <w:color w:val="000000"/>
          <w:szCs w:val="21"/>
        </w:rPr>
        <w:t xml:space="preserve">            },...</w:t>
      </w:r>
    </w:p>
    <w:p w:rsidR="00781781" w:rsidRDefault="00DC2A50">
      <w:pPr>
        <w:ind w:left="420" w:firstLine="420"/>
        <w:rPr>
          <w:color w:val="000000"/>
          <w:szCs w:val="21"/>
        </w:rPr>
      </w:pPr>
      <w:r>
        <w:rPr>
          <w:rFonts w:hint="eastAsia"/>
          <w:color w:val="000000"/>
          <w:szCs w:val="21"/>
        </w:rPr>
        <w:t>]</w:t>
      </w:r>
    </w:p>
    <w:p w:rsidR="00781781" w:rsidRDefault="00781781"/>
    <w:p w:rsidR="00781781" w:rsidRDefault="00781781">
      <w:pPr>
        <w:ind w:firstLine="420"/>
        <w:rPr>
          <w:color w:val="000000"/>
          <w:sz w:val="28"/>
        </w:rPr>
      </w:pPr>
    </w:p>
    <w:p w:rsidR="00781781" w:rsidRDefault="00781781"/>
    <w:p w:rsidR="00781781" w:rsidRDefault="00DC2A50">
      <w:pPr>
        <w:pStyle w:val="1"/>
        <w:numPr>
          <w:ilvl w:val="0"/>
          <w:numId w:val="1"/>
        </w:numPr>
      </w:pPr>
      <w:r>
        <w:t>A</w:t>
      </w:r>
      <w:r>
        <w:rPr>
          <w:rFonts w:hint="eastAsia"/>
        </w:rPr>
        <w:t>dd comment</w:t>
      </w:r>
      <w:r>
        <w:rPr>
          <w:rFonts w:hint="eastAsia"/>
        </w:rPr>
        <w:t>（</w:t>
      </w:r>
      <w:r>
        <w:rPr>
          <w:rFonts w:hint="eastAsia"/>
        </w:rPr>
        <w:t>CMS_002_06</w:t>
      </w:r>
      <w:r>
        <w:rPr>
          <w:rFonts w:hint="eastAsia"/>
        </w:rPr>
        <w:t>）</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 xml:space="preserve">URL: </w:t>
      </w:r>
    </w:p>
    <w:p w:rsidR="00781781" w:rsidRDefault="00DC2A50">
      <w:pPr>
        <w:ind w:firstLine="420"/>
        <w:rPr>
          <w:color w:val="000000" w:themeColor="text1"/>
          <w:sz w:val="24"/>
        </w:rPr>
      </w:pPr>
      <w:hyperlink w:history="1">
        <w:r>
          <w:rPr>
            <w:rFonts w:hint="eastAsia"/>
            <w:color w:val="000000" w:themeColor="text1"/>
            <w:sz w:val="24"/>
          </w:rPr>
          <w:t>http://{IP}:{port}/{service_name}/v1/comment/add</w:t>
        </w:r>
      </w:hyperlink>
      <w:r>
        <w:rPr>
          <w:rFonts w:hint="eastAsia"/>
          <w:color w:val="000000" w:themeColor="text1"/>
          <w:sz w:val="24"/>
        </w:rPr>
        <w:t>Comment</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Type : POST</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b/>
          <w:color w:val="000000"/>
          <w:sz w:val="22"/>
        </w:rPr>
        <w:t xml:space="preserve">contentType </w:t>
      </w:r>
      <w:r>
        <w:rPr>
          <w:rFonts w:ascii="微软雅黑" w:eastAsia="微软雅黑" w:hAnsi="微软雅黑" w:cs="宋体" w:hint="eastAsia"/>
          <w:b/>
          <w:color w:val="000000"/>
          <w:sz w:val="22"/>
        </w:rPr>
        <w:t>: JSON</w:t>
      </w:r>
    </w:p>
    <w:tbl>
      <w:tblPr>
        <w:tblpPr w:leftFromText="180" w:rightFromText="180" w:vertAnchor="text" w:horzAnchor="page" w:tblpX="2095" w:tblpY="624"/>
        <w:tblOverlap w:val="never"/>
        <w:tblW w:w="9332" w:type="dxa"/>
        <w:tblLayout w:type="fixed"/>
        <w:tblLook w:val="04A0" w:firstRow="1" w:lastRow="0" w:firstColumn="1" w:lastColumn="0" w:noHBand="0" w:noVBand="1"/>
      </w:tblPr>
      <w:tblGrid>
        <w:gridCol w:w="2245"/>
        <w:gridCol w:w="1701"/>
        <w:gridCol w:w="1134"/>
        <w:gridCol w:w="4252"/>
      </w:tblGrid>
      <w:tr w:rsidR="00781781">
        <w:trPr>
          <w:trHeight w:val="535"/>
        </w:trPr>
        <w:tc>
          <w:tcPr>
            <w:tcW w:w="2245"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781781">
        <w:trPr>
          <w:trHeight w:val="507"/>
        </w:trPr>
        <w:tc>
          <w:tcPr>
            <w:tcW w:w="2245"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email</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user email</w:t>
            </w:r>
          </w:p>
        </w:tc>
      </w:tr>
      <w:tr w:rsidR="00781781">
        <w:trPr>
          <w:trHeight w:val="507"/>
        </w:trPr>
        <w:tc>
          <w:tcPr>
            <w:tcW w:w="2245"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contentId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Content id</w:t>
            </w:r>
          </w:p>
        </w:tc>
      </w:tr>
      <w:tr w:rsidR="00781781">
        <w:trPr>
          <w:trHeight w:val="507"/>
        </w:trPr>
        <w:tc>
          <w:tcPr>
            <w:tcW w:w="2245"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commentText</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C</w:t>
            </w:r>
            <w:r>
              <w:rPr>
                <w:rFonts w:ascii="宋体" w:hAnsi="宋体" w:cs="宋体" w:hint="eastAsia"/>
                <w:color w:val="000000"/>
                <w:sz w:val="22"/>
              </w:rPr>
              <w:t>ontent of the comment</w:t>
            </w:r>
          </w:p>
        </w:tc>
      </w:tr>
      <w:tr w:rsidR="00781781">
        <w:trPr>
          <w:trHeight w:val="507"/>
        </w:trPr>
        <w:tc>
          <w:tcPr>
            <w:tcW w:w="2245"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commentRating</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C</w:t>
            </w:r>
            <w:r>
              <w:rPr>
                <w:rFonts w:ascii="宋体" w:hAnsi="宋体" w:cs="宋体" w:hint="eastAsia"/>
                <w:color w:val="000000"/>
                <w:sz w:val="22"/>
              </w:rPr>
              <w:t>omment rate</w:t>
            </w:r>
          </w:p>
        </w:tc>
      </w:tr>
      <w:tr w:rsidR="00781781">
        <w:trPr>
          <w:trHeight w:val="507"/>
        </w:trPr>
        <w:tc>
          <w:tcPr>
            <w:tcW w:w="2245"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lastRenderedPageBreak/>
              <w:t>fullName</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N</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U</w:t>
            </w:r>
            <w:r>
              <w:rPr>
                <w:rFonts w:ascii="宋体" w:hAnsi="宋体" w:cs="宋体" w:hint="eastAsia"/>
                <w:color w:val="000000"/>
                <w:sz w:val="22"/>
              </w:rPr>
              <w:t>ser fullname</w:t>
            </w:r>
          </w:p>
        </w:tc>
      </w:tr>
    </w:tbl>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lastRenderedPageBreak/>
        <w:t>Request parameters</w:t>
      </w:r>
      <w:r>
        <w:rPr>
          <w:rFonts w:ascii="微软雅黑" w:eastAsia="微软雅黑" w:hAnsi="微软雅黑" w:cs="宋体" w:hint="eastAsia"/>
          <w:b/>
          <w:color w:val="000000"/>
          <w:sz w:val="22"/>
        </w:rPr>
        <w:t>：</w:t>
      </w:r>
    </w:p>
    <w:p w:rsidR="00781781" w:rsidRDefault="00DC2A50">
      <w:pPr>
        <w:ind w:firstLine="283"/>
        <w:rPr>
          <w:rFonts w:ascii="Consolas" w:hAnsi="Consolas"/>
          <w:color w:val="2A00FF"/>
          <w:sz w:val="20"/>
          <w:shd w:val="clear" w:color="auto" w:fill="E8F2FE"/>
        </w:rPr>
      </w:pPr>
      <w:r>
        <w:rPr>
          <w:rFonts w:ascii="宋体" w:hAnsi="宋体" w:cs="宋体" w:hint="eastAsia"/>
          <w:b/>
          <w:color w:val="000000"/>
          <w:sz w:val="22"/>
        </w:rPr>
        <w:lastRenderedPageBreak/>
        <w:t>Json data</w:t>
      </w:r>
      <w:r>
        <w:rPr>
          <w:rFonts w:ascii="宋体" w:hAnsi="宋体" w:cs="宋体" w:hint="eastAsia"/>
          <w:b/>
          <w:color w:val="000000"/>
          <w:sz w:val="22"/>
        </w:rPr>
        <w:t>：</w:t>
      </w:r>
    </w:p>
    <w:p w:rsidR="00781781" w:rsidRDefault="00DC2A50">
      <w:pPr>
        <w:ind w:left="420" w:firstLine="420"/>
        <w:rPr>
          <w:color w:val="000000"/>
          <w:szCs w:val="21"/>
        </w:rPr>
      </w:pPr>
      <w:r>
        <w:rPr>
          <w:rFonts w:hint="eastAsia"/>
          <w:color w:val="000000"/>
          <w:szCs w:val="21"/>
        </w:rPr>
        <w:t>{</w:t>
      </w:r>
    </w:p>
    <w:p w:rsidR="00781781" w:rsidRDefault="00DC2A50">
      <w:pPr>
        <w:ind w:left="420" w:firstLine="420"/>
        <w:rPr>
          <w:color w:val="000000"/>
          <w:szCs w:val="21"/>
        </w:rPr>
      </w:pPr>
      <w:r>
        <w:rPr>
          <w:rFonts w:hint="eastAsia"/>
          <w:color w:val="000000"/>
          <w:szCs w:val="21"/>
        </w:rPr>
        <w:t>"email":"user email",</w:t>
      </w:r>
    </w:p>
    <w:p w:rsidR="00781781" w:rsidRDefault="00DC2A50">
      <w:pPr>
        <w:ind w:left="420" w:firstLine="420"/>
        <w:rPr>
          <w:color w:val="000000"/>
          <w:szCs w:val="21"/>
        </w:rPr>
      </w:pPr>
      <w:r>
        <w:rPr>
          <w:rFonts w:hint="eastAsia"/>
          <w:color w:val="000000"/>
          <w:szCs w:val="21"/>
        </w:rPr>
        <w:t>"commentRating": "comment rating",</w:t>
      </w:r>
    </w:p>
    <w:p w:rsidR="00781781" w:rsidRDefault="00DC2A50">
      <w:pPr>
        <w:ind w:left="420" w:firstLine="420"/>
        <w:rPr>
          <w:color w:val="000000"/>
          <w:szCs w:val="21"/>
        </w:rPr>
      </w:pPr>
      <w:r>
        <w:rPr>
          <w:rFonts w:hint="eastAsia"/>
          <w:color w:val="000000"/>
          <w:szCs w:val="21"/>
        </w:rPr>
        <w:t>"commentText": "</w:t>
      </w:r>
      <w:r>
        <w:rPr>
          <w:rFonts w:hint="eastAsia"/>
          <w:color w:val="000000"/>
          <w:szCs w:val="21"/>
        </w:rPr>
        <w:t>comment content",</w:t>
      </w:r>
    </w:p>
    <w:p w:rsidR="00781781" w:rsidRDefault="00DC2A50">
      <w:pPr>
        <w:ind w:left="420" w:firstLine="420"/>
        <w:rPr>
          <w:color w:val="000000"/>
          <w:szCs w:val="21"/>
        </w:rPr>
      </w:pPr>
      <w:r>
        <w:rPr>
          <w:rFonts w:hint="eastAsia"/>
          <w:color w:val="000000"/>
          <w:szCs w:val="21"/>
        </w:rPr>
        <w:t>"contentId": "artice id</w:t>
      </w:r>
      <w:r>
        <w:rPr>
          <w:color w:val="000000"/>
          <w:szCs w:val="21"/>
        </w:rPr>
        <w:t>”</w:t>
      </w:r>
      <w:r>
        <w:rPr>
          <w:rFonts w:hint="eastAsia"/>
          <w:color w:val="000000"/>
          <w:szCs w:val="21"/>
        </w:rPr>
        <w:t>,</w:t>
      </w:r>
    </w:p>
    <w:p w:rsidR="00781781" w:rsidRDefault="00DC2A50">
      <w:pPr>
        <w:ind w:left="420" w:firstLine="420"/>
        <w:rPr>
          <w:color w:val="000000"/>
          <w:szCs w:val="21"/>
        </w:rPr>
      </w:pPr>
      <w:r>
        <w:rPr>
          <w:color w:val="000000"/>
          <w:szCs w:val="21"/>
        </w:rPr>
        <w:t>“</w:t>
      </w:r>
      <w:r>
        <w:rPr>
          <w:rFonts w:hint="eastAsia"/>
          <w:color w:val="000000"/>
          <w:szCs w:val="21"/>
        </w:rPr>
        <w:t>fullName</w:t>
      </w:r>
      <w:r>
        <w:rPr>
          <w:color w:val="000000"/>
          <w:szCs w:val="21"/>
        </w:rPr>
        <w:t>”</w:t>
      </w:r>
      <w:r>
        <w:rPr>
          <w:rFonts w:hint="eastAsia"/>
          <w:color w:val="000000"/>
          <w:szCs w:val="21"/>
        </w:rPr>
        <w:t>:</w:t>
      </w:r>
      <w:r>
        <w:rPr>
          <w:color w:val="000000"/>
          <w:szCs w:val="21"/>
        </w:rPr>
        <w:t>”</w:t>
      </w:r>
      <w:r>
        <w:rPr>
          <w:rFonts w:hint="eastAsia"/>
          <w:color w:val="000000"/>
          <w:szCs w:val="21"/>
        </w:rPr>
        <w:t>String</w:t>
      </w:r>
      <w:r>
        <w:rPr>
          <w:color w:val="000000"/>
          <w:szCs w:val="21"/>
        </w:rPr>
        <w:t>”</w:t>
      </w:r>
    </w:p>
    <w:p w:rsidR="00781781" w:rsidRDefault="00DC2A50">
      <w:pPr>
        <w:ind w:left="420" w:firstLine="420"/>
        <w:rPr>
          <w:color w:val="000000"/>
          <w:szCs w:val="21"/>
        </w:rPr>
      </w:pPr>
      <w:r>
        <w:rPr>
          <w:rFonts w:hint="eastAsia"/>
          <w:color w:val="000000"/>
          <w:szCs w:val="21"/>
        </w:rPr>
        <w:t>}</w:t>
      </w:r>
    </w:p>
    <w:p w:rsidR="00781781" w:rsidRDefault="00DC2A50">
      <w:pPr>
        <w:ind w:firstLine="420"/>
        <w:rPr>
          <w:color w:val="000000"/>
          <w:sz w:val="28"/>
        </w:rPr>
      </w:pPr>
      <w:r>
        <w:rPr>
          <w:rFonts w:hint="eastAsia"/>
          <w:color w:val="000000"/>
          <w:sz w:val="28"/>
        </w:rPr>
        <w:t>Return parameters:</w:t>
      </w:r>
    </w:p>
    <w:tbl>
      <w:tblPr>
        <w:tblpPr w:leftFromText="180" w:rightFromText="180" w:vertAnchor="text" w:horzAnchor="page" w:tblpX="2350" w:tblpY="56"/>
        <w:tblOverlap w:val="never"/>
        <w:tblW w:w="9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0"/>
        <w:gridCol w:w="1701"/>
        <w:gridCol w:w="1134"/>
        <w:gridCol w:w="4252"/>
      </w:tblGrid>
      <w:tr w:rsidR="00781781">
        <w:trPr>
          <w:trHeight w:val="535"/>
        </w:trPr>
        <w:tc>
          <w:tcPr>
            <w:tcW w:w="2000"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code</w:t>
            </w:r>
          </w:p>
        </w:tc>
        <w:tc>
          <w:tcPr>
            <w:tcW w:w="1701"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String</w:t>
            </w:r>
          </w:p>
        </w:tc>
        <w:tc>
          <w:tcPr>
            <w:tcW w:w="1134"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R</w:t>
            </w:r>
            <w:r>
              <w:rPr>
                <w:rFonts w:ascii="宋体" w:hAnsi="宋体" w:cs="宋体" w:hint="eastAsia"/>
                <w:color w:val="000000"/>
                <w:sz w:val="22"/>
              </w:rPr>
              <w:t>esponse code</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msg</w:t>
            </w:r>
          </w:p>
        </w:tc>
        <w:tc>
          <w:tcPr>
            <w:tcW w:w="1701"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String</w:t>
            </w:r>
          </w:p>
        </w:tc>
        <w:tc>
          <w:tcPr>
            <w:tcW w:w="1134"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 xml:space="preserve">Response </w:t>
            </w:r>
            <w:r>
              <w:rPr>
                <w:rFonts w:ascii="宋体" w:hAnsi="宋体" w:cs="宋体" w:hint="eastAsia"/>
                <w:color w:val="000000"/>
                <w:sz w:val="22"/>
              </w:rPr>
              <w:t>message</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resultMap</w:t>
            </w:r>
          </w:p>
        </w:tc>
        <w:tc>
          <w:tcPr>
            <w:tcW w:w="1701"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Json</w:t>
            </w:r>
          </w:p>
        </w:tc>
        <w:tc>
          <w:tcPr>
            <w:tcW w:w="1134"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T</w:t>
            </w:r>
            <w:r>
              <w:rPr>
                <w:rFonts w:ascii="宋体" w:hAnsi="宋体" w:cs="宋体" w:hint="eastAsia"/>
                <w:color w:val="000000"/>
                <w:sz w:val="22"/>
              </w:rPr>
              <w:t>he result map</w:t>
            </w:r>
          </w:p>
        </w:tc>
      </w:tr>
    </w:tbl>
    <w:p w:rsidR="00781781" w:rsidRDefault="00781781">
      <w:pPr>
        <w:rPr>
          <w:color w:val="000000"/>
          <w:sz w:val="28"/>
        </w:rPr>
      </w:pPr>
    </w:p>
    <w:p w:rsidR="00781781" w:rsidRDefault="00781781">
      <w:pPr>
        <w:rPr>
          <w:color w:val="000000"/>
          <w:sz w:val="28"/>
        </w:rPr>
      </w:pPr>
    </w:p>
    <w:p w:rsidR="00781781" w:rsidRDefault="00781781"/>
    <w:p w:rsidR="00781781" w:rsidRDefault="00DC2A50">
      <w:pPr>
        <w:pStyle w:val="1"/>
        <w:numPr>
          <w:ilvl w:val="0"/>
          <w:numId w:val="1"/>
        </w:numPr>
      </w:pPr>
      <w:r>
        <w:t>Q</w:t>
      </w:r>
      <w:r>
        <w:rPr>
          <w:rFonts w:hint="eastAsia"/>
        </w:rPr>
        <w:t>uery all comments in the article</w:t>
      </w:r>
      <w:r>
        <w:rPr>
          <w:rFonts w:hint="eastAsia"/>
        </w:rPr>
        <w:t>（</w:t>
      </w:r>
      <w:r>
        <w:rPr>
          <w:rFonts w:hint="eastAsia"/>
        </w:rPr>
        <w:t>CMS_003_04</w:t>
      </w:r>
      <w:r>
        <w:rPr>
          <w:rFonts w:hint="eastAsia"/>
        </w:rPr>
        <w:t>）</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 xml:space="preserve">URL: </w:t>
      </w:r>
    </w:p>
    <w:p w:rsidR="00781781" w:rsidRDefault="00DC2A50">
      <w:pPr>
        <w:ind w:firstLine="420"/>
        <w:rPr>
          <w:color w:val="000000" w:themeColor="text1"/>
          <w:sz w:val="24"/>
        </w:rPr>
      </w:pPr>
      <w:hyperlink w:history="1">
        <w:r>
          <w:rPr>
            <w:rFonts w:hint="eastAsia"/>
            <w:color w:val="000000" w:themeColor="text1"/>
            <w:sz w:val="24"/>
          </w:rPr>
          <w:t>http://{IP}:{port}/{service_name}/v1/comment/findAllByContent</w:t>
        </w:r>
      </w:hyperlink>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Type : POST</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b/>
          <w:color w:val="000000"/>
          <w:sz w:val="22"/>
        </w:rPr>
        <w:t xml:space="preserve">contentType </w:t>
      </w:r>
      <w:r>
        <w:rPr>
          <w:rFonts w:ascii="微软雅黑" w:eastAsia="微软雅黑" w:hAnsi="微软雅黑" w:cs="宋体" w:hint="eastAsia"/>
          <w:b/>
          <w:color w:val="000000"/>
          <w:sz w:val="22"/>
        </w:rPr>
        <w:t>: JSON</w:t>
      </w:r>
    </w:p>
    <w:tbl>
      <w:tblPr>
        <w:tblpPr w:leftFromText="180" w:rightFromText="180" w:vertAnchor="text" w:horzAnchor="page" w:tblpX="2340" w:tblpY="624"/>
        <w:tblOverlap w:val="never"/>
        <w:tblW w:w="9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0"/>
        <w:gridCol w:w="1701"/>
        <w:gridCol w:w="1134"/>
        <w:gridCol w:w="4252"/>
      </w:tblGrid>
      <w:tr w:rsidR="00781781">
        <w:trPr>
          <w:trHeight w:val="535"/>
        </w:trPr>
        <w:tc>
          <w:tcPr>
            <w:tcW w:w="2000"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781781">
        <w:trPr>
          <w:trHeight w:val="535"/>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contentId</w:t>
            </w:r>
          </w:p>
        </w:tc>
        <w:tc>
          <w:tcPr>
            <w:tcW w:w="1701" w:type="dxa"/>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String</w:t>
            </w:r>
          </w:p>
        </w:tc>
        <w:tc>
          <w:tcPr>
            <w:tcW w:w="1134" w:type="dxa"/>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Content id</w:t>
            </w:r>
          </w:p>
        </w:tc>
      </w:tr>
      <w:tr w:rsidR="00781781">
        <w:trPr>
          <w:trHeight w:val="507"/>
        </w:trPr>
        <w:tc>
          <w:tcPr>
            <w:tcW w:w="2000" w:type="dxa"/>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skip</w:t>
            </w:r>
          </w:p>
        </w:tc>
        <w:tc>
          <w:tcPr>
            <w:tcW w:w="1701" w:type="dxa"/>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int</w:t>
            </w:r>
          </w:p>
        </w:tc>
        <w:tc>
          <w:tcPr>
            <w:tcW w:w="1134" w:type="dxa"/>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Skip the number of records</w:t>
            </w:r>
          </w:p>
        </w:tc>
      </w:tr>
      <w:tr w:rsidR="00781781">
        <w:trPr>
          <w:trHeight w:val="507"/>
        </w:trPr>
        <w:tc>
          <w:tcPr>
            <w:tcW w:w="2000" w:type="dxa"/>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limit</w:t>
            </w:r>
          </w:p>
        </w:tc>
        <w:tc>
          <w:tcPr>
            <w:tcW w:w="1701" w:type="dxa"/>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int</w:t>
            </w:r>
          </w:p>
        </w:tc>
        <w:tc>
          <w:tcPr>
            <w:tcW w:w="1134" w:type="dxa"/>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N</w:t>
            </w:r>
            <w:r>
              <w:rPr>
                <w:rFonts w:ascii="宋体" w:hAnsi="宋体" w:cs="宋体" w:hint="eastAsia"/>
                <w:color w:val="000000"/>
                <w:sz w:val="22"/>
              </w:rPr>
              <w:t>umber of pages per page</w:t>
            </w:r>
          </w:p>
        </w:tc>
      </w:tr>
    </w:tbl>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 xml:space="preserve">Request </w:t>
      </w:r>
      <w:r>
        <w:rPr>
          <w:rFonts w:ascii="微软雅黑" w:eastAsia="微软雅黑" w:hAnsi="微软雅黑" w:cs="宋体" w:hint="eastAsia"/>
          <w:b/>
          <w:color w:val="000000"/>
          <w:sz w:val="22"/>
        </w:rPr>
        <w:t>parameters</w:t>
      </w:r>
      <w:r>
        <w:rPr>
          <w:rFonts w:ascii="微软雅黑" w:eastAsia="微软雅黑" w:hAnsi="微软雅黑" w:cs="宋体" w:hint="eastAsia"/>
          <w:b/>
          <w:color w:val="000000"/>
          <w:sz w:val="22"/>
        </w:rPr>
        <w:t>：</w:t>
      </w:r>
    </w:p>
    <w:p w:rsidR="00781781" w:rsidRDefault="00781781">
      <w:pPr>
        <w:ind w:left="420" w:firstLine="420"/>
        <w:rPr>
          <w:rFonts w:ascii="Consolas" w:hAnsi="Consolas"/>
          <w:color w:val="2A00FF"/>
          <w:sz w:val="20"/>
          <w:shd w:val="clear" w:color="auto" w:fill="E8F2FE"/>
        </w:rPr>
      </w:pP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Return parameters:</w:t>
      </w:r>
    </w:p>
    <w:tbl>
      <w:tblPr>
        <w:tblpPr w:leftFromText="180" w:rightFromText="180" w:vertAnchor="text" w:horzAnchor="page" w:tblpX="2340" w:tblpY="624"/>
        <w:tblOverlap w:val="never"/>
        <w:tblW w:w="9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0"/>
        <w:gridCol w:w="1701"/>
        <w:gridCol w:w="1134"/>
        <w:gridCol w:w="4252"/>
      </w:tblGrid>
      <w:tr w:rsidR="00781781">
        <w:trPr>
          <w:trHeight w:val="535"/>
        </w:trPr>
        <w:tc>
          <w:tcPr>
            <w:tcW w:w="2000"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lastRenderedPageBreak/>
              <w:t>Field</w:t>
            </w:r>
          </w:p>
        </w:tc>
        <w:tc>
          <w:tcPr>
            <w:tcW w:w="1701"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code</w:t>
            </w:r>
          </w:p>
        </w:tc>
        <w:tc>
          <w:tcPr>
            <w:tcW w:w="1701"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String</w:t>
            </w:r>
          </w:p>
        </w:tc>
        <w:tc>
          <w:tcPr>
            <w:tcW w:w="1134"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R</w:t>
            </w:r>
            <w:r>
              <w:rPr>
                <w:rFonts w:ascii="宋体" w:hAnsi="宋体" w:cs="宋体" w:hint="eastAsia"/>
                <w:color w:val="000000"/>
                <w:sz w:val="22"/>
              </w:rPr>
              <w:t>esponse code</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msg</w:t>
            </w:r>
          </w:p>
        </w:tc>
        <w:tc>
          <w:tcPr>
            <w:tcW w:w="1701"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String</w:t>
            </w:r>
          </w:p>
        </w:tc>
        <w:tc>
          <w:tcPr>
            <w:tcW w:w="1134"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 xml:space="preserve">Response </w:t>
            </w:r>
            <w:r>
              <w:rPr>
                <w:rFonts w:ascii="宋体" w:hAnsi="宋体" w:cs="宋体" w:hint="eastAsia"/>
                <w:color w:val="000000"/>
                <w:sz w:val="22"/>
              </w:rPr>
              <w:t>message</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resultMap</w:t>
            </w:r>
          </w:p>
        </w:tc>
        <w:tc>
          <w:tcPr>
            <w:tcW w:w="1701"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Json</w:t>
            </w:r>
          </w:p>
        </w:tc>
        <w:tc>
          <w:tcPr>
            <w:tcW w:w="1134"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T</w:t>
            </w:r>
            <w:r>
              <w:rPr>
                <w:rFonts w:ascii="宋体" w:hAnsi="宋体" w:cs="宋体" w:hint="eastAsia"/>
                <w:color w:val="000000"/>
                <w:sz w:val="22"/>
              </w:rPr>
              <w:t>he result map</w:t>
            </w:r>
          </w:p>
        </w:tc>
      </w:tr>
    </w:tbl>
    <w:p w:rsidR="00781781" w:rsidRDefault="00781781">
      <w:pPr>
        <w:rPr>
          <w:color w:val="000000"/>
          <w:sz w:val="28"/>
        </w:rPr>
      </w:pPr>
    </w:p>
    <w:p w:rsidR="00781781" w:rsidRDefault="00781781"/>
    <w:p w:rsidR="00781781" w:rsidRDefault="00DC2A50">
      <w:pPr>
        <w:ind w:firstLine="420"/>
        <w:rPr>
          <w:color w:val="000000"/>
          <w:sz w:val="28"/>
        </w:rPr>
      </w:pPr>
      <w:r>
        <w:rPr>
          <w:rFonts w:ascii="宋体" w:hAnsi="宋体" w:cs="宋体" w:hint="eastAsia"/>
          <w:b/>
          <w:color w:val="000000"/>
          <w:sz w:val="22"/>
        </w:rPr>
        <w:lastRenderedPageBreak/>
        <w:t>Json data</w:t>
      </w:r>
      <w:r>
        <w:rPr>
          <w:rFonts w:ascii="宋体" w:hAnsi="宋体" w:cs="宋体" w:hint="eastAsia"/>
          <w:b/>
          <w:color w:val="000000"/>
          <w:sz w:val="22"/>
        </w:rPr>
        <w:t>：</w:t>
      </w:r>
    </w:p>
    <w:p w:rsidR="00781781" w:rsidRDefault="00DC2A50">
      <w:pPr>
        <w:ind w:left="420" w:firstLine="420"/>
        <w:rPr>
          <w:color w:val="000000"/>
          <w:szCs w:val="21"/>
        </w:rPr>
      </w:pPr>
      <w:r>
        <w:rPr>
          <w:rFonts w:hint="eastAsia"/>
          <w:color w:val="000000"/>
          <w:szCs w:val="21"/>
        </w:rPr>
        <w:t>[{</w:t>
      </w:r>
    </w:p>
    <w:p w:rsidR="00781781" w:rsidRDefault="00DC2A50">
      <w:pPr>
        <w:ind w:left="420" w:firstLine="420"/>
        <w:rPr>
          <w:color w:val="000000"/>
          <w:szCs w:val="21"/>
        </w:rPr>
      </w:pPr>
      <w:r>
        <w:rPr>
          <w:color w:val="000000"/>
          <w:szCs w:val="21"/>
        </w:rPr>
        <w:t>“</w:t>
      </w:r>
      <w:r>
        <w:rPr>
          <w:rFonts w:hint="eastAsia"/>
          <w:color w:val="000000"/>
          <w:szCs w:val="21"/>
        </w:rPr>
        <w:t>emaik</w:t>
      </w:r>
      <w:r>
        <w:rPr>
          <w:color w:val="000000"/>
          <w:szCs w:val="21"/>
        </w:rPr>
        <w:t>”</w:t>
      </w:r>
      <w:r>
        <w:rPr>
          <w:rFonts w:hint="eastAsia"/>
          <w:color w:val="000000"/>
          <w:szCs w:val="21"/>
        </w:rPr>
        <w:t xml:space="preserve">: </w:t>
      </w:r>
      <w:r>
        <w:rPr>
          <w:color w:val="000000"/>
          <w:szCs w:val="21"/>
        </w:rPr>
        <w:t>“</w:t>
      </w:r>
      <w:r>
        <w:rPr>
          <w:rFonts w:hint="eastAsia"/>
          <w:color w:val="000000"/>
          <w:szCs w:val="21"/>
        </w:rPr>
        <w:t>email</w:t>
      </w:r>
      <w:r>
        <w:rPr>
          <w:color w:val="000000"/>
          <w:szCs w:val="21"/>
        </w:rPr>
        <w:t>”</w:t>
      </w:r>
      <w:r>
        <w:rPr>
          <w:rFonts w:hint="eastAsia"/>
          <w:color w:val="000000"/>
          <w:szCs w:val="21"/>
        </w:rPr>
        <w:t>,</w:t>
      </w:r>
    </w:p>
    <w:p w:rsidR="00781781" w:rsidRDefault="00DC2A50">
      <w:pPr>
        <w:ind w:left="420" w:firstLine="420"/>
        <w:rPr>
          <w:color w:val="000000"/>
          <w:szCs w:val="21"/>
        </w:rPr>
      </w:pPr>
      <w:r>
        <w:rPr>
          <w:color w:val="000000"/>
          <w:szCs w:val="21"/>
        </w:rPr>
        <w:t>“</w:t>
      </w:r>
      <w:r>
        <w:rPr>
          <w:rFonts w:hint="eastAsia"/>
          <w:color w:val="000000"/>
          <w:szCs w:val="21"/>
        </w:rPr>
        <w:t>commentRating</w:t>
      </w:r>
      <w:r>
        <w:rPr>
          <w:color w:val="000000"/>
          <w:szCs w:val="21"/>
        </w:rPr>
        <w:t>”</w:t>
      </w:r>
      <w:r>
        <w:rPr>
          <w:rFonts w:hint="eastAsia"/>
          <w:color w:val="000000"/>
          <w:szCs w:val="21"/>
        </w:rPr>
        <w:t xml:space="preserve">: </w:t>
      </w:r>
      <w:r>
        <w:rPr>
          <w:color w:val="000000"/>
          <w:szCs w:val="21"/>
        </w:rPr>
        <w:t>“</w:t>
      </w:r>
      <w:r>
        <w:rPr>
          <w:rFonts w:hint="eastAsia"/>
          <w:color w:val="000000"/>
          <w:szCs w:val="21"/>
        </w:rPr>
        <w:t>评论分数</w:t>
      </w:r>
      <w:r>
        <w:rPr>
          <w:color w:val="000000"/>
          <w:szCs w:val="21"/>
        </w:rPr>
        <w:t>”</w:t>
      </w:r>
      <w:r>
        <w:rPr>
          <w:rFonts w:hint="eastAsia"/>
          <w:color w:val="000000"/>
          <w:szCs w:val="21"/>
        </w:rPr>
        <w:t>,</w:t>
      </w:r>
    </w:p>
    <w:p w:rsidR="00781781" w:rsidRDefault="00DC2A50">
      <w:pPr>
        <w:ind w:left="420" w:firstLine="420"/>
        <w:rPr>
          <w:color w:val="000000"/>
          <w:szCs w:val="21"/>
        </w:rPr>
      </w:pPr>
      <w:r>
        <w:rPr>
          <w:color w:val="000000"/>
          <w:szCs w:val="21"/>
        </w:rPr>
        <w:t>“</w:t>
      </w:r>
      <w:r>
        <w:rPr>
          <w:rFonts w:hint="eastAsia"/>
          <w:color w:val="000000"/>
          <w:szCs w:val="21"/>
        </w:rPr>
        <w:t>commentText</w:t>
      </w:r>
      <w:r>
        <w:rPr>
          <w:color w:val="000000"/>
          <w:szCs w:val="21"/>
        </w:rPr>
        <w:t>”</w:t>
      </w:r>
      <w:r>
        <w:rPr>
          <w:rFonts w:hint="eastAsia"/>
          <w:color w:val="000000"/>
          <w:szCs w:val="21"/>
        </w:rPr>
        <w:t xml:space="preserve">: </w:t>
      </w:r>
      <w:r>
        <w:rPr>
          <w:color w:val="000000"/>
          <w:szCs w:val="21"/>
        </w:rPr>
        <w:t>“</w:t>
      </w:r>
      <w:r>
        <w:rPr>
          <w:rFonts w:hint="eastAsia"/>
          <w:color w:val="000000"/>
          <w:szCs w:val="21"/>
        </w:rPr>
        <w:t>评论内容</w:t>
      </w:r>
      <w:r>
        <w:rPr>
          <w:color w:val="000000"/>
          <w:szCs w:val="21"/>
        </w:rPr>
        <w:t>”</w:t>
      </w:r>
      <w:r>
        <w:rPr>
          <w:rFonts w:hint="eastAsia"/>
          <w:color w:val="000000"/>
          <w:szCs w:val="21"/>
        </w:rPr>
        <w:t>,</w:t>
      </w:r>
    </w:p>
    <w:p w:rsidR="00781781" w:rsidRDefault="00DC2A50">
      <w:pPr>
        <w:ind w:left="420" w:firstLine="420"/>
        <w:rPr>
          <w:color w:val="000000"/>
          <w:szCs w:val="21"/>
        </w:rPr>
      </w:pPr>
      <w:r>
        <w:rPr>
          <w:color w:val="000000"/>
          <w:szCs w:val="21"/>
        </w:rPr>
        <w:t>“</w:t>
      </w:r>
      <w:r>
        <w:rPr>
          <w:rFonts w:hint="eastAsia"/>
          <w:color w:val="000000"/>
          <w:szCs w:val="21"/>
        </w:rPr>
        <w:t>createTime</w:t>
      </w:r>
      <w:r>
        <w:rPr>
          <w:color w:val="000000"/>
          <w:szCs w:val="21"/>
        </w:rPr>
        <w:t>”</w:t>
      </w:r>
      <w:r>
        <w:rPr>
          <w:rFonts w:hint="eastAsia"/>
          <w:color w:val="000000"/>
          <w:szCs w:val="21"/>
        </w:rPr>
        <w:t xml:space="preserve">: </w:t>
      </w:r>
      <w:r>
        <w:rPr>
          <w:color w:val="000000"/>
          <w:szCs w:val="21"/>
        </w:rPr>
        <w:t>“</w:t>
      </w:r>
      <w:r>
        <w:rPr>
          <w:rFonts w:hint="eastAsia"/>
          <w:color w:val="000000"/>
          <w:szCs w:val="21"/>
        </w:rPr>
        <w:t>创建时间</w:t>
      </w:r>
      <w:r>
        <w:rPr>
          <w:color w:val="000000"/>
          <w:szCs w:val="21"/>
        </w:rPr>
        <w:t>”</w:t>
      </w:r>
    </w:p>
    <w:p w:rsidR="00781781" w:rsidRDefault="00DC2A50">
      <w:pPr>
        <w:ind w:left="420" w:firstLine="420"/>
        <w:rPr>
          <w:color w:val="000000"/>
          <w:szCs w:val="21"/>
        </w:rPr>
      </w:pPr>
      <w:r>
        <w:rPr>
          <w:rFonts w:hint="eastAsia"/>
          <w:color w:val="000000"/>
          <w:szCs w:val="21"/>
        </w:rPr>
        <w:t>},</w:t>
      </w:r>
      <w:r>
        <w:rPr>
          <w:color w:val="000000"/>
          <w:szCs w:val="21"/>
        </w:rPr>
        <w:t>…</w:t>
      </w:r>
    </w:p>
    <w:p w:rsidR="00781781" w:rsidRDefault="00DC2A50">
      <w:pPr>
        <w:ind w:left="420" w:firstLine="420"/>
        <w:rPr>
          <w:color w:val="000000"/>
          <w:sz w:val="28"/>
        </w:rPr>
      </w:pPr>
      <w:r>
        <w:rPr>
          <w:rFonts w:hint="eastAsia"/>
          <w:color w:val="000000"/>
          <w:szCs w:val="21"/>
        </w:rPr>
        <w:t>]</w:t>
      </w:r>
    </w:p>
    <w:p w:rsidR="00781781" w:rsidRDefault="00781781"/>
    <w:p w:rsidR="00781781" w:rsidRDefault="00DC2A50">
      <w:pPr>
        <w:pStyle w:val="1"/>
        <w:numPr>
          <w:ilvl w:val="0"/>
          <w:numId w:val="1"/>
        </w:numPr>
      </w:pPr>
      <w:r>
        <w:rPr>
          <w:rFonts w:hint="eastAsia"/>
        </w:rPr>
        <w:t>Query bookmark list</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 xml:space="preserve">URL: </w:t>
      </w:r>
    </w:p>
    <w:p w:rsidR="00781781" w:rsidRDefault="00DC2A50">
      <w:pPr>
        <w:ind w:firstLine="420"/>
        <w:rPr>
          <w:color w:val="000000" w:themeColor="text1"/>
          <w:sz w:val="24"/>
        </w:rPr>
      </w:pPr>
      <w:hyperlink w:history="1">
        <w:r>
          <w:rPr>
            <w:rFonts w:hint="eastAsia"/>
            <w:color w:val="000000" w:themeColor="text1"/>
            <w:sz w:val="24"/>
          </w:rPr>
          <w:t>http://{IP}:{port}/{service_name}/v1/book</w:t>
        </w:r>
      </w:hyperlink>
      <w:r>
        <w:rPr>
          <w:rFonts w:hint="eastAsia"/>
          <w:color w:val="000000" w:themeColor="text1"/>
          <w:sz w:val="24"/>
        </w:rPr>
        <w:t>mark/findAllByEmail</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Type : POST</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b/>
          <w:color w:val="000000"/>
          <w:sz w:val="22"/>
        </w:rPr>
        <w:t xml:space="preserve">contentType </w:t>
      </w:r>
      <w:r>
        <w:rPr>
          <w:rFonts w:ascii="微软雅黑" w:eastAsia="微软雅黑" w:hAnsi="微软雅黑" w:cs="宋体" w:hint="eastAsia"/>
          <w:b/>
          <w:color w:val="000000"/>
          <w:sz w:val="22"/>
        </w:rPr>
        <w:t>: JSON</w:t>
      </w:r>
    </w:p>
    <w:tbl>
      <w:tblPr>
        <w:tblpPr w:leftFromText="180" w:rightFromText="180" w:vertAnchor="text" w:horzAnchor="page" w:tblpX="2340" w:tblpY="624"/>
        <w:tblOverlap w:val="never"/>
        <w:tblW w:w="9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0"/>
        <w:gridCol w:w="1701"/>
        <w:gridCol w:w="1134"/>
        <w:gridCol w:w="4252"/>
      </w:tblGrid>
      <w:tr w:rsidR="00781781">
        <w:trPr>
          <w:trHeight w:val="535"/>
        </w:trPr>
        <w:tc>
          <w:tcPr>
            <w:tcW w:w="2000"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email</w:t>
            </w:r>
          </w:p>
        </w:tc>
        <w:tc>
          <w:tcPr>
            <w:tcW w:w="1701" w:type="dxa"/>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String</w:t>
            </w:r>
          </w:p>
        </w:tc>
        <w:tc>
          <w:tcPr>
            <w:tcW w:w="1134" w:type="dxa"/>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U</w:t>
            </w:r>
            <w:r>
              <w:rPr>
                <w:rFonts w:ascii="宋体" w:hAnsi="宋体" w:cs="宋体" w:hint="eastAsia"/>
                <w:color w:val="000000"/>
                <w:sz w:val="22"/>
              </w:rPr>
              <w:t>ser email</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categoryId</w:t>
            </w:r>
          </w:p>
        </w:tc>
        <w:tc>
          <w:tcPr>
            <w:tcW w:w="1701" w:type="dxa"/>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String</w:t>
            </w:r>
          </w:p>
        </w:tc>
        <w:tc>
          <w:tcPr>
            <w:tcW w:w="1134" w:type="dxa"/>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N</w:t>
            </w:r>
          </w:p>
        </w:tc>
        <w:tc>
          <w:tcPr>
            <w:tcW w:w="4252" w:type="dxa"/>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C</w:t>
            </w:r>
            <w:r>
              <w:rPr>
                <w:rFonts w:ascii="宋体" w:hAnsi="宋体" w:cs="宋体" w:hint="eastAsia"/>
                <w:color w:val="000000"/>
                <w:sz w:val="22"/>
              </w:rPr>
              <w:t xml:space="preserve">ategory type id,can use </w:t>
            </w:r>
            <w:r>
              <w:rPr>
                <w:rFonts w:ascii="宋体" w:hAnsi="宋体" w:cs="宋体"/>
                <w:color w:val="000000"/>
                <w:sz w:val="22"/>
              </w:rPr>
              <w:fldChar w:fldCharType="begin"/>
            </w:r>
            <w:r>
              <w:rPr>
                <w:rFonts w:ascii="宋体" w:hAnsi="宋体" w:cs="宋体"/>
                <w:color w:val="000000"/>
                <w:sz w:val="22"/>
              </w:rPr>
              <w:instrText xml:space="preserve"> </w:instrText>
            </w:r>
            <w:r>
              <w:rPr>
                <w:rFonts w:ascii="宋体" w:hAnsi="宋体" w:cs="宋体" w:hint="eastAsia"/>
                <w:color w:val="000000"/>
                <w:sz w:val="22"/>
              </w:rPr>
              <w:instrText>REF _Ref529288709 \h</w:instrText>
            </w:r>
            <w:r>
              <w:rPr>
                <w:rFonts w:ascii="宋体" w:hAnsi="宋体" w:cs="宋体"/>
                <w:color w:val="000000"/>
                <w:sz w:val="22"/>
              </w:rPr>
              <w:instrText xml:space="preserve"> </w:instrText>
            </w:r>
            <w:r>
              <w:rPr>
                <w:rFonts w:ascii="宋体" w:hAnsi="宋体" w:cs="宋体"/>
                <w:color w:val="000000"/>
                <w:sz w:val="22"/>
              </w:rPr>
            </w:r>
            <w:r>
              <w:rPr>
                <w:rFonts w:ascii="宋体" w:hAnsi="宋体" w:cs="宋体"/>
                <w:color w:val="000000"/>
                <w:sz w:val="22"/>
              </w:rPr>
              <w:fldChar w:fldCharType="separate"/>
            </w:r>
            <w:r>
              <w:t>Q</w:t>
            </w:r>
            <w:r>
              <w:rPr>
                <w:rFonts w:hint="eastAsia"/>
              </w:rPr>
              <w:t>uery Category</w:t>
            </w:r>
            <w:r>
              <w:rPr>
                <w:rFonts w:hint="eastAsia"/>
              </w:rPr>
              <w:t>（</w:t>
            </w:r>
            <w:r>
              <w:rPr>
                <w:rFonts w:hint="eastAsia"/>
              </w:rPr>
              <w:t>CMS_001_15</w:t>
            </w:r>
            <w:r>
              <w:rPr>
                <w:rFonts w:hint="eastAsia"/>
              </w:rPr>
              <w:t>）</w:t>
            </w:r>
            <w:r>
              <w:rPr>
                <w:rFonts w:ascii="宋体" w:hAnsi="宋体" w:cs="宋体"/>
                <w:color w:val="000000"/>
                <w:sz w:val="22"/>
              </w:rPr>
              <w:fldChar w:fldCharType="end"/>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contentTypeId</w:t>
            </w:r>
          </w:p>
        </w:tc>
        <w:tc>
          <w:tcPr>
            <w:tcW w:w="1701" w:type="dxa"/>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String</w:t>
            </w:r>
          </w:p>
        </w:tc>
        <w:tc>
          <w:tcPr>
            <w:tcW w:w="1134" w:type="dxa"/>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N</w:t>
            </w:r>
          </w:p>
        </w:tc>
        <w:tc>
          <w:tcPr>
            <w:tcW w:w="4252" w:type="dxa"/>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C</w:t>
            </w:r>
            <w:r>
              <w:rPr>
                <w:rFonts w:ascii="宋体" w:hAnsi="宋体" w:cs="宋体" w:hint="eastAsia"/>
                <w:color w:val="000000"/>
                <w:sz w:val="22"/>
              </w:rPr>
              <w:t xml:space="preserve">ontent type id, can use </w:t>
            </w:r>
            <w:r>
              <w:rPr>
                <w:rFonts w:ascii="宋体" w:hAnsi="宋体" w:cs="宋体"/>
                <w:color w:val="000000"/>
                <w:sz w:val="22"/>
              </w:rPr>
              <w:fldChar w:fldCharType="begin"/>
            </w:r>
            <w:r>
              <w:rPr>
                <w:rFonts w:ascii="宋体" w:hAnsi="宋体" w:cs="宋体"/>
                <w:color w:val="000000"/>
                <w:sz w:val="22"/>
              </w:rPr>
              <w:instrText xml:space="preserve"> </w:instrText>
            </w:r>
            <w:r>
              <w:rPr>
                <w:rFonts w:ascii="宋体" w:hAnsi="宋体" w:cs="宋体" w:hint="eastAsia"/>
                <w:color w:val="000000"/>
                <w:sz w:val="22"/>
              </w:rPr>
              <w:instrText>REF _Ref529288771 \h</w:instrText>
            </w:r>
            <w:r>
              <w:rPr>
                <w:rFonts w:ascii="宋体" w:hAnsi="宋体" w:cs="宋体"/>
                <w:color w:val="000000"/>
                <w:sz w:val="22"/>
              </w:rPr>
              <w:instrText xml:space="preserve"> </w:instrText>
            </w:r>
            <w:r>
              <w:rPr>
                <w:rFonts w:ascii="宋体" w:hAnsi="宋体" w:cs="宋体"/>
                <w:color w:val="000000"/>
                <w:sz w:val="22"/>
              </w:rPr>
            </w:r>
            <w:r>
              <w:rPr>
                <w:rFonts w:ascii="宋体" w:hAnsi="宋体" w:cs="宋体"/>
                <w:color w:val="000000"/>
                <w:sz w:val="22"/>
              </w:rPr>
              <w:fldChar w:fldCharType="separate"/>
            </w:r>
            <w:r>
              <w:t>Q</w:t>
            </w:r>
            <w:r>
              <w:rPr>
                <w:rFonts w:hint="eastAsia"/>
              </w:rPr>
              <w:t>uery Content Type</w:t>
            </w:r>
            <w:r>
              <w:rPr>
                <w:rFonts w:hint="eastAsia"/>
              </w:rPr>
              <w:t>（</w:t>
            </w:r>
            <w:r>
              <w:rPr>
                <w:rFonts w:hint="eastAsia"/>
              </w:rPr>
              <w:t>CMS_004_03</w:t>
            </w:r>
            <w:r>
              <w:rPr>
                <w:rFonts w:hint="eastAsia"/>
              </w:rPr>
              <w:t>）</w:t>
            </w:r>
            <w:r>
              <w:rPr>
                <w:rFonts w:ascii="宋体" w:hAnsi="宋体" w:cs="宋体"/>
                <w:color w:val="000000"/>
                <w:sz w:val="22"/>
              </w:rPr>
              <w:fldChar w:fldCharType="end"/>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status</w:t>
            </w:r>
          </w:p>
        </w:tc>
        <w:tc>
          <w:tcPr>
            <w:tcW w:w="1701" w:type="dxa"/>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I</w:t>
            </w:r>
            <w:r>
              <w:rPr>
                <w:rFonts w:ascii="宋体" w:hAnsi="宋体" w:cs="宋体" w:hint="eastAsia"/>
                <w:color w:val="000000"/>
                <w:sz w:val="22"/>
              </w:rPr>
              <w:t>nt</w:t>
            </w:r>
          </w:p>
        </w:tc>
        <w:tc>
          <w:tcPr>
            <w:tcW w:w="1134" w:type="dxa"/>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1.</w:t>
            </w:r>
            <w:r>
              <w:rPr>
                <w:rFonts w:ascii="宋体" w:hAnsi="宋体" w:cs="宋体"/>
                <w:color w:val="000000"/>
                <w:sz w:val="22"/>
              </w:rPr>
              <w:t>article</w:t>
            </w:r>
            <w:r>
              <w:rPr>
                <w:rFonts w:ascii="宋体" w:hAnsi="宋体" w:cs="宋体" w:hint="eastAsia"/>
                <w:color w:val="000000"/>
                <w:sz w:val="22"/>
              </w:rPr>
              <w:t xml:space="preserve">    2.untie magazin</w:t>
            </w:r>
          </w:p>
        </w:tc>
      </w:tr>
    </w:tbl>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Request parameters</w:t>
      </w:r>
      <w:r>
        <w:rPr>
          <w:rFonts w:ascii="微软雅黑" w:eastAsia="微软雅黑" w:hAnsi="微软雅黑" w:cs="宋体" w:hint="eastAsia"/>
          <w:b/>
          <w:color w:val="000000"/>
          <w:sz w:val="22"/>
        </w:rPr>
        <w:t>：</w:t>
      </w:r>
    </w:p>
    <w:p w:rsidR="00781781" w:rsidRDefault="00781781">
      <w:pPr>
        <w:ind w:left="420" w:firstLine="420"/>
        <w:rPr>
          <w:rFonts w:ascii="Consolas" w:hAnsi="Consolas"/>
          <w:color w:val="2A00FF"/>
          <w:sz w:val="20"/>
          <w:shd w:val="clear" w:color="auto" w:fill="E8F2FE"/>
        </w:rPr>
      </w:pP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Return parameters:</w:t>
      </w:r>
    </w:p>
    <w:tbl>
      <w:tblPr>
        <w:tblpPr w:leftFromText="180" w:rightFromText="180" w:vertAnchor="text" w:horzAnchor="page" w:tblpX="2340" w:tblpY="624"/>
        <w:tblOverlap w:val="never"/>
        <w:tblW w:w="9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0"/>
        <w:gridCol w:w="1701"/>
        <w:gridCol w:w="1134"/>
        <w:gridCol w:w="4252"/>
      </w:tblGrid>
      <w:tr w:rsidR="00781781">
        <w:trPr>
          <w:trHeight w:val="535"/>
        </w:trPr>
        <w:tc>
          <w:tcPr>
            <w:tcW w:w="2000"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lastRenderedPageBreak/>
              <w:t>Field</w:t>
            </w:r>
          </w:p>
        </w:tc>
        <w:tc>
          <w:tcPr>
            <w:tcW w:w="1701"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code</w:t>
            </w:r>
          </w:p>
        </w:tc>
        <w:tc>
          <w:tcPr>
            <w:tcW w:w="1701"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String</w:t>
            </w:r>
          </w:p>
        </w:tc>
        <w:tc>
          <w:tcPr>
            <w:tcW w:w="1134"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R</w:t>
            </w:r>
            <w:r>
              <w:rPr>
                <w:rFonts w:ascii="宋体" w:hAnsi="宋体" w:cs="宋体" w:hint="eastAsia"/>
                <w:color w:val="000000"/>
                <w:sz w:val="22"/>
              </w:rPr>
              <w:t>esponse code</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msg</w:t>
            </w:r>
          </w:p>
        </w:tc>
        <w:tc>
          <w:tcPr>
            <w:tcW w:w="1701"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String</w:t>
            </w:r>
          </w:p>
        </w:tc>
        <w:tc>
          <w:tcPr>
            <w:tcW w:w="1134"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 xml:space="preserve">Response </w:t>
            </w:r>
            <w:r>
              <w:rPr>
                <w:rFonts w:ascii="宋体" w:hAnsi="宋体" w:cs="宋体" w:hint="eastAsia"/>
                <w:color w:val="000000"/>
                <w:sz w:val="22"/>
              </w:rPr>
              <w:t>message</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resultMap</w:t>
            </w:r>
          </w:p>
        </w:tc>
        <w:tc>
          <w:tcPr>
            <w:tcW w:w="1701"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Json</w:t>
            </w:r>
          </w:p>
        </w:tc>
        <w:tc>
          <w:tcPr>
            <w:tcW w:w="1134"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T</w:t>
            </w:r>
            <w:r>
              <w:rPr>
                <w:rFonts w:ascii="宋体" w:hAnsi="宋体" w:cs="宋体" w:hint="eastAsia"/>
                <w:color w:val="000000"/>
                <w:sz w:val="22"/>
              </w:rPr>
              <w:t>he result map</w:t>
            </w:r>
          </w:p>
        </w:tc>
      </w:tr>
    </w:tbl>
    <w:p w:rsidR="00781781" w:rsidRDefault="00781781">
      <w:pPr>
        <w:rPr>
          <w:color w:val="000000"/>
          <w:sz w:val="28"/>
        </w:rPr>
      </w:pPr>
    </w:p>
    <w:p w:rsidR="00781781" w:rsidRDefault="00DC2A50">
      <w:pPr>
        <w:ind w:firstLine="420"/>
        <w:rPr>
          <w:rFonts w:ascii="宋体" w:hAnsi="宋体" w:cs="宋体"/>
          <w:b/>
          <w:color w:val="000000"/>
          <w:sz w:val="22"/>
        </w:rPr>
      </w:pPr>
      <w:r>
        <w:rPr>
          <w:rFonts w:ascii="宋体" w:hAnsi="宋体" w:cs="宋体" w:hint="eastAsia"/>
          <w:b/>
          <w:color w:val="000000"/>
          <w:sz w:val="22"/>
        </w:rPr>
        <w:t>Json data</w:t>
      </w:r>
      <w:r>
        <w:rPr>
          <w:rFonts w:ascii="宋体" w:hAnsi="宋体" w:cs="宋体" w:hint="eastAsia"/>
          <w:b/>
          <w:color w:val="000000"/>
          <w:sz w:val="22"/>
        </w:rPr>
        <w:t>：</w:t>
      </w:r>
    </w:p>
    <w:p w:rsidR="00781781" w:rsidRDefault="00DC2A50">
      <w:pPr>
        <w:pStyle w:val="a8"/>
        <w:ind w:left="480"/>
        <w:rPr>
          <w:rFonts w:ascii="宋体" w:hAnsi="宋体" w:cs="宋体"/>
          <w:b/>
          <w:color w:val="000000"/>
          <w:sz w:val="22"/>
        </w:rPr>
      </w:pPr>
      <w:r>
        <w:rPr>
          <w:rFonts w:ascii="Consolas" w:eastAsia="Consolas" w:hAnsi="Consolas" w:cs="Consolas"/>
          <w:color w:val="000000"/>
          <w:sz w:val="19"/>
          <w:szCs w:val="19"/>
          <w:shd w:val="clear" w:color="auto" w:fill="FCF6DB"/>
        </w:rPr>
        <w:lastRenderedPageBreak/>
        <w:t xml:space="preserve">[ { "code": </w:t>
      </w:r>
      <w:r>
        <w:rPr>
          <w:rFonts w:ascii="Consolas" w:eastAsia="Consolas" w:hAnsi="Consolas" w:cs="Consolas"/>
          <w:color w:val="880000"/>
          <w:sz w:val="19"/>
          <w:szCs w:val="19"/>
          <w:shd w:val="clear" w:color="auto" w:fill="FCF6DB"/>
        </w:rPr>
        <w:t>0</w:t>
      </w:r>
      <w:r>
        <w:rPr>
          <w:rFonts w:ascii="Consolas" w:eastAsia="Consolas" w:hAnsi="Consolas" w:cs="Consolas"/>
          <w:color w:val="000000"/>
          <w:sz w:val="19"/>
          <w:szCs w:val="19"/>
          <w:shd w:val="clear" w:color="auto" w:fill="FCF6DB"/>
        </w:rPr>
        <w:t xml:space="preserve">, "msg": </w:t>
      </w:r>
      <w:r>
        <w:rPr>
          <w:rFonts w:ascii="Consolas" w:eastAsia="Consolas" w:hAnsi="Consolas" w:cs="Consolas"/>
          <w:color w:val="880000"/>
          <w:sz w:val="19"/>
          <w:szCs w:val="19"/>
          <w:shd w:val="clear" w:color="auto" w:fill="FCF6DB"/>
        </w:rPr>
        <w:t>"success"</w:t>
      </w:r>
      <w:r>
        <w:rPr>
          <w:rFonts w:ascii="Consolas" w:eastAsia="Consolas" w:hAnsi="Consolas" w:cs="Consolas"/>
          <w:color w:val="000000"/>
          <w:sz w:val="19"/>
          <w:szCs w:val="19"/>
          <w:shd w:val="clear" w:color="auto" w:fill="FCF6DB"/>
        </w:rPr>
        <w:t xml:space="preserve">, "resultMap": { "bookmarkList": [ { "email": </w:t>
      </w:r>
      <w:r>
        <w:rPr>
          <w:rFonts w:ascii="Consolas" w:eastAsia="Consolas" w:hAnsi="Consolas" w:cs="Consolas"/>
          <w:color w:val="880000"/>
          <w:sz w:val="19"/>
          <w:szCs w:val="19"/>
          <w:shd w:val="clear" w:color="auto" w:fill="FCF6DB"/>
        </w:rPr>
        <w:t>"qwefeng888@163.com"</w:t>
      </w:r>
      <w:r>
        <w:rPr>
          <w:rFonts w:ascii="Consolas" w:eastAsia="Consolas" w:hAnsi="Consolas" w:cs="Consolas"/>
          <w:color w:val="000000"/>
          <w:sz w:val="19"/>
          <w:szCs w:val="19"/>
          <w:shd w:val="clear" w:color="auto" w:fill="FCF6DB"/>
        </w:rPr>
        <w:t xml:space="preserve">, "url": </w:t>
      </w:r>
      <w:r>
        <w:rPr>
          <w:rFonts w:ascii="Consolas" w:eastAsia="Consolas" w:hAnsi="Consolas" w:cs="Consolas"/>
          <w:color w:val="880000"/>
          <w:sz w:val="19"/>
          <w:szCs w:val="19"/>
          <w:shd w:val="clear" w:color="auto" w:fill="FCF6DB"/>
        </w:rPr>
        <w:t>"string"</w:t>
      </w:r>
      <w:r>
        <w:rPr>
          <w:rFonts w:ascii="Consolas" w:eastAsia="Consolas" w:hAnsi="Consolas" w:cs="Consolas"/>
          <w:color w:val="000000"/>
          <w:sz w:val="19"/>
          <w:szCs w:val="19"/>
          <w:shd w:val="clear" w:color="auto" w:fill="FCF6DB"/>
        </w:rPr>
        <w:t xml:space="preserve">, "title": </w:t>
      </w:r>
      <w:r>
        <w:rPr>
          <w:rFonts w:ascii="Consolas" w:eastAsia="Consolas" w:hAnsi="Consolas" w:cs="Consolas"/>
          <w:color w:val="880000"/>
          <w:sz w:val="19"/>
          <w:szCs w:val="19"/>
          <w:shd w:val="clear" w:color="auto" w:fill="FCF6DB"/>
        </w:rPr>
        <w:t>"string"</w:t>
      </w:r>
      <w:r>
        <w:rPr>
          <w:rFonts w:ascii="Consolas" w:eastAsia="Consolas" w:hAnsi="Consolas" w:cs="Consolas"/>
          <w:color w:val="000000"/>
          <w:sz w:val="19"/>
          <w:szCs w:val="19"/>
          <w:shd w:val="clear" w:color="auto" w:fill="FCF6DB"/>
        </w:rPr>
        <w:t xml:space="preserve">, "postId": </w:t>
      </w:r>
      <w:r>
        <w:rPr>
          <w:rFonts w:ascii="Consolas" w:eastAsia="Consolas" w:hAnsi="Consolas" w:cs="Consolas"/>
          <w:color w:val="880000"/>
          <w:sz w:val="19"/>
          <w:szCs w:val="19"/>
          <w:shd w:val="clear" w:color="auto" w:fill="FCF6DB"/>
        </w:rPr>
        <w:t>"5bd800b42676fdc2e88b549b"</w:t>
      </w:r>
      <w:r>
        <w:rPr>
          <w:rFonts w:ascii="Consolas" w:eastAsia="Consolas" w:hAnsi="Consolas" w:cs="Consolas"/>
          <w:color w:val="000000"/>
          <w:sz w:val="19"/>
          <w:szCs w:val="19"/>
          <w:shd w:val="clear" w:color="auto" w:fill="FCF6DB"/>
        </w:rPr>
        <w:t xml:space="preserve">, "create_time": </w:t>
      </w:r>
      <w:r>
        <w:rPr>
          <w:rFonts w:ascii="Consolas" w:eastAsia="Consolas" w:hAnsi="Consolas" w:cs="Consolas"/>
          <w:color w:val="880000"/>
          <w:sz w:val="19"/>
          <w:szCs w:val="19"/>
          <w:shd w:val="clear" w:color="auto" w:fill="FCF6DB"/>
        </w:rPr>
        <w:t>1542166543329</w:t>
      </w:r>
      <w:r>
        <w:rPr>
          <w:rFonts w:ascii="Consolas" w:eastAsia="Consolas" w:hAnsi="Consolas" w:cs="Consolas"/>
          <w:color w:val="000000"/>
          <w:sz w:val="19"/>
          <w:szCs w:val="19"/>
          <w:shd w:val="clear" w:color="auto" w:fill="FCF6DB"/>
        </w:rPr>
        <w:t xml:space="preserve">, "categoryId": </w:t>
      </w:r>
      <w:r>
        <w:rPr>
          <w:rFonts w:ascii="Consolas" w:eastAsia="Consolas" w:hAnsi="Consolas" w:cs="Consolas"/>
          <w:color w:val="880000"/>
          <w:sz w:val="19"/>
          <w:szCs w:val="19"/>
          <w:shd w:val="clear" w:color="auto" w:fill="FCF6DB"/>
        </w:rPr>
        <w:t>"string"</w:t>
      </w:r>
      <w:r>
        <w:rPr>
          <w:rFonts w:ascii="Consolas" w:eastAsia="Consolas" w:hAnsi="Consolas" w:cs="Consolas"/>
          <w:color w:val="000000"/>
          <w:sz w:val="19"/>
          <w:szCs w:val="19"/>
          <w:shd w:val="clear" w:color="auto" w:fill="FCF6DB"/>
        </w:rPr>
        <w:t xml:space="preserve">, "contentTypeId": </w:t>
      </w:r>
      <w:r>
        <w:rPr>
          <w:rFonts w:ascii="Consolas" w:eastAsia="Consolas" w:hAnsi="Consolas" w:cs="Consolas"/>
          <w:color w:val="880000"/>
          <w:sz w:val="19"/>
          <w:szCs w:val="19"/>
          <w:shd w:val="clear" w:color="auto" w:fill="FCF6DB"/>
        </w:rPr>
        <w:t>"string"</w:t>
      </w:r>
      <w:r>
        <w:rPr>
          <w:rFonts w:ascii="Consolas" w:eastAsia="Consolas" w:hAnsi="Consolas" w:cs="Consolas"/>
          <w:color w:val="000000"/>
          <w:sz w:val="19"/>
          <w:szCs w:val="19"/>
          <w:shd w:val="clear" w:color="auto" w:fill="FCF6DB"/>
        </w:rPr>
        <w:t xml:space="preserve">, "categoryName": </w:t>
      </w:r>
      <w:r>
        <w:rPr>
          <w:rFonts w:ascii="Consolas" w:eastAsia="Consolas" w:hAnsi="Consolas" w:cs="Consolas"/>
          <w:color w:val="1F811F"/>
          <w:sz w:val="19"/>
          <w:szCs w:val="19"/>
          <w:shd w:val="clear" w:color="auto" w:fill="FCF6DB"/>
        </w:rPr>
        <w:t>null</w:t>
      </w:r>
      <w:r>
        <w:rPr>
          <w:rFonts w:ascii="Consolas" w:eastAsia="Consolas" w:hAnsi="Consolas" w:cs="Consolas"/>
          <w:color w:val="000000"/>
          <w:sz w:val="19"/>
          <w:szCs w:val="19"/>
          <w:shd w:val="clear" w:color="auto" w:fill="FCF6DB"/>
        </w:rPr>
        <w:t>, "contentTyp</w:t>
      </w:r>
      <w:r>
        <w:rPr>
          <w:rFonts w:ascii="Consolas" w:eastAsia="Consolas" w:hAnsi="Consolas" w:cs="Consolas"/>
          <w:color w:val="000000"/>
          <w:sz w:val="19"/>
          <w:szCs w:val="19"/>
          <w:shd w:val="clear" w:color="auto" w:fill="FCF6DB"/>
        </w:rPr>
        <w:t xml:space="preserve">eName": </w:t>
      </w:r>
      <w:r>
        <w:rPr>
          <w:rFonts w:ascii="Consolas" w:eastAsia="Consolas" w:hAnsi="Consolas" w:cs="Consolas"/>
          <w:color w:val="1F811F"/>
          <w:sz w:val="19"/>
          <w:szCs w:val="19"/>
          <w:shd w:val="clear" w:color="auto" w:fill="FCF6DB"/>
        </w:rPr>
        <w:t>null</w:t>
      </w:r>
      <w:r>
        <w:rPr>
          <w:rFonts w:ascii="Consolas" w:eastAsia="Consolas" w:hAnsi="Consolas" w:cs="Consolas"/>
          <w:color w:val="000000"/>
          <w:sz w:val="19"/>
          <w:szCs w:val="19"/>
          <w:shd w:val="clear" w:color="auto" w:fill="FCF6DB"/>
        </w:rPr>
        <w:t xml:space="preserve">, "coverUrl": </w:t>
      </w:r>
      <w:r>
        <w:rPr>
          <w:rFonts w:ascii="Consolas" w:eastAsia="Consolas" w:hAnsi="Consolas" w:cs="Consolas"/>
          <w:color w:val="1F811F"/>
          <w:sz w:val="19"/>
          <w:szCs w:val="19"/>
          <w:shd w:val="clear" w:color="auto" w:fill="FCF6DB"/>
        </w:rPr>
        <w:t>null</w:t>
      </w:r>
      <w:r>
        <w:rPr>
          <w:rFonts w:ascii="Consolas" w:eastAsia="Consolas" w:hAnsi="Consolas" w:cs="Consolas"/>
          <w:color w:val="000000"/>
          <w:sz w:val="19"/>
          <w:szCs w:val="19"/>
          <w:shd w:val="clear" w:color="auto" w:fill="FCF6DB"/>
        </w:rPr>
        <w:t xml:space="preserve">, "coverthumbnailUrl": </w:t>
      </w:r>
      <w:r>
        <w:rPr>
          <w:rFonts w:ascii="Consolas" w:eastAsia="Consolas" w:hAnsi="Consolas" w:cs="Consolas"/>
          <w:color w:val="1F811F"/>
          <w:sz w:val="19"/>
          <w:szCs w:val="19"/>
          <w:shd w:val="clear" w:color="auto" w:fill="FCF6DB"/>
        </w:rPr>
        <w:t>null</w:t>
      </w:r>
      <w:r>
        <w:rPr>
          <w:rFonts w:ascii="Consolas" w:eastAsia="Consolas" w:hAnsi="Consolas" w:cs="Consolas"/>
          <w:color w:val="000000"/>
          <w:sz w:val="19"/>
          <w:szCs w:val="19"/>
          <w:shd w:val="clear" w:color="auto" w:fill="FCF6DB"/>
        </w:rPr>
        <w:t xml:space="preserve">, "excerpt": </w:t>
      </w:r>
      <w:r>
        <w:rPr>
          <w:rFonts w:ascii="Consolas" w:eastAsia="Consolas" w:hAnsi="Consolas" w:cs="Consolas"/>
          <w:color w:val="1F811F"/>
          <w:sz w:val="19"/>
          <w:szCs w:val="19"/>
          <w:shd w:val="clear" w:color="auto" w:fill="FCF6DB"/>
        </w:rPr>
        <w:t>null</w:t>
      </w:r>
      <w:r>
        <w:rPr>
          <w:rFonts w:ascii="Consolas" w:eastAsia="Consolas" w:hAnsi="Consolas" w:cs="Consolas"/>
          <w:color w:val="000000"/>
          <w:sz w:val="19"/>
          <w:szCs w:val="19"/>
          <w:shd w:val="clear" w:color="auto" w:fill="FCF6DB"/>
        </w:rPr>
        <w:t xml:space="preserve">, "skip": </w:t>
      </w:r>
      <w:r>
        <w:rPr>
          <w:rFonts w:ascii="Consolas" w:eastAsia="Consolas" w:hAnsi="Consolas" w:cs="Consolas"/>
          <w:color w:val="880000"/>
          <w:sz w:val="19"/>
          <w:szCs w:val="19"/>
          <w:shd w:val="clear" w:color="auto" w:fill="FCF6DB"/>
        </w:rPr>
        <w:t>0</w:t>
      </w:r>
      <w:r>
        <w:rPr>
          <w:rFonts w:ascii="Consolas" w:eastAsia="Consolas" w:hAnsi="Consolas" w:cs="Consolas"/>
          <w:color w:val="000000"/>
          <w:sz w:val="19"/>
          <w:szCs w:val="19"/>
          <w:shd w:val="clear" w:color="auto" w:fill="FCF6DB"/>
        </w:rPr>
        <w:t xml:space="preserve">, "limit": </w:t>
      </w:r>
      <w:r>
        <w:rPr>
          <w:rFonts w:ascii="Consolas" w:eastAsia="Consolas" w:hAnsi="Consolas" w:cs="Consolas"/>
          <w:color w:val="880000"/>
          <w:sz w:val="19"/>
          <w:szCs w:val="19"/>
          <w:shd w:val="clear" w:color="auto" w:fill="FCF6DB"/>
        </w:rPr>
        <w:t>0</w:t>
      </w:r>
      <w:r>
        <w:rPr>
          <w:rFonts w:ascii="Consolas" w:eastAsia="Consolas" w:hAnsi="Consolas" w:cs="Consolas"/>
          <w:color w:val="000000"/>
          <w:sz w:val="19"/>
          <w:szCs w:val="19"/>
          <w:shd w:val="clear" w:color="auto" w:fill="FCF6DB"/>
        </w:rPr>
        <w:t xml:space="preserve">, "status": </w:t>
      </w:r>
      <w:r>
        <w:rPr>
          <w:rFonts w:ascii="Consolas" w:eastAsia="Consolas" w:hAnsi="Consolas" w:cs="Consolas"/>
          <w:color w:val="880000"/>
          <w:sz w:val="19"/>
          <w:szCs w:val="19"/>
          <w:shd w:val="clear" w:color="auto" w:fill="FCF6DB"/>
        </w:rPr>
        <w:t>2</w:t>
      </w:r>
      <w:r>
        <w:rPr>
          <w:rFonts w:ascii="Consolas" w:eastAsia="Consolas" w:hAnsi="Consolas" w:cs="Consolas"/>
          <w:color w:val="000000"/>
          <w:sz w:val="19"/>
          <w:szCs w:val="19"/>
          <w:shd w:val="clear" w:color="auto" w:fill="FCF6DB"/>
        </w:rPr>
        <w:t xml:space="preserve">, "magazineBookmarkPO": { "serial": </w:t>
      </w:r>
      <w:r>
        <w:rPr>
          <w:rFonts w:ascii="Consolas" w:eastAsia="Consolas" w:hAnsi="Consolas" w:cs="Consolas"/>
          <w:color w:val="880000"/>
          <w:sz w:val="19"/>
          <w:szCs w:val="19"/>
          <w:shd w:val="clear" w:color="auto" w:fill="FCF6DB"/>
        </w:rPr>
        <w:t>"string"</w:t>
      </w:r>
      <w:r>
        <w:rPr>
          <w:rFonts w:ascii="Consolas" w:eastAsia="Consolas" w:hAnsi="Consolas" w:cs="Consolas"/>
          <w:color w:val="000000"/>
          <w:sz w:val="19"/>
          <w:szCs w:val="19"/>
          <w:shd w:val="clear" w:color="auto" w:fill="FCF6DB"/>
        </w:rPr>
        <w:t xml:space="preserve">, "vol": </w:t>
      </w:r>
      <w:r>
        <w:rPr>
          <w:rFonts w:ascii="Consolas" w:eastAsia="Consolas" w:hAnsi="Consolas" w:cs="Consolas"/>
          <w:color w:val="880000"/>
          <w:sz w:val="19"/>
          <w:szCs w:val="19"/>
          <w:shd w:val="clear" w:color="auto" w:fill="FCF6DB"/>
        </w:rPr>
        <w:t>"vol 1"</w:t>
      </w:r>
      <w:r>
        <w:rPr>
          <w:rFonts w:ascii="Consolas" w:eastAsia="Consolas" w:hAnsi="Consolas" w:cs="Consolas"/>
          <w:color w:val="000000"/>
          <w:sz w:val="19"/>
          <w:szCs w:val="19"/>
          <w:shd w:val="clear" w:color="auto" w:fill="FCF6DB"/>
        </w:rPr>
        <w:t xml:space="preserve">, "issue": </w:t>
      </w:r>
      <w:r>
        <w:rPr>
          <w:rFonts w:ascii="Consolas" w:eastAsia="Consolas" w:hAnsi="Consolas" w:cs="Consolas"/>
          <w:color w:val="880000"/>
          <w:sz w:val="19"/>
          <w:szCs w:val="19"/>
          <w:shd w:val="clear" w:color="auto" w:fill="FCF6DB"/>
        </w:rPr>
        <w:t>"issue 5"</w:t>
      </w:r>
      <w:r>
        <w:rPr>
          <w:rFonts w:ascii="Consolas" w:eastAsia="Consolas" w:hAnsi="Consolas" w:cs="Consolas"/>
          <w:color w:val="000000"/>
          <w:sz w:val="19"/>
          <w:szCs w:val="19"/>
          <w:shd w:val="clear" w:color="auto" w:fill="FCF6DB"/>
        </w:rPr>
        <w:t xml:space="preserve">, "contents": [ { "id": </w:t>
      </w:r>
      <w:r>
        <w:rPr>
          <w:rFonts w:ascii="Consolas" w:eastAsia="Consolas" w:hAnsi="Consolas" w:cs="Consolas"/>
          <w:color w:val="880000"/>
          <w:sz w:val="19"/>
          <w:szCs w:val="19"/>
          <w:shd w:val="clear" w:color="auto" w:fill="FCF6DB"/>
        </w:rPr>
        <w:t>"5be5df7f5a71b7249c07e064"</w:t>
      </w:r>
      <w:r>
        <w:rPr>
          <w:rFonts w:ascii="Consolas" w:eastAsia="Consolas" w:hAnsi="Consolas" w:cs="Consolas"/>
          <w:color w:val="000000"/>
          <w:sz w:val="19"/>
          <w:szCs w:val="19"/>
          <w:shd w:val="clear" w:color="auto" w:fill="FCF6DB"/>
        </w:rPr>
        <w:t xml:space="preserve">, "email": </w:t>
      </w:r>
      <w:r>
        <w:rPr>
          <w:rFonts w:ascii="Consolas" w:eastAsia="Consolas" w:hAnsi="Consolas" w:cs="Consolas"/>
          <w:color w:val="880000"/>
          <w:sz w:val="19"/>
          <w:szCs w:val="19"/>
          <w:shd w:val="clear" w:color="auto" w:fill="FCF6DB"/>
        </w:rPr>
        <w:t>"</w:t>
      </w:r>
      <w:r>
        <w:rPr>
          <w:rFonts w:ascii="Consolas" w:eastAsia="Consolas" w:hAnsi="Consolas" w:cs="Consolas"/>
          <w:color w:val="880000"/>
          <w:sz w:val="19"/>
          <w:szCs w:val="19"/>
          <w:shd w:val="clear" w:color="auto" w:fill="FCF6DB"/>
        </w:rPr>
        <w:t>support@dsodentist.com"</w:t>
      </w:r>
      <w:r>
        <w:rPr>
          <w:rFonts w:ascii="Consolas" w:eastAsia="Consolas" w:hAnsi="Consolas" w:cs="Consolas"/>
          <w:color w:val="000000"/>
          <w:sz w:val="19"/>
          <w:szCs w:val="19"/>
          <w:shd w:val="clear" w:color="auto" w:fill="FCF6DB"/>
        </w:rPr>
        <w:t xml:space="preserve">, "authorId": </w:t>
      </w:r>
      <w:r>
        <w:rPr>
          <w:rFonts w:ascii="Consolas" w:eastAsia="Consolas" w:hAnsi="Consolas" w:cs="Consolas"/>
          <w:color w:val="880000"/>
          <w:sz w:val="19"/>
          <w:szCs w:val="19"/>
          <w:shd w:val="clear" w:color="auto" w:fill="FCF6DB"/>
        </w:rPr>
        <w:t>"5be10e639a08062de04007f1"</w:t>
      </w:r>
      <w:r>
        <w:rPr>
          <w:rFonts w:ascii="Consolas" w:eastAsia="Consolas" w:hAnsi="Consolas" w:cs="Consolas"/>
          <w:color w:val="000000"/>
          <w:sz w:val="19"/>
          <w:szCs w:val="19"/>
          <w:shd w:val="clear" w:color="auto" w:fill="FCF6DB"/>
        </w:rPr>
        <w:t xml:space="preserve">, "title": </w:t>
      </w:r>
      <w:r>
        <w:rPr>
          <w:rFonts w:ascii="Consolas" w:eastAsia="Consolas" w:hAnsi="Consolas" w:cs="Consolas"/>
          <w:color w:val="880000"/>
          <w:sz w:val="19"/>
          <w:szCs w:val="19"/>
          <w:shd w:val="clear" w:color="auto" w:fill="FCF6DB"/>
        </w:rPr>
        <w:t>"Interproximal Reduction (IPR)"</w:t>
      </w:r>
      <w:r>
        <w:rPr>
          <w:rFonts w:ascii="Consolas" w:eastAsia="Consolas" w:hAnsi="Consolas" w:cs="Consolas"/>
          <w:color w:val="000000"/>
          <w:sz w:val="19"/>
          <w:szCs w:val="19"/>
          <w:shd w:val="clear" w:color="auto" w:fill="FCF6DB"/>
        </w:rPr>
        <w:t xml:space="preserve">, "content": </w:t>
      </w:r>
      <w:r>
        <w:rPr>
          <w:rFonts w:ascii="Consolas" w:eastAsia="Consolas" w:hAnsi="Consolas" w:cs="Consolas"/>
          <w:color w:val="880000"/>
          <w:sz w:val="19"/>
          <w:szCs w:val="19"/>
          <w:shd w:val="clear" w:color="auto" w:fill="FCF6DB"/>
        </w:rPr>
        <w:t>"\n&lt;p&gt;&lt;iframe src=\"https://player.vimeo.com/video/297791542\" width=\"375\" height=\"250\" frameborder=\"0\" allowfullscreen=\"allowfulls</w:t>
      </w:r>
      <w:r>
        <w:rPr>
          <w:rFonts w:ascii="Consolas" w:eastAsia="Consolas" w:hAnsi="Consolas" w:cs="Consolas"/>
          <w:color w:val="880000"/>
          <w:sz w:val="19"/>
          <w:szCs w:val="19"/>
          <w:shd w:val="clear" w:color="auto" w:fill="FCF6DB"/>
        </w:rPr>
        <w:t>creen\"&gt;&lt;/iframe&gt;&lt;/p&gt;\n&lt;hr /&gt;\n&lt;p&gt;Interproximal Reduction, also abbreviated as IPR, is a spacing technique that removes the interproximal enamel to reduce the mesial-distal size of teeth. It strives to create space so teeth can move into their proper posit</w:t>
      </w:r>
      <w:r>
        <w:rPr>
          <w:rFonts w:ascii="Consolas" w:eastAsia="Consolas" w:hAnsi="Consolas" w:cs="Consolas"/>
          <w:color w:val="880000"/>
          <w:sz w:val="19"/>
          <w:szCs w:val="19"/>
          <w:shd w:val="clear" w:color="auto" w:fill="FCF6DB"/>
        </w:rPr>
        <w:t>ions while preserving the natural shape of each tooth. Doctors can visualize IPR through the ClinCheck® software to ensure treatment is progressing as desired and make adjustments before and during Invisalign® treatment. &lt;span data-ccp-props=\"{&amp;quot;20134</w:t>
      </w:r>
      <w:r>
        <w:rPr>
          <w:rFonts w:ascii="Consolas" w:eastAsia="Consolas" w:hAnsi="Consolas" w:cs="Consolas"/>
          <w:color w:val="880000"/>
          <w:sz w:val="19"/>
          <w:szCs w:val="19"/>
          <w:shd w:val="clear" w:color="auto" w:fill="FCF6DB"/>
        </w:rPr>
        <w:t>1983&amp;quot;:0,&amp;quot;335559739&amp;quot;:160,&amp;quot;335559740&amp;quot;:259}\"&gt; &lt;/span&gt;&lt;/p&gt;\n&lt;p&gt;&amp;nbsp;&lt;/p&gt;\n&lt;h2&gt;Learning objectives&lt;/h2&gt;\n&lt;ul&gt;\n&lt;li&gt;The definition of IPR&lt;span data-ccp-props=\"{&amp;quot;134233279&amp;quot;:true,&amp;quot;201341983&amp;quot;:0,&amp;quot;335559739&amp;quot;:1</w:t>
      </w:r>
      <w:r>
        <w:rPr>
          <w:rFonts w:ascii="Consolas" w:eastAsia="Consolas" w:hAnsi="Consolas" w:cs="Consolas"/>
          <w:color w:val="880000"/>
          <w:sz w:val="19"/>
          <w:szCs w:val="19"/>
          <w:shd w:val="clear" w:color="auto" w:fill="FCF6DB"/>
        </w:rPr>
        <w:t>60,&amp;quot;335559740&amp;quot;:259}\"&gt; &lt;/span&gt;&lt;/li&gt;\n&lt;li&gt;The goals of IPR&lt;span data-ccp-props=\"{&amp;quot;134233279&amp;quot;:true,&amp;quot;201341983&amp;quot;:0,&amp;quot;335559739&amp;quot;:160,&amp;quot;335559740&amp;quot;:259}\"&gt; &lt;/span&gt;&lt;/li&gt;\n&lt;li&gt;The proper steps to take before starting</w:t>
      </w:r>
      <w:r>
        <w:rPr>
          <w:rFonts w:ascii="Consolas" w:eastAsia="Consolas" w:hAnsi="Consolas" w:cs="Consolas"/>
          <w:color w:val="880000"/>
          <w:sz w:val="19"/>
          <w:szCs w:val="19"/>
          <w:shd w:val="clear" w:color="auto" w:fill="FCF6DB"/>
        </w:rPr>
        <w:t xml:space="preserve"> IPR&lt;span data-ccp-props=\"{&amp;quot;134233279&amp;quot;:true,&amp;quot;201341983&amp;quot;:0,&amp;quot;335559739&amp;quot;:160,&amp;quot;335559740&amp;quot;:259}\"&gt; &lt;/span&gt;&lt;/li&gt;\n&lt;li&gt;The IPR procedure during Invisalign treatment&lt;span data-ccp-props=\"{&amp;quot;134233279&amp;quot;:true,&amp;quot;2</w:t>
      </w:r>
      <w:r>
        <w:rPr>
          <w:rFonts w:ascii="Consolas" w:eastAsia="Consolas" w:hAnsi="Consolas" w:cs="Consolas"/>
          <w:color w:val="880000"/>
          <w:sz w:val="19"/>
          <w:szCs w:val="19"/>
          <w:shd w:val="clear" w:color="auto" w:fill="FCF6DB"/>
        </w:rPr>
        <w:t>01341983&amp;quot;:0,&amp;quot;335559739&amp;quot;:160,&amp;quot;335559740&amp;quot;:259}\"&gt; &lt;/span&gt;&lt;/li&gt;\n&lt;/ul&gt;\n&lt;p&gt;&amp;nbsp;&lt;/p&gt;\n"</w:t>
      </w:r>
      <w:r>
        <w:rPr>
          <w:rFonts w:ascii="Consolas" w:eastAsia="Consolas" w:hAnsi="Consolas" w:cs="Consolas"/>
          <w:color w:val="000000"/>
          <w:sz w:val="19"/>
          <w:szCs w:val="19"/>
          <w:shd w:val="clear" w:color="auto" w:fill="FCF6DB"/>
        </w:rPr>
        <w:t xml:space="preserve">, "contentTypeId": </w:t>
      </w:r>
      <w:r>
        <w:rPr>
          <w:rFonts w:ascii="Consolas" w:eastAsia="Consolas" w:hAnsi="Consolas" w:cs="Consolas"/>
          <w:color w:val="880000"/>
          <w:sz w:val="19"/>
          <w:szCs w:val="19"/>
          <w:shd w:val="clear" w:color="auto" w:fill="FCF6DB"/>
        </w:rPr>
        <w:t>"29"</w:t>
      </w:r>
      <w:r>
        <w:rPr>
          <w:rFonts w:ascii="Consolas" w:eastAsia="Consolas" w:hAnsi="Consolas" w:cs="Consolas"/>
          <w:color w:val="000000"/>
          <w:sz w:val="19"/>
          <w:szCs w:val="19"/>
          <w:shd w:val="clear" w:color="auto" w:fill="FCF6DB"/>
        </w:rPr>
        <w:t xml:space="preserve">, "categoryId": </w:t>
      </w:r>
      <w:r>
        <w:rPr>
          <w:rFonts w:ascii="Consolas" w:eastAsia="Consolas" w:hAnsi="Consolas" w:cs="Consolas"/>
          <w:color w:val="880000"/>
          <w:sz w:val="19"/>
          <w:szCs w:val="19"/>
          <w:shd w:val="clear" w:color="auto" w:fill="FCF6DB"/>
        </w:rPr>
        <w:t>"2"</w:t>
      </w:r>
      <w:r>
        <w:rPr>
          <w:rFonts w:ascii="Consolas" w:eastAsia="Consolas" w:hAnsi="Consolas" w:cs="Consolas"/>
          <w:color w:val="000000"/>
          <w:sz w:val="19"/>
          <w:szCs w:val="19"/>
          <w:shd w:val="clear" w:color="auto" w:fill="FCF6DB"/>
        </w:rPr>
        <w:t xml:space="preserve">, "sponsorId": </w:t>
      </w:r>
      <w:r>
        <w:rPr>
          <w:rFonts w:ascii="Consolas" w:eastAsia="Consolas" w:hAnsi="Consolas" w:cs="Consolas"/>
          <w:color w:val="880000"/>
          <w:sz w:val="19"/>
          <w:szCs w:val="19"/>
          <w:shd w:val="clear" w:color="auto" w:fill="FCF6DB"/>
        </w:rPr>
        <w:t>"260"</w:t>
      </w:r>
      <w:r>
        <w:rPr>
          <w:rFonts w:ascii="Consolas" w:eastAsia="Consolas" w:hAnsi="Consolas" w:cs="Consolas"/>
          <w:color w:val="000000"/>
          <w:sz w:val="19"/>
          <w:szCs w:val="19"/>
          <w:shd w:val="clear" w:color="auto" w:fill="FCF6DB"/>
        </w:rPr>
        <w:t xml:space="preserve">, "featuredMedia": { "type": </w:t>
      </w:r>
      <w:r>
        <w:rPr>
          <w:rFonts w:ascii="Consolas" w:eastAsia="Consolas" w:hAnsi="Consolas" w:cs="Consolas"/>
          <w:color w:val="880000"/>
          <w:sz w:val="19"/>
          <w:szCs w:val="19"/>
          <w:shd w:val="clear" w:color="auto" w:fill="FCF6DB"/>
        </w:rPr>
        <w:t>"1"</w:t>
      </w:r>
      <w:r>
        <w:rPr>
          <w:rFonts w:ascii="Consolas" w:eastAsia="Consolas" w:hAnsi="Consolas" w:cs="Consolas"/>
          <w:color w:val="000000"/>
          <w:sz w:val="19"/>
          <w:szCs w:val="19"/>
          <w:shd w:val="clear" w:color="auto" w:fill="FCF6DB"/>
        </w:rPr>
        <w:t xml:space="preserve">, "code": { "thumbnail": </w:t>
      </w:r>
      <w:r>
        <w:rPr>
          <w:rFonts w:ascii="Consolas" w:eastAsia="Consolas" w:hAnsi="Consolas" w:cs="Consolas"/>
          <w:color w:val="880000"/>
          <w:sz w:val="19"/>
          <w:szCs w:val="19"/>
          <w:shd w:val="clear" w:color="auto" w:fill="FCF6DB"/>
        </w:rPr>
        <w:t>"5be5df7e5a71b7249c07e063"</w:t>
      </w:r>
      <w:r>
        <w:rPr>
          <w:rFonts w:ascii="Consolas" w:eastAsia="Consolas" w:hAnsi="Consolas" w:cs="Consolas"/>
          <w:color w:val="000000"/>
          <w:sz w:val="19"/>
          <w:szCs w:val="19"/>
          <w:shd w:val="clear" w:color="auto" w:fill="FCF6DB"/>
        </w:rPr>
        <w:t>,</w:t>
      </w:r>
      <w:r>
        <w:rPr>
          <w:rFonts w:ascii="Consolas" w:eastAsia="Consolas" w:hAnsi="Consolas" w:cs="Consolas"/>
          <w:color w:val="000000"/>
          <w:sz w:val="19"/>
          <w:szCs w:val="19"/>
          <w:shd w:val="clear" w:color="auto" w:fill="FCF6DB"/>
        </w:rPr>
        <w:t xml:space="preserve"> "original": </w:t>
      </w:r>
      <w:r>
        <w:rPr>
          <w:rFonts w:ascii="Consolas" w:eastAsia="Consolas" w:hAnsi="Consolas" w:cs="Consolas"/>
          <w:color w:val="880000"/>
          <w:sz w:val="19"/>
          <w:szCs w:val="19"/>
          <w:shd w:val="clear" w:color="auto" w:fill="FCF6DB"/>
        </w:rPr>
        <w:t>"5be5df7e5a71b7249c07e060"</w:t>
      </w:r>
      <w:r>
        <w:rPr>
          <w:rFonts w:ascii="Consolas" w:eastAsia="Consolas" w:hAnsi="Consolas" w:cs="Consolas"/>
          <w:color w:val="000000"/>
          <w:sz w:val="19"/>
          <w:szCs w:val="19"/>
          <w:shd w:val="clear" w:color="auto" w:fill="FCF6DB"/>
        </w:rPr>
        <w:t xml:space="preserve">, "thumbnailUrl": </w:t>
      </w:r>
      <w:r>
        <w:rPr>
          <w:rFonts w:ascii="Consolas" w:eastAsia="Consolas" w:hAnsi="Consolas" w:cs="Consolas"/>
          <w:color w:val="880000"/>
          <w:sz w:val="19"/>
          <w:szCs w:val="19"/>
          <w:shd w:val="clear" w:color="auto" w:fill="FCF6DB"/>
        </w:rPr>
        <w:t>"http://dsod.aikontec.com/content-service/v1/file/downloadFileByObjectId?objectId=5be5df7e5a71b7249c07e063"</w:t>
      </w:r>
      <w:r>
        <w:rPr>
          <w:rFonts w:ascii="Consolas" w:eastAsia="Consolas" w:hAnsi="Consolas" w:cs="Consolas"/>
          <w:color w:val="000000"/>
          <w:sz w:val="19"/>
          <w:szCs w:val="19"/>
          <w:shd w:val="clear" w:color="auto" w:fill="FCF6DB"/>
        </w:rPr>
        <w:t xml:space="preserve">, </w:t>
      </w:r>
      <w:r>
        <w:rPr>
          <w:rFonts w:ascii="Consolas" w:eastAsia="Consolas" w:hAnsi="Consolas" w:cs="Consolas"/>
          <w:color w:val="000000"/>
          <w:sz w:val="19"/>
          <w:szCs w:val="19"/>
          <w:shd w:val="clear" w:color="auto" w:fill="FCF6DB"/>
        </w:rPr>
        <w:lastRenderedPageBreak/>
        <w:t xml:space="preserve">"originalUrl": </w:t>
      </w:r>
      <w:r>
        <w:rPr>
          <w:rFonts w:ascii="Consolas" w:eastAsia="Consolas" w:hAnsi="Consolas" w:cs="Consolas"/>
          <w:color w:val="880000"/>
          <w:sz w:val="19"/>
          <w:szCs w:val="19"/>
          <w:shd w:val="clear" w:color="auto" w:fill="FCF6DB"/>
        </w:rPr>
        <w:t>"http://dsod.aikontec.com/content-service/v1/file/downloadFileByObjectId?ob</w:t>
      </w:r>
      <w:r>
        <w:rPr>
          <w:rFonts w:ascii="Consolas" w:eastAsia="Consolas" w:hAnsi="Consolas" w:cs="Consolas"/>
          <w:color w:val="880000"/>
          <w:sz w:val="19"/>
          <w:szCs w:val="19"/>
          <w:shd w:val="clear" w:color="auto" w:fill="FCF6DB"/>
        </w:rPr>
        <w:t>jectId=5be5df7e5a71b7249c07e060"</w:t>
      </w:r>
      <w:r>
        <w:rPr>
          <w:rFonts w:ascii="Consolas" w:eastAsia="Consolas" w:hAnsi="Consolas" w:cs="Consolas"/>
          <w:color w:val="000000"/>
          <w:sz w:val="19"/>
          <w:szCs w:val="19"/>
          <w:shd w:val="clear" w:color="auto" w:fill="FCF6DB"/>
        </w:rPr>
        <w:t xml:space="preserve"> } }, "photos": </w:t>
      </w:r>
      <w:r>
        <w:rPr>
          <w:rFonts w:ascii="Consolas" w:eastAsia="Consolas" w:hAnsi="Consolas" w:cs="Consolas"/>
          <w:color w:val="1F811F"/>
          <w:sz w:val="19"/>
          <w:szCs w:val="19"/>
          <w:shd w:val="clear" w:color="auto" w:fill="FCF6DB"/>
        </w:rPr>
        <w:t>null</w:t>
      </w:r>
      <w:r>
        <w:rPr>
          <w:rFonts w:ascii="Consolas" w:eastAsia="Consolas" w:hAnsi="Consolas" w:cs="Consolas"/>
          <w:color w:val="000000"/>
          <w:sz w:val="19"/>
          <w:szCs w:val="19"/>
          <w:shd w:val="clear" w:color="auto" w:fill="FCF6DB"/>
        </w:rPr>
        <w:t xml:space="preserve">, "videos": </w:t>
      </w:r>
      <w:r>
        <w:rPr>
          <w:rFonts w:ascii="Consolas" w:eastAsia="Consolas" w:hAnsi="Consolas" w:cs="Consolas"/>
          <w:color w:val="1F811F"/>
          <w:sz w:val="19"/>
          <w:szCs w:val="19"/>
          <w:shd w:val="clear" w:color="auto" w:fill="FCF6DB"/>
        </w:rPr>
        <w:t>null</w:t>
      </w:r>
      <w:r>
        <w:rPr>
          <w:rFonts w:ascii="Consolas" w:eastAsia="Consolas" w:hAnsi="Consolas" w:cs="Consolas"/>
          <w:color w:val="000000"/>
          <w:sz w:val="19"/>
          <w:szCs w:val="19"/>
          <w:shd w:val="clear" w:color="auto" w:fill="FCF6DB"/>
        </w:rPr>
        <w:t xml:space="preserve">, "podcasts": </w:t>
      </w:r>
      <w:r>
        <w:rPr>
          <w:rFonts w:ascii="Consolas" w:eastAsia="Consolas" w:hAnsi="Consolas" w:cs="Consolas"/>
          <w:color w:val="1F811F"/>
          <w:sz w:val="19"/>
          <w:szCs w:val="19"/>
          <w:shd w:val="clear" w:color="auto" w:fill="FCF6DB"/>
        </w:rPr>
        <w:t>null</w:t>
      </w:r>
      <w:r>
        <w:rPr>
          <w:rFonts w:ascii="Consolas" w:eastAsia="Consolas" w:hAnsi="Consolas" w:cs="Consolas"/>
          <w:color w:val="000000"/>
          <w:sz w:val="19"/>
          <w:szCs w:val="19"/>
          <w:shd w:val="clear" w:color="auto" w:fill="FCF6DB"/>
        </w:rPr>
        <w:t xml:space="preserve">, "isPrivate": </w:t>
      </w:r>
      <w:r>
        <w:rPr>
          <w:rFonts w:ascii="Consolas" w:eastAsia="Consolas" w:hAnsi="Consolas" w:cs="Consolas"/>
          <w:color w:val="1F811F"/>
          <w:sz w:val="19"/>
          <w:szCs w:val="19"/>
          <w:shd w:val="clear" w:color="auto" w:fill="FCF6DB"/>
        </w:rPr>
        <w:t>false</w:t>
      </w:r>
      <w:r>
        <w:rPr>
          <w:rFonts w:ascii="Consolas" w:eastAsia="Consolas" w:hAnsi="Consolas" w:cs="Consolas"/>
          <w:color w:val="000000"/>
          <w:sz w:val="19"/>
          <w:szCs w:val="19"/>
          <w:shd w:val="clear" w:color="auto" w:fill="FCF6DB"/>
        </w:rPr>
        <w:t xml:space="preserve">, "isComplete": </w:t>
      </w:r>
      <w:r>
        <w:rPr>
          <w:rFonts w:ascii="Consolas" w:eastAsia="Consolas" w:hAnsi="Consolas" w:cs="Consolas"/>
          <w:color w:val="1F811F"/>
          <w:sz w:val="19"/>
          <w:szCs w:val="19"/>
          <w:shd w:val="clear" w:color="auto" w:fill="FCF6DB"/>
        </w:rPr>
        <w:t>true</w:t>
      </w:r>
      <w:r>
        <w:rPr>
          <w:rFonts w:ascii="Consolas" w:eastAsia="Consolas" w:hAnsi="Consolas" w:cs="Consolas"/>
          <w:color w:val="000000"/>
          <w:sz w:val="19"/>
          <w:szCs w:val="19"/>
          <w:shd w:val="clear" w:color="auto" w:fill="FCF6DB"/>
        </w:rPr>
        <w:t xml:space="preserve">, "isPublishNow": </w:t>
      </w:r>
      <w:r>
        <w:rPr>
          <w:rFonts w:ascii="Consolas" w:eastAsia="Consolas" w:hAnsi="Consolas" w:cs="Consolas"/>
          <w:color w:val="1F811F"/>
          <w:sz w:val="19"/>
          <w:szCs w:val="19"/>
          <w:shd w:val="clear" w:color="auto" w:fill="FCF6DB"/>
        </w:rPr>
        <w:t>true</w:t>
      </w:r>
      <w:r>
        <w:rPr>
          <w:rFonts w:ascii="Consolas" w:eastAsia="Consolas" w:hAnsi="Consolas" w:cs="Consolas"/>
          <w:color w:val="000000"/>
          <w:sz w:val="19"/>
          <w:szCs w:val="19"/>
          <w:shd w:val="clear" w:color="auto" w:fill="FCF6DB"/>
        </w:rPr>
        <w:t xml:space="preserve">, "publishDate": </w:t>
      </w:r>
      <w:r>
        <w:rPr>
          <w:rFonts w:ascii="Consolas" w:eastAsia="Consolas" w:hAnsi="Consolas" w:cs="Consolas"/>
          <w:color w:val="880000"/>
          <w:sz w:val="19"/>
          <w:szCs w:val="19"/>
          <w:shd w:val="clear" w:color="auto" w:fill="FCF6DB"/>
        </w:rPr>
        <w:t>"2018-10-12 15:00:57"</w:t>
      </w:r>
      <w:r>
        <w:rPr>
          <w:rFonts w:ascii="Consolas" w:eastAsia="Consolas" w:hAnsi="Consolas" w:cs="Consolas"/>
          <w:color w:val="000000"/>
          <w:sz w:val="19"/>
          <w:szCs w:val="19"/>
          <w:shd w:val="clear" w:color="auto" w:fill="FCF6DB"/>
        </w:rPr>
        <w:t xml:space="preserve">, "countOfComment": </w:t>
      </w:r>
      <w:r>
        <w:rPr>
          <w:rFonts w:ascii="Consolas" w:eastAsia="Consolas" w:hAnsi="Consolas" w:cs="Consolas"/>
          <w:color w:val="880000"/>
          <w:sz w:val="19"/>
          <w:szCs w:val="19"/>
          <w:shd w:val="clear" w:color="auto" w:fill="FCF6DB"/>
        </w:rPr>
        <w:t>"27"</w:t>
      </w:r>
      <w:r>
        <w:rPr>
          <w:rFonts w:ascii="Consolas" w:eastAsia="Consolas" w:hAnsi="Consolas" w:cs="Consolas"/>
          <w:color w:val="000000"/>
          <w:sz w:val="19"/>
          <w:szCs w:val="19"/>
          <w:shd w:val="clear" w:color="auto" w:fill="FCF6DB"/>
        </w:rPr>
        <w:t xml:space="preserve">, "avgCommentRating": </w:t>
      </w:r>
      <w:r>
        <w:rPr>
          <w:rFonts w:ascii="Consolas" w:eastAsia="Consolas" w:hAnsi="Consolas" w:cs="Consolas"/>
          <w:color w:val="880000"/>
          <w:sz w:val="19"/>
          <w:szCs w:val="19"/>
          <w:shd w:val="clear" w:color="auto" w:fill="FCF6DB"/>
        </w:rPr>
        <w:t>3.240740740740741</w:t>
      </w:r>
      <w:r>
        <w:rPr>
          <w:rFonts w:ascii="Consolas" w:eastAsia="Consolas" w:hAnsi="Consolas" w:cs="Consolas"/>
          <w:color w:val="000000"/>
          <w:sz w:val="19"/>
          <w:szCs w:val="19"/>
          <w:shd w:val="clear" w:color="auto" w:fill="FCF6DB"/>
        </w:rPr>
        <w:t>, "read</w:t>
      </w:r>
      <w:r>
        <w:rPr>
          <w:rFonts w:ascii="Consolas" w:eastAsia="Consolas" w:hAnsi="Consolas" w:cs="Consolas"/>
          <w:color w:val="000000"/>
          <w:sz w:val="19"/>
          <w:szCs w:val="19"/>
          <w:shd w:val="clear" w:color="auto" w:fill="FCF6DB"/>
        </w:rPr>
        <w:t xml:space="preserve">Number": </w:t>
      </w:r>
      <w:r>
        <w:rPr>
          <w:rFonts w:ascii="Consolas" w:eastAsia="Consolas" w:hAnsi="Consolas" w:cs="Consolas"/>
          <w:color w:val="880000"/>
          <w:sz w:val="19"/>
          <w:szCs w:val="19"/>
          <w:shd w:val="clear" w:color="auto" w:fill="FCF6DB"/>
        </w:rPr>
        <w:t>651</w:t>
      </w:r>
      <w:r>
        <w:rPr>
          <w:rFonts w:ascii="Consolas" w:eastAsia="Consolas" w:hAnsi="Consolas" w:cs="Consolas"/>
          <w:color w:val="000000"/>
          <w:sz w:val="19"/>
          <w:szCs w:val="19"/>
          <w:shd w:val="clear" w:color="auto" w:fill="FCF6DB"/>
        </w:rPr>
        <w:t xml:space="preserve">, "sort": </w:t>
      </w:r>
      <w:r>
        <w:rPr>
          <w:rFonts w:ascii="Consolas" w:eastAsia="Consolas" w:hAnsi="Consolas" w:cs="Consolas"/>
          <w:color w:val="880000"/>
          <w:sz w:val="19"/>
          <w:szCs w:val="19"/>
          <w:shd w:val="clear" w:color="auto" w:fill="FCF6DB"/>
        </w:rPr>
        <w:t>0</w:t>
      </w:r>
      <w:r>
        <w:rPr>
          <w:rFonts w:ascii="Consolas" w:eastAsia="Consolas" w:hAnsi="Consolas" w:cs="Consolas"/>
          <w:color w:val="000000"/>
          <w:sz w:val="19"/>
          <w:szCs w:val="19"/>
          <w:shd w:val="clear" w:color="auto" w:fill="FCF6DB"/>
        </w:rPr>
        <w:t xml:space="preserve">, "isFeatured": </w:t>
      </w:r>
      <w:r>
        <w:rPr>
          <w:rFonts w:ascii="Consolas" w:eastAsia="Consolas" w:hAnsi="Consolas" w:cs="Consolas"/>
          <w:color w:val="1F811F"/>
          <w:sz w:val="19"/>
          <w:szCs w:val="19"/>
          <w:shd w:val="clear" w:color="auto" w:fill="FCF6DB"/>
        </w:rPr>
        <w:t>true</w:t>
      </w:r>
      <w:r>
        <w:rPr>
          <w:rFonts w:ascii="Consolas" w:eastAsia="Consolas" w:hAnsi="Consolas" w:cs="Consolas"/>
          <w:color w:val="000000"/>
          <w:sz w:val="19"/>
          <w:szCs w:val="19"/>
          <w:shd w:val="clear" w:color="auto" w:fill="FCF6DB"/>
        </w:rPr>
        <w:t xml:space="preserve">, "publishOn": </w:t>
      </w:r>
      <w:r>
        <w:rPr>
          <w:rFonts w:ascii="Consolas" w:eastAsia="Consolas" w:hAnsi="Consolas" w:cs="Consolas"/>
          <w:color w:val="880000"/>
          <w:sz w:val="19"/>
          <w:szCs w:val="19"/>
          <w:shd w:val="clear" w:color="auto" w:fill="FCF6DB"/>
        </w:rPr>
        <w:t>1528588800000</w:t>
      </w:r>
      <w:r>
        <w:rPr>
          <w:rFonts w:ascii="Consolas" w:eastAsia="Consolas" w:hAnsi="Consolas" w:cs="Consolas"/>
          <w:color w:val="000000"/>
          <w:sz w:val="19"/>
          <w:szCs w:val="19"/>
          <w:shd w:val="clear" w:color="auto" w:fill="FCF6DB"/>
        </w:rPr>
        <w:t xml:space="preserve">, "publishEnd": </w:t>
      </w:r>
      <w:r>
        <w:rPr>
          <w:rFonts w:ascii="Consolas" w:eastAsia="Consolas" w:hAnsi="Consolas" w:cs="Consolas"/>
          <w:color w:val="880000"/>
          <w:sz w:val="19"/>
          <w:szCs w:val="19"/>
          <w:shd w:val="clear" w:color="auto" w:fill="FCF6DB"/>
        </w:rPr>
        <w:t>1573344000000</w:t>
      </w:r>
      <w:r>
        <w:rPr>
          <w:rFonts w:ascii="Consolas" w:eastAsia="Consolas" w:hAnsi="Consolas" w:cs="Consolas"/>
          <w:color w:val="000000"/>
          <w:sz w:val="19"/>
          <w:szCs w:val="19"/>
          <w:shd w:val="clear" w:color="auto" w:fill="FCF6DB"/>
        </w:rPr>
        <w:t xml:space="preserve">, "reviewOn": </w:t>
      </w:r>
      <w:r>
        <w:rPr>
          <w:rFonts w:ascii="Consolas" w:eastAsia="Consolas" w:hAnsi="Consolas" w:cs="Consolas"/>
          <w:color w:val="1F811F"/>
          <w:sz w:val="19"/>
          <w:szCs w:val="19"/>
          <w:shd w:val="clear" w:color="auto" w:fill="FCF6DB"/>
        </w:rPr>
        <w:t>null</w:t>
      </w:r>
      <w:r>
        <w:rPr>
          <w:rFonts w:ascii="Consolas" w:eastAsia="Consolas" w:hAnsi="Consolas" w:cs="Consolas"/>
          <w:color w:val="000000"/>
          <w:sz w:val="19"/>
          <w:szCs w:val="19"/>
          <w:shd w:val="clear" w:color="auto" w:fill="FCF6DB"/>
        </w:rPr>
        <w:t xml:space="preserve">, "subTitle": </w:t>
      </w:r>
      <w:r>
        <w:rPr>
          <w:rFonts w:ascii="Consolas" w:eastAsia="Consolas" w:hAnsi="Consolas" w:cs="Consolas"/>
          <w:color w:val="1F811F"/>
          <w:sz w:val="19"/>
          <w:szCs w:val="19"/>
          <w:shd w:val="clear" w:color="auto" w:fill="FCF6DB"/>
        </w:rPr>
        <w:t>null</w:t>
      </w:r>
      <w:r>
        <w:rPr>
          <w:rFonts w:ascii="Consolas" w:eastAsia="Consolas" w:hAnsi="Consolas" w:cs="Consolas"/>
          <w:color w:val="000000"/>
          <w:sz w:val="19"/>
          <w:szCs w:val="19"/>
          <w:shd w:val="clear" w:color="auto" w:fill="FCF6DB"/>
        </w:rPr>
        <w:t xml:space="preserve">, "status": </w:t>
      </w:r>
      <w:r>
        <w:rPr>
          <w:rFonts w:ascii="Consolas" w:eastAsia="Consolas" w:hAnsi="Consolas" w:cs="Consolas"/>
          <w:color w:val="880000"/>
          <w:sz w:val="19"/>
          <w:szCs w:val="19"/>
          <w:shd w:val="clear" w:color="auto" w:fill="FCF6DB"/>
        </w:rPr>
        <w:t>2</w:t>
      </w:r>
      <w:r>
        <w:rPr>
          <w:rFonts w:ascii="Consolas" w:eastAsia="Consolas" w:hAnsi="Consolas" w:cs="Consolas"/>
          <w:color w:val="000000"/>
          <w:sz w:val="19"/>
          <w:szCs w:val="19"/>
          <w:shd w:val="clear" w:color="auto" w:fill="FCF6DB"/>
        </w:rPr>
        <w:t xml:space="preserve">, "unite": </w:t>
      </w:r>
      <w:r>
        <w:rPr>
          <w:rFonts w:ascii="Consolas" w:eastAsia="Consolas" w:hAnsi="Consolas" w:cs="Consolas"/>
          <w:color w:val="1F811F"/>
          <w:sz w:val="19"/>
          <w:szCs w:val="19"/>
          <w:shd w:val="clear" w:color="auto" w:fill="FCF6DB"/>
        </w:rPr>
        <w:t>false</w:t>
      </w:r>
      <w:r>
        <w:rPr>
          <w:rFonts w:ascii="Consolas" w:eastAsia="Consolas" w:hAnsi="Consolas" w:cs="Consolas"/>
          <w:color w:val="000000"/>
          <w:sz w:val="19"/>
          <w:szCs w:val="19"/>
          <w:shd w:val="clear" w:color="auto" w:fill="FCF6DB"/>
        </w:rPr>
        <w:t xml:space="preserve">, "expedite": </w:t>
      </w:r>
      <w:r>
        <w:rPr>
          <w:rFonts w:ascii="Consolas" w:eastAsia="Consolas" w:hAnsi="Consolas" w:cs="Consolas"/>
          <w:color w:val="1F811F"/>
          <w:sz w:val="19"/>
          <w:szCs w:val="19"/>
          <w:shd w:val="clear" w:color="auto" w:fill="FCF6DB"/>
        </w:rPr>
        <w:t>false</w:t>
      </w:r>
      <w:r>
        <w:rPr>
          <w:rFonts w:ascii="Consolas" w:eastAsia="Consolas" w:hAnsi="Consolas" w:cs="Consolas"/>
          <w:color w:val="000000"/>
          <w:sz w:val="19"/>
          <w:szCs w:val="19"/>
          <w:shd w:val="clear" w:color="auto" w:fill="FCF6DB"/>
        </w:rPr>
        <w:t xml:space="preserve">, "excerpt": </w:t>
      </w:r>
      <w:r>
        <w:rPr>
          <w:rFonts w:ascii="Consolas" w:eastAsia="Consolas" w:hAnsi="Consolas" w:cs="Consolas"/>
          <w:color w:val="880000"/>
          <w:sz w:val="19"/>
          <w:szCs w:val="19"/>
          <w:shd w:val="clear" w:color="auto" w:fill="FCF6DB"/>
        </w:rPr>
        <w:t>"&lt;p&gt;(By By DSODentist)&lt;/p&gt;\n&lt;p&gt;Interproximal Reduction, als</w:t>
      </w:r>
      <w:r>
        <w:rPr>
          <w:rFonts w:ascii="Consolas" w:eastAsia="Consolas" w:hAnsi="Consolas" w:cs="Consolas"/>
          <w:color w:val="880000"/>
          <w:sz w:val="19"/>
          <w:szCs w:val="19"/>
          <w:shd w:val="clear" w:color="auto" w:fill="FCF6DB"/>
        </w:rPr>
        <w:t>o abbreviated as IPR, is a spacing technique that removes the interproximal enamel to reduce the mesial-distal size of teeth. It strives to create space so teeth can move into their proper positions while preserving the natural shape of each tooth. Doctors</w:t>
      </w:r>
      <w:r>
        <w:rPr>
          <w:rFonts w:ascii="Consolas" w:eastAsia="Consolas" w:hAnsi="Consolas" w:cs="Consolas"/>
          <w:color w:val="880000"/>
          <w:sz w:val="19"/>
          <w:szCs w:val="19"/>
          <w:shd w:val="clear" w:color="auto" w:fill="FCF6DB"/>
        </w:rPr>
        <w:t xml:space="preserve"> can visualize IPR through the ClinCheck® software to ensure treatment is progressing as desired and make adjustments before and during Invisalign® treatment.  &lt;/p&gt;\n"</w:t>
      </w:r>
      <w:r>
        <w:rPr>
          <w:rFonts w:ascii="Consolas" w:eastAsia="Consolas" w:hAnsi="Consolas" w:cs="Consolas"/>
          <w:color w:val="000000"/>
          <w:sz w:val="19"/>
          <w:szCs w:val="19"/>
          <w:shd w:val="clear" w:color="auto" w:fill="FCF6DB"/>
        </w:rPr>
        <w:t xml:space="preserve">, "visualEssayIds": </w:t>
      </w:r>
      <w:r>
        <w:rPr>
          <w:rFonts w:ascii="Consolas" w:eastAsia="Consolas" w:hAnsi="Consolas" w:cs="Consolas"/>
          <w:color w:val="1F811F"/>
          <w:sz w:val="19"/>
          <w:szCs w:val="19"/>
          <w:shd w:val="clear" w:color="auto" w:fill="FCF6DB"/>
        </w:rPr>
        <w:t>null</w:t>
      </w:r>
      <w:r>
        <w:rPr>
          <w:rFonts w:ascii="Consolas" w:eastAsia="Consolas" w:hAnsi="Consolas" w:cs="Consolas"/>
          <w:color w:val="000000"/>
          <w:sz w:val="19"/>
          <w:szCs w:val="19"/>
          <w:shd w:val="clear" w:color="auto" w:fill="FCF6DB"/>
        </w:rPr>
        <w:t xml:space="preserve">, "countOfEssay": </w:t>
      </w:r>
      <w:r>
        <w:rPr>
          <w:rFonts w:ascii="Consolas" w:eastAsia="Consolas" w:hAnsi="Consolas" w:cs="Consolas"/>
          <w:color w:val="880000"/>
          <w:sz w:val="19"/>
          <w:szCs w:val="19"/>
          <w:shd w:val="clear" w:color="auto" w:fill="FCF6DB"/>
        </w:rPr>
        <w:t>0</w:t>
      </w:r>
      <w:r>
        <w:rPr>
          <w:rFonts w:ascii="Consolas" w:eastAsia="Consolas" w:hAnsi="Consolas" w:cs="Consolas"/>
          <w:color w:val="000000"/>
          <w:sz w:val="19"/>
          <w:szCs w:val="19"/>
          <w:shd w:val="clear" w:color="auto" w:fill="FCF6DB"/>
        </w:rPr>
        <w:t xml:space="preserve">, "relativeTopics": [ </w:t>
      </w:r>
      <w:r>
        <w:rPr>
          <w:rFonts w:ascii="Consolas" w:eastAsia="Consolas" w:hAnsi="Consolas" w:cs="Consolas"/>
          <w:color w:val="880000"/>
          <w:sz w:val="19"/>
          <w:szCs w:val="19"/>
          <w:shd w:val="clear" w:color="auto" w:fill="FCF6DB"/>
        </w:rPr>
        <w:t>"</w:t>
      </w:r>
      <w:r>
        <w:rPr>
          <w:rFonts w:ascii="Consolas" w:eastAsia="Consolas" w:hAnsi="Consolas" w:cs="Consolas"/>
          <w:color w:val="880000"/>
          <w:sz w:val="19"/>
          <w:szCs w:val="19"/>
          <w:shd w:val="clear" w:color="auto" w:fill="FCF6DB"/>
        </w:rPr>
        <w:t>5be5e0115a71b7249c07e36f"</w:t>
      </w:r>
      <w:r>
        <w:rPr>
          <w:rFonts w:ascii="Consolas" w:eastAsia="Consolas" w:hAnsi="Consolas" w:cs="Consolas"/>
          <w:color w:val="000000"/>
          <w:sz w:val="19"/>
          <w:szCs w:val="19"/>
          <w:shd w:val="clear" w:color="auto" w:fill="FCF6DB"/>
        </w:rPr>
        <w:t xml:space="preserve">, </w:t>
      </w:r>
      <w:r>
        <w:rPr>
          <w:rFonts w:ascii="Consolas" w:eastAsia="Consolas" w:hAnsi="Consolas" w:cs="Consolas"/>
          <w:color w:val="880000"/>
          <w:sz w:val="19"/>
          <w:szCs w:val="19"/>
          <w:shd w:val="clear" w:color="auto" w:fill="FCF6DB"/>
        </w:rPr>
        <w:t>"5be5e0095a71b7249c07e34e"</w:t>
      </w:r>
      <w:r>
        <w:rPr>
          <w:rFonts w:ascii="Consolas" w:eastAsia="Consolas" w:hAnsi="Consolas" w:cs="Consolas"/>
          <w:color w:val="000000"/>
          <w:sz w:val="19"/>
          <w:szCs w:val="19"/>
          <w:shd w:val="clear" w:color="auto" w:fill="FCF6DB"/>
        </w:rPr>
        <w:t xml:space="preserve">, </w:t>
      </w:r>
      <w:r>
        <w:rPr>
          <w:rFonts w:ascii="Consolas" w:eastAsia="Consolas" w:hAnsi="Consolas" w:cs="Consolas"/>
          <w:color w:val="880000"/>
          <w:sz w:val="19"/>
          <w:szCs w:val="19"/>
          <w:shd w:val="clear" w:color="auto" w:fill="FCF6DB"/>
        </w:rPr>
        <w:t>"5be5dfe85a71b7249c07e2d7"</w:t>
      </w:r>
      <w:r>
        <w:rPr>
          <w:rFonts w:ascii="Consolas" w:eastAsia="Consolas" w:hAnsi="Consolas" w:cs="Consolas"/>
          <w:color w:val="000000"/>
          <w:sz w:val="19"/>
          <w:szCs w:val="19"/>
          <w:shd w:val="clear" w:color="auto" w:fill="FCF6DB"/>
        </w:rPr>
        <w:t xml:space="preserve"> ] },</w:t>
      </w:r>
      <w:r>
        <w:rPr>
          <w:rFonts w:ascii="Consolas" w:eastAsia="宋体" w:hAnsi="Consolas" w:cs="Consolas" w:hint="eastAsia"/>
          <w:color w:val="000000"/>
          <w:sz w:val="19"/>
          <w:szCs w:val="19"/>
          <w:shd w:val="clear" w:color="auto" w:fill="FCF6DB"/>
        </w:rPr>
        <w:t>........</w:t>
      </w:r>
      <w:r>
        <w:rPr>
          <w:rFonts w:ascii="Consolas" w:eastAsia="Consolas" w:hAnsi="Consolas" w:cs="Consolas"/>
          <w:color w:val="000000"/>
          <w:sz w:val="19"/>
          <w:szCs w:val="19"/>
          <w:shd w:val="clear" w:color="auto" w:fill="FCF6DB"/>
        </w:rPr>
        <w:t>]</w:t>
      </w:r>
    </w:p>
    <w:p w:rsidR="00781781" w:rsidRDefault="00DC2A50">
      <w:pPr>
        <w:pStyle w:val="1"/>
        <w:numPr>
          <w:ilvl w:val="0"/>
          <w:numId w:val="1"/>
        </w:numPr>
      </w:pPr>
      <w:r>
        <w:t>R</w:t>
      </w:r>
      <w:r>
        <w:rPr>
          <w:rFonts w:hint="eastAsia"/>
        </w:rPr>
        <w:t>emove bookmark in bookmark list</w:t>
      </w:r>
    </w:p>
    <w:p w:rsidR="00781781" w:rsidRDefault="00DC2A50">
      <w:pPr>
        <w:ind w:firstLine="420"/>
      </w:pPr>
      <w:r>
        <w:rPr>
          <w:rFonts w:hint="eastAsia"/>
        </w:rPr>
        <w:t xml:space="preserve"> </w:t>
      </w:r>
      <w:r>
        <w:t>This API</w:t>
      </w:r>
      <w:r>
        <w:rPr>
          <w:rFonts w:hint="eastAsia"/>
        </w:rPr>
        <w:t xml:space="preserve"> is </w:t>
      </w:r>
      <w:r>
        <w:t xml:space="preserve">used </w:t>
      </w:r>
      <w:r>
        <w:rPr>
          <w:rFonts w:hint="eastAsia"/>
        </w:rPr>
        <w:t>remove bookmark</w:t>
      </w:r>
      <w:r>
        <w:t xml:space="preserve"> in the </w:t>
      </w:r>
      <w:r>
        <w:rPr>
          <w:rFonts w:hint="eastAsia"/>
        </w:rPr>
        <w:t>bookmark</w:t>
      </w:r>
      <w:r>
        <w:t xml:space="preserve"> list.</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 xml:space="preserve">URL: </w:t>
      </w:r>
    </w:p>
    <w:p w:rsidR="00781781" w:rsidRDefault="00DC2A50">
      <w:pPr>
        <w:ind w:firstLine="420"/>
        <w:rPr>
          <w:color w:val="000000" w:themeColor="text1"/>
          <w:sz w:val="24"/>
        </w:rPr>
      </w:pPr>
      <w:hyperlink w:history="1">
        <w:r>
          <w:rPr>
            <w:color w:val="000000" w:themeColor="text1"/>
            <w:sz w:val="24"/>
          </w:rPr>
          <w:t>http://{IP}:{port}/{service_name}/v1/book</w:t>
        </w:r>
      </w:hyperlink>
      <w:r>
        <w:rPr>
          <w:color w:val="000000" w:themeColor="text1"/>
          <w:sz w:val="24"/>
        </w:rPr>
        <w:t>mark/deleteOneById</w:t>
      </w:r>
    </w:p>
    <w:p w:rsidR="00781781" w:rsidRDefault="00781781">
      <w:pPr>
        <w:ind w:left="420" w:firstLine="420"/>
        <w:rPr>
          <w:rFonts w:eastAsia="宋体"/>
          <w:color w:val="000000"/>
          <w:sz w:val="28"/>
        </w:rPr>
      </w:pP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Type : POST</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b/>
          <w:color w:val="000000"/>
          <w:sz w:val="22"/>
        </w:rPr>
        <w:t xml:space="preserve">contentType </w:t>
      </w:r>
      <w:r>
        <w:rPr>
          <w:rFonts w:ascii="微软雅黑" w:eastAsia="微软雅黑" w:hAnsi="微软雅黑" w:cs="宋体" w:hint="eastAsia"/>
          <w:b/>
          <w:color w:val="000000"/>
          <w:sz w:val="22"/>
        </w:rPr>
        <w:t>: JSON</w:t>
      </w:r>
    </w:p>
    <w:tbl>
      <w:tblPr>
        <w:tblpPr w:leftFromText="180" w:rightFromText="180" w:vertAnchor="text" w:horzAnchor="page" w:tblpX="2340" w:tblpY="624"/>
        <w:tblOverlap w:val="never"/>
        <w:tblW w:w="9087" w:type="dxa"/>
        <w:tblLayout w:type="fixed"/>
        <w:tblLook w:val="04A0" w:firstRow="1" w:lastRow="0" w:firstColumn="1" w:lastColumn="0" w:noHBand="0" w:noVBand="1"/>
      </w:tblPr>
      <w:tblGrid>
        <w:gridCol w:w="2000"/>
        <w:gridCol w:w="1701"/>
        <w:gridCol w:w="1134"/>
        <w:gridCol w:w="4252"/>
      </w:tblGrid>
      <w:tr w:rsidR="00781781">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781781">
        <w:trPr>
          <w:trHeight w:val="507"/>
        </w:trPr>
        <w:tc>
          <w:tcPr>
            <w:tcW w:w="2000" w:type="dxa"/>
            <w:tcBorders>
              <w:top w:val="nil"/>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id</w:t>
            </w:r>
          </w:p>
        </w:tc>
        <w:tc>
          <w:tcPr>
            <w:tcW w:w="1701" w:type="dxa"/>
            <w:tcBorders>
              <w:top w:val="nil"/>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String</w:t>
            </w:r>
          </w:p>
        </w:tc>
        <w:tc>
          <w:tcPr>
            <w:tcW w:w="1134" w:type="dxa"/>
            <w:tcBorders>
              <w:top w:val="nil"/>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Y</w:t>
            </w:r>
          </w:p>
        </w:tc>
        <w:tc>
          <w:tcPr>
            <w:tcW w:w="4252" w:type="dxa"/>
            <w:tcBorders>
              <w:top w:val="nil"/>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B</w:t>
            </w:r>
            <w:r>
              <w:rPr>
                <w:rFonts w:ascii="宋体" w:hAnsi="宋体" w:cs="宋体" w:hint="eastAsia"/>
                <w:color w:val="000000"/>
                <w:sz w:val="22"/>
              </w:rPr>
              <w:t>ookmark id</w:t>
            </w:r>
          </w:p>
        </w:tc>
      </w:tr>
      <w:tr w:rsidR="00781781">
        <w:trPr>
          <w:trHeight w:val="507"/>
        </w:trPr>
        <w:tc>
          <w:tcPr>
            <w:tcW w:w="2000" w:type="dxa"/>
            <w:tcBorders>
              <w:top w:val="nil"/>
              <w:left w:val="single" w:sz="4" w:space="0" w:color="auto"/>
              <w:bottom w:val="single" w:sz="4" w:space="0" w:color="auto"/>
              <w:right w:val="single" w:sz="4" w:space="0" w:color="auto"/>
            </w:tcBorders>
            <w:shd w:val="clear" w:color="auto" w:fill="auto"/>
            <w:vAlign w:val="center"/>
          </w:tcPr>
          <w:p w:rsidR="00781781" w:rsidRDefault="00781781">
            <w:pPr>
              <w:tabs>
                <w:tab w:val="center" w:pos="892"/>
              </w:tabs>
              <w:rPr>
                <w:rFonts w:ascii="宋体" w:hAnsi="宋体" w:cs="宋体"/>
                <w:color w:val="000000"/>
                <w:sz w:val="22"/>
              </w:rPr>
            </w:pPr>
          </w:p>
        </w:tc>
        <w:tc>
          <w:tcPr>
            <w:tcW w:w="1701" w:type="dxa"/>
            <w:tcBorders>
              <w:top w:val="nil"/>
              <w:left w:val="nil"/>
              <w:bottom w:val="single" w:sz="4" w:space="0" w:color="auto"/>
              <w:right w:val="single" w:sz="4" w:space="0" w:color="auto"/>
            </w:tcBorders>
            <w:shd w:val="clear" w:color="auto" w:fill="auto"/>
            <w:vAlign w:val="center"/>
          </w:tcPr>
          <w:p w:rsidR="00781781" w:rsidRDefault="00781781">
            <w:pPr>
              <w:rPr>
                <w:rFonts w:ascii="宋体" w:hAnsi="宋体" w:cs="宋体"/>
                <w:color w:val="000000"/>
                <w:sz w:val="22"/>
              </w:rPr>
            </w:pPr>
          </w:p>
        </w:tc>
        <w:tc>
          <w:tcPr>
            <w:tcW w:w="1134" w:type="dxa"/>
            <w:tcBorders>
              <w:top w:val="nil"/>
              <w:left w:val="nil"/>
              <w:bottom w:val="single" w:sz="4" w:space="0" w:color="auto"/>
              <w:right w:val="single" w:sz="4" w:space="0" w:color="auto"/>
            </w:tcBorders>
            <w:shd w:val="clear" w:color="auto" w:fill="auto"/>
            <w:vAlign w:val="center"/>
          </w:tcPr>
          <w:p w:rsidR="00781781" w:rsidRDefault="00781781">
            <w:pPr>
              <w:rPr>
                <w:rFonts w:ascii="宋体" w:hAnsi="宋体" w:cs="宋体"/>
                <w:color w:val="000000"/>
                <w:sz w:val="22"/>
              </w:rPr>
            </w:pPr>
          </w:p>
        </w:tc>
        <w:tc>
          <w:tcPr>
            <w:tcW w:w="4252" w:type="dxa"/>
            <w:tcBorders>
              <w:top w:val="nil"/>
              <w:left w:val="nil"/>
              <w:bottom w:val="single" w:sz="4" w:space="0" w:color="auto"/>
              <w:right w:val="single" w:sz="4" w:space="0" w:color="auto"/>
            </w:tcBorders>
            <w:shd w:val="clear" w:color="auto" w:fill="auto"/>
            <w:vAlign w:val="center"/>
          </w:tcPr>
          <w:p w:rsidR="00781781" w:rsidRDefault="00781781">
            <w:pPr>
              <w:rPr>
                <w:rFonts w:ascii="宋体" w:hAnsi="宋体" w:cs="宋体"/>
                <w:color w:val="000000"/>
                <w:sz w:val="22"/>
              </w:rPr>
            </w:pPr>
          </w:p>
        </w:tc>
      </w:tr>
    </w:tbl>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Request parameters</w:t>
      </w:r>
      <w:r>
        <w:rPr>
          <w:rFonts w:ascii="微软雅黑" w:eastAsia="微软雅黑" w:hAnsi="微软雅黑" w:cs="宋体" w:hint="eastAsia"/>
          <w:b/>
          <w:color w:val="000000"/>
          <w:sz w:val="22"/>
        </w:rPr>
        <w:t>：</w:t>
      </w:r>
    </w:p>
    <w:p w:rsidR="00781781" w:rsidRDefault="00781781">
      <w:pPr>
        <w:ind w:left="420" w:firstLine="420"/>
        <w:rPr>
          <w:rFonts w:ascii="Consolas" w:hAnsi="Consolas"/>
          <w:color w:val="2A00FF"/>
          <w:sz w:val="20"/>
          <w:shd w:val="clear" w:color="auto" w:fill="E8F2FE"/>
        </w:rPr>
      </w:pP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Return parameters:</w:t>
      </w:r>
    </w:p>
    <w:tbl>
      <w:tblPr>
        <w:tblpPr w:leftFromText="180" w:rightFromText="180" w:vertAnchor="text" w:horzAnchor="page" w:tblpX="2340" w:tblpY="624"/>
        <w:tblOverlap w:val="never"/>
        <w:tblW w:w="9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0"/>
        <w:gridCol w:w="1701"/>
        <w:gridCol w:w="1134"/>
        <w:gridCol w:w="4252"/>
      </w:tblGrid>
      <w:tr w:rsidR="00781781">
        <w:trPr>
          <w:trHeight w:val="535"/>
        </w:trPr>
        <w:tc>
          <w:tcPr>
            <w:tcW w:w="2000"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lastRenderedPageBreak/>
              <w:t>Field</w:t>
            </w:r>
          </w:p>
        </w:tc>
        <w:tc>
          <w:tcPr>
            <w:tcW w:w="1701"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code</w:t>
            </w:r>
          </w:p>
        </w:tc>
        <w:tc>
          <w:tcPr>
            <w:tcW w:w="1701"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String</w:t>
            </w:r>
          </w:p>
        </w:tc>
        <w:tc>
          <w:tcPr>
            <w:tcW w:w="1134"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R</w:t>
            </w:r>
            <w:r>
              <w:rPr>
                <w:rFonts w:ascii="宋体" w:hAnsi="宋体" w:cs="宋体" w:hint="eastAsia"/>
                <w:color w:val="000000"/>
                <w:sz w:val="22"/>
              </w:rPr>
              <w:t>esponse code</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msg</w:t>
            </w:r>
          </w:p>
        </w:tc>
        <w:tc>
          <w:tcPr>
            <w:tcW w:w="1701"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String</w:t>
            </w:r>
          </w:p>
        </w:tc>
        <w:tc>
          <w:tcPr>
            <w:tcW w:w="1134"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 xml:space="preserve">Response </w:t>
            </w:r>
            <w:r>
              <w:rPr>
                <w:rFonts w:ascii="宋体" w:hAnsi="宋体" w:cs="宋体" w:hint="eastAsia"/>
                <w:color w:val="000000"/>
                <w:sz w:val="22"/>
              </w:rPr>
              <w:t>message</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resultMap</w:t>
            </w:r>
          </w:p>
        </w:tc>
        <w:tc>
          <w:tcPr>
            <w:tcW w:w="1701"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Json</w:t>
            </w:r>
          </w:p>
        </w:tc>
        <w:tc>
          <w:tcPr>
            <w:tcW w:w="1134"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T</w:t>
            </w:r>
            <w:r>
              <w:rPr>
                <w:rFonts w:ascii="宋体" w:hAnsi="宋体" w:cs="宋体" w:hint="eastAsia"/>
                <w:color w:val="000000"/>
                <w:sz w:val="22"/>
              </w:rPr>
              <w:t xml:space="preserve">he </w:t>
            </w:r>
            <w:r>
              <w:rPr>
                <w:rFonts w:ascii="宋体" w:hAnsi="宋体" w:cs="宋体" w:hint="eastAsia"/>
                <w:color w:val="000000"/>
                <w:sz w:val="22"/>
              </w:rPr>
              <w:t>result map</w:t>
            </w:r>
          </w:p>
        </w:tc>
      </w:tr>
    </w:tbl>
    <w:p w:rsidR="00781781" w:rsidRDefault="00781781">
      <w:pPr>
        <w:rPr>
          <w:color w:val="000000"/>
          <w:sz w:val="28"/>
        </w:rPr>
      </w:pPr>
    </w:p>
    <w:p w:rsidR="00781781" w:rsidRDefault="00781781">
      <w:pPr>
        <w:ind w:left="420" w:firstLine="420"/>
        <w:rPr>
          <w:color w:val="000000"/>
          <w:szCs w:val="21"/>
        </w:rPr>
      </w:pPr>
    </w:p>
    <w:p w:rsidR="00781781" w:rsidRDefault="00DC2A50">
      <w:pPr>
        <w:pStyle w:val="1"/>
        <w:numPr>
          <w:ilvl w:val="0"/>
          <w:numId w:val="1"/>
        </w:numPr>
      </w:pPr>
      <w:r>
        <w:lastRenderedPageBreak/>
        <w:t>Remove</w:t>
      </w:r>
      <w:r>
        <w:rPr>
          <w:rFonts w:hint="eastAsia"/>
        </w:rPr>
        <w:t xml:space="preserve"> bookmark in article list</w:t>
      </w:r>
    </w:p>
    <w:p w:rsidR="00781781" w:rsidRDefault="00DC2A50">
      <w:pPr>
        <w:ind w:firstLine="283"/>
      </w:pPr>
      <w:r>
        <w:t>This API</w:t>
      </w:r>
      <w:r>
        <w:rPr>
          <w:rFonts w:hint="eastAsia"/>
        </w:rPr>
        <w:t xml:space="preserve"> is </w:t>
      </w:r>
      <w:r>
        <w:t xml:space="preserve">used </w:t>
      </w:r>
      <w:r>
        <w:rPr>
          <w:rFonts w:hint="eastAsia"/>
        </w:rPr>
        <w:t>remove bookmark</w:t>
      </w:r>
      <w:r>
        <w:t xml:space="preserve"> in the </w:t>
      </w:r>
      <w:r>
        <w:rPr>
          <w:rFonts w:hint="eastAsia"/>
        </w:rPr>
        <w:t>article list</w:t>
      </w:r>
      <w:r>
        <w:t>.</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 xml:space="preserve">URL: </w:t>
      </w:r>
    </w:p>
    <w:p w:rsidR="00781781" w:rsidRDefault="00DC2A50">
      <w:pPr>
        <w:ind w:firstLine="420"/>
        <w:rPr>
          <w:color w:val="000000" w:themeColor="text1"/>
          <w:sz w:val="24"/>
        </w:rPr>
      </w:pPr>
      <w:hyperlink w:history="1">
        <w:r>
          <w:rPr>
            <w:color w:val="000000" w:themeColor="text1"/>
            <w:sz w:val="24"/>
          </w:rPr>
          <w:t>http://{IP}:{port}/{service_name}/v1/book</w:t>
        </w:r>
      </w:hyperlink>
      <w:r>
        <w:rPr>
          <w:color w:val="000000" w:themeColor="text1"/>
          <w:sz w:val="24"/>
        </w:rPr>
        <w:t>mark/deleteOneByEmailAndContentId</w:t>
      </w:r>
    </w:p>
    <w:p w:rsidR="00781781" w:rsidRDefault="00781781">
      <w:pPr>
        <w:ind w:left="420" w:firstLine="420"/>
        <w:rPr>
          <w:rFonts w:eastAsia="宋体"/>
          <w:color w:val="000000"/>
          <w:sz w:val="28"/>
        </w:rPr>
      </w:pP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Type : POST</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b/>
          <w:color w:val="000000"/>
          <w:sz w:val="22"/>
        </w:rPr>
        <w:t xml:space="preserve">contentType </w:t>
      </w:r>
      <w:r>
        <w:rPr>
          <w:rFonts w:ascii="微软雅黑" w:eastAsia="微软雅黑" w:hAnsi="微软雅黑" w:cs="宋体" w:hint="eastAsia"/>
          <w:b/>
          <w:color w:val="000000"/>
          <w:sz w:val="22"/>
        </w:rPr>
        <w:t>: JSON</w:t>
      </w:r>
    </w:p>
    <w:tbl>
      <w:tblPr>
        <w:tblpPr w:leftFromText="180" w:rightFromText="180" w:vertAnchor="text" w:horzAnchor="page" w:tblpX="2340" w:tblpY="624"/>
        <w:tblOverlap w:val="never"/>
        <w:tblW w:w="9087" w:type="dxa"/>
        <w:tblLayout w:type="fixed"/>
        <w:tblLook w:val="04A0" w:firstRow="1" w:lastRow="0" w:firstColumn="1" w:lastColumn="0" w:noHBand="0" w:noVBand="1"/>
      </w:tblPr>
      <w:tblGrid>
        <w:gridCol w:w="2000"/>
        <w:gridCol w:w="1701"/>
        <w:gridCol w:w="1134"/>
        <w:gridCol w:w="4252"/>
      </w:tblGrid>
      <w:tr w:rsidR="00781781">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781781">
        <w:trPr>
          <w:trHeight w:val="507"/>
        </w:trPr>
        <w:tc>
          <w:tcPr>
            <w:tcW w:w="2000" w:type="dxa"/>
            <w:tcBorders>
              <w:top w:val="nil"/>
              <w:left w:val="single" w:sz="4" w:space="0" w:color="auto"/>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email</w:t>
            </w:r>
          </w:p>
        </w:tc>
        <w:tc>
          <w:tcPr>
            <w:tcW w:w="1701" w:type="dxa"/>
            <w:tcBorders>
              <w:top w:val="nil"/>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String</w:t>
            </w:r>
          </w:p>
        </w:tc>
        <w:tc>
          <w:tcPr>
            <w:tcW w:w="1134" w:type="dxa"/>
            <w:tcBorders>
              <w:top w:val="nil"/>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Y</w:t>
            </w:r>
          </w:p>
        </w:tc>
        <w:tc>
          <w:tcPr>
            <w:tcW w:w="4252" w:type="dxa"/>
            <w:tcBorders>
              <w:top w:val="nil"/>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U</w:t>
            </w:r>
            <w:r>
              <w:rPr>
                <w:rFonts w:ascii="宋体" w:hAnsi="宋体" w:cs="宋体" w:hint="eastAsia"/>
                <w:color w:val="000000"/>
                <w:sz w:val="22"/>
              </w:rPr>
              <w:t>ser email</w:t>
            </w:r>
          </w:p>
        </w:tc>
      </w:tr>
      <w:tr w:rsidR="00781781">
        <w:trPr>
          <w:trHeight w:val="507"/>
        </w:trPr>
        <w:tc>
          <w:tcPr>
            <w:tcW w:w="2000" w:type="dxa"/>
            <w:tcBorders>
              <w:top w:val="nil"/>
              <w:left w:val="single" w:sz="4" w:space="0" w:color="auto"/>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contentId</w:t>
            </w:r>
          </w:p>
        </w:tc>
        <w:tc>
          <w:tcPr>
            <w:tcW w:w="1701" w:type="dxa"/>
            <w:tcBorders>
              <w:top w:val="nil"/>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String</w:t>
            </w:r>
          </w:p>
        </w:tc>
        <w:tc>
          <w:tcPr>
            <w:tcW w:w="1134" w:type="dxa"/>
            <w:tcBorders>
              <w:top w:val="nil"/>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Y</w:t>
            </w:r>
          </w:p>
        </w:tc>
        <w:tc>
          <w:tcPr>
            <w:tcW w:w="4252" w:type="dxa"/>
            <w:tcBorders>
              <w:top w:val="nil"/>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P</w:t>
            </w:r>
            <w:r>
              <w:rPr>
                <w:rFonts w:ascii="宋体" w:hAnsi="宋体" w:cs="宋体" w:hint="eastAsia"/>
                <w:color w:val="000000"/>
                <w:sz w:val="22"/>
              </w:rPr>
              <w:t>ost id</w:t>
            </w:r>
          </w:p>
        </w:tc>
      </w:tr>
    </w:tbl>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Request parameters</w:t>
      </w:r>
      <w:r>
        <w:rPr>
          <w:rFonts w:ascii="微软雅黑" w:eastAsia="微软雅黑" w:hAnsi="微软雅黑" w:cs="宋体" w:hint="eastAsia"/>
          <w:b/>
          <w:color w:val="000000"/>
          <w:sz w:val="22"/>
        </w:rPr>
        <w:t>：</w:t>
      </w:r>
    </w:p>
    <w:p w:rsidR="00781781" w:rsidRDefault="00781781">
      <w:pPr>
        <w:ind w:left="420" w:firstLine="420"/>
        <w:rPr>
          <w:rFonts w:ascii="Consolas" w:hAnsi="Consolas"/>
          <w:color w:val="2A00FF"/>
          <w:sz w:val="20"/>
          <w:shd w:val="clear" w:color="auto" w:fill="E8F2FE"/>
        </w:rPr>
      </w:pP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Return parameters:</w:t>
      </w:r>
    </w:p>
    <w:tbl>
      <w:tblPr>
        <w:tblpPr w:leftFromText="180" w:rightFromText="180" w:vertAnchor="text" w:horzAnchor="page" w:tblpX="2340" w:tblpY="624"/>
        <w:tblOverlap w:val="never"/>
        <w:tblW w:w="9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0"/>
        <w:gridCol w:w="1701"/>
        <w:gridCol w:w="1134"/>
        <w:gridCol w:w="4252"/>
      </w:tblGrid>
      <w:tr w:rsidR="00781781">
        <w:trPr>
          <w:trHeight w:val="535"/>
        </w:trPr>
        <w:tc>
          <w:tcPr>
            <w:tcW w:w="2000"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code</w:t>
            </w:r>
          </w:p>
        </w:tc>
        <w:tc>
          <w:tcPr>
            <w:tcW w:w="1701"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String</w:t>
            </w:r>
          </w:p>
        </w:tc>
        <w:tc>
          <w:tcPr>
            <w:tcW w:w="1134"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R</w:t>
            </w:r>
            <w:r>
              <w:rPr>
                <w:rFonts w:ascii="宋体" w:hAnsi="宋体" w:cs="宋体" w:hint="eastAsia"/>
                <w:color w:val="000000"/>
                <w:sz w:val="22"/>
              </w:rPr>
              <w:t>esponse code</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msg</w:t>
            </w:r>
          </w:p>
        </w:tc>
        <w:tc>
          <w:tcPr>
            <w:tcW w:w="1701"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String</w:t>
            </w:r>
          </w:p>
        </w:tc>
        <w:tc>
          <w:tcPr>
            <w:tcW w:w="1134"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 xml:space="preserve">Response </w:t>
            </w:r>
            <w:r>
              <w:rPr>
                <w:rFonts w:ascii="宋体" w:hAnsi="宋体" w:cs="宋体" w:hint="eastAsia"/>
                <w:color w:val="000000"/>
                <w:sz w:val="22"/>
              </w:rPr>
              <w:t>message</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resultMap</w:t>
            </w:r>
          </w:p>
        </w:tc>
        <w:tc>
          <w:tcPr>
            <w:tcW w:w="1701"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Json</w:t>
            </w:r>
          </w:p>
        </w:tc>
        <w:tc>
          <w:tcPr>
            <w:tcW w:w="1134"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T</w:t>
            </w:r>
            <w:r>
              <w:rPr>
                <w:rFonts w:ascii="宋体" w:hAnsi="宋体" w:cs="宋体" w:hint="eastAsia"/>
                <w:color w:val="000000"/>
                <w:sz w:val="22"/>
              </w:rPr>
              <w:t>he result map</w:t>
            </w:r>
          </w:p>
        </w:tc>
      </w:tr>
    </w:tbl>
    <w:p w:rsidR="00781781" w:rsidRDefault="00781781">
      <w:pPr>
        <w:ind w:left="420" w:firstLine="420"/>
        <w:rPr>
          <w:color w:val="000000"/>
          <w:szCs w:val="21"/>
        </w:rPr>
      </w:pPr>
    </w:p>
    <w:p w:rsidR="00781781" w:rsidRDefault="00DC2A50">
      <w:pPr>
        <w:pStyle w:val="1"/>
        <w:numPr>
          <w:ilvl w:val="0"/>
          <w:numId w:val="1"/>
        </w:numPr>
      </w:pPr>
      <w:r>
        <w:rPr>
          <w:rFonts w:hint="eastAsia"/>
        </w:rPr>
        <w:t>Add bookmark</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 xml:space="preserve">URL: </w:t>
      </w:r>
    </w:p>
    <w:p w:rsidR="00781781" w:rsidRDefault="00DC2A50">
      <w:pPr>
        <w:ind w:firstLine="420"/>
        <w:rPr>
          <w:color w:val="000000" w:themeColor="text1"/>
          <w:sz w:val="24"/>
        </w:rPr>
      </w:pPr>
      <w:hyperlink w:history="1">
        <w:r>
          <w:rPr>
            <w:color w:val="000000" w:themeColor="text1"/>
            <w:sz w:val="24"/>
          </w:rPr>
          <w:t>http://{IP}:{port}/{service_name}/v1/book</w:t>
        </w:r>
      </w:hyperlink>
      <w:r>
        <w:rPr>
          <w:color w:val="000000" w:themeColor="text1"/>
          <w:sz w:val="24"/>
        </w:rPr>
        <w:t>mark/save</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lastRenderedPageBreak/>
        <w:t>Type : POST</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b/>
          <w:color w:val="000000"/>
          <w:sz w:val="22"/>
        </w:rPr>
        <w:t xml:space="preserve">contentType </w:t>
      </w:r>
      <w:r>
        <w:rPr>
          <w:rFonts w:ascii="微软雅黑" w:eastAsia="微软雅黑" w:hAnsi="微软雅黑" w:cs="宋体" w:hint="eastAsia"/>
          <w:b/>
          <w:color w:val="000000"/>
          <w:sz w:val="22"/>
        </w:rPr>
        <w:t>: JSON</w:t>
      </w:r>
    </w:p>
    <w:tbl>
      <w:tblPr>
        <w:tblpPr w:leftFromText="180" w:rightFromText="180" w:vertAnchor="text" w:horzAnchor="page" w:tblpX="2340" w:tblpY="624"/>
        <w:tblOverlap w:val="never"/>
        <w:tblW w:w="9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0"/>
        <w:gridCol w:w="1701"/>
        <w:gridCol w:w="1134"/>
        <w:gridCol w:w="4252"/>
      </w:tblGrid>
      <w:tr w:rsidR="00781781">
        <w:trPr>
          <w:trHeight w:val="535"/>
        </w:trPr>
        <w:tc>
          <w:tcPr>
            <w:tcW w:w="2000"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email</w:t>
            </w:r>
          </w:p>
        </w:tc>
        <w:tc>
          <w:tcPr>
            <w:tcW w:w="1701" w:type="dxa"/>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String</w:t>
            </w:r>
          </w:p>
        </w:tc>
        <w:tc>
          <w:tcPr>
            <w:tcW w:w="1134" w:type="dxa"/>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U</w:t>
            </w:r>
            <w:r>
              <w:rPr>
                <w:rFonts w:ascii="宋体" w:hAnsi="宋体" w:cs="宋体" w:hint="eastAsia"/>
                <w:color w:val="000000"/>
                <w:sz w:val="22"/>
              </w:rPr>
              <w:t>ser email</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postId</w:t>
            </w:r>
          </w:p>
        </w:tc>
        <w:tc>
          <w:tcPr>
            <w:tcW w:w="1701" w:type="dxa"/>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String</w:t>
            </w:r>
          </w:p>
        </w:tc>
        <w:tc>
          <w:tcPr>
            <w:tcW w:w="1134" w:type="dxa"/>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postId</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title</w:t>
            </w:r>
          </w:p>
        </w:tc>
        <w:tc>
          <w:tcPr>
            <w:tcW w:w="1701" w:type="dxa"/>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String</w:t>
            </w:r>
          </w:p>
        </w:tc>
        <w:tc>
          <w:tcPr>
            <w:tcW w:w="1134" w:type="dxa"/>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 xml:space="preserve">Article </w:t>
            </w:r>
            <w:r>
              <w:rPr>
                <w:rFonts w:ascii="宋体" w:hAnsi="宋体" w:cs="宋体" w:hint="eastAsia"/>
                <w:color w:val="000000"/>
                <w:sz w:val="22"/>
              </w:rPr>
              <w:t>title</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url</w:t>
            </w:r>
          </w:p>
        </w:tc>
        <w:tc>
          <w:tcPr>
            <w:tcW w:w="1701" w:type="dxa"/>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String</w:t>
            </w:r>
          </w:p>
        </w:tc>
        <w:tc>
          <w:tcPr>
            <w:tcW w:w="1134" w:type="dxa"/>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P</w:t>
            </w:r>
            <w:r>
              <w:rPr>
                <w:rFonts w:ascii="宋体" w:hAnsi="宋体" w:cs="宋体" w:hint="eastAsia"/>
                <w:color w:val="000000"/>
                <w:sz w:val="22"/>
              </w:rPr>
              <w:t>ost url</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categoryId</w:t>
            </w:r>
          </w:p>
        </w:tc>
        <w:tc>
          <w:tcPr>
            <w:tcW w:w="1701" w:type="dxa"/>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String</w:t>
            </w:r>
          </w:p>
        </w:tc>
        <w:tc>
          <w:tcPr>
            <w:tcW w:w="1134" w:type="dxa"/>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C</w:t>
            </w:r>
            <w:r>
              <w:rPr>
                <w:rFonts w:ascii="宋体" w:hAnsi="宋体" w:cs="宋体" w:hint="eastAsia"/>
                <w:color w:val="000000"/>
                <w:sz w:val="22"/>
              </w:rPr>
              <w:t>ategory type id</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contentTypeId</w:t>
            </w:r>
          </w:p>
        </w:tc>
        <w:tc>
          <w:tcPr>
            <w:tcW w:w="1701" w:type="dxa"/>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String</w:t>
            </w:r>
          </w:p>
        </w:tc>
        <w:tc>
          <w:tcPr>
            <w:tcW w:w="1134" w:type="dxa"/>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C</w:t>
            </w:r>
            <w:r>
              <w:rPr>
                <w:rFonts w:ascii="宋体" w:hAnsi="宋体" w:cs="宋体" w:hint="eastAsia"/>
                <w:color w:val="000000"/>
                <w:sz w:val="22"/>
              </w:rPr>
              <w:t>ontent type id</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status</w:t>
            </w:r>
          </w:p>
        </w:tc>
        <w:tc>
          <w:tcPr>
            <w:tcW w:w="1701" w:type="dxa"/>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int</w:t>
            </w:r>
          </w:p>
        </w:tc>
        <w:tc>
          <w:tcPr>
            <w:tcW w:w="1134" w:type="dxa"/>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1.</w:t>
            </w:r>
            <w:r>
              <w:rPr>
                <w:rFonts w:ascii="宋体" w:hAnsi="宋体" w:cs="宋体"/>
                <w:color w:val="000000"/>
                <w:sz w:val="22"/>
              </w:rPr>
              <w:t>article</w:t>
            </w:r>
            <w:r>
              <w:rPr>
                <w:rFonts w:ascii="宋体" w:hAnsi="宋体" w:cs="宋体" w:hint="eastAsia"/>
                <w:color w:val="000000"/>
                <w:sz w:val="22"/>
              </w:rPr>
              <w:t xml:space="preserve">   2.unite</w:t>
            </w:r>
          </w:p>
        </w:tc>
      </w:tr>
    </w:tbl>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Request parameters</w:t>
      </w:r>
      <w:r>
        <w:rPr>
          <w:rFonts w:ascii="微软雅黑" w:eastAsia="微软雅黑" w:hAnsi="微软雅黑" w:cs="宋体" w:hint="eastAsia"/>
          <w:b/>
          <w:color w:val="000000"/>
          <w:sz w:val="22"/>
        </w:rPr>
        <w:t>：</w:t>
      </w:r>
    </w:p>
    <w:p w:rsidR="00781781" w:rsidRDefault="00DC2A50">
      <w:pPr>
        <w:ind w:left="420" w:firstLine="420"/>
        <w:rPr>
          <w:rFonts w:ascii="Consolas" w:hAnsi="Consolas"/>
          <w:color w:val="2A00FF"/>
          <w:sz w:val="20"/>
          <w:shd w:val="clear" w:color="auto" w:fill="E8F2FE"/>
        </w:rPr>
      </w:pPr>
      <w:r>
        <w:rPr>
          <w:rFonts w:ascii="Consolas" w:hAnsi="Consolas" w:hint="eastAsia"/>
          <w:color w:val="2A00FF"/>
          <w:sz w:val="20"/>
          <w:shd w:val="clear" w:color="auto" w:fill="E8F2FE"/>
        </w:rPr>
        <w:t>{</w:t>
      </w:r>
    </w:p>
    <w:p w:rsidR="00781781" w:rsidRDefault="00DC2A50">
      <w:pPr>
        <w:ind w:left="420" w:firstLine="420"/>
        <w:rPr>
          <w:rFonts w:ascii="Consolas" w:hAnsi="Consolas"/>
          <w:color w:val="2A00FF"/>
          <w:sz w:val="20"/>
          <w:shd w:val="clear" w:color="auto" w:fill="E8F2FE"/>
        </w:rPr>
      </w:pPr>
      <w:r>
        <w:rPr>
          <w:rFonts w:ascii="Consolas" w:hAnsi="Consolas" w:hint="eastAsia"/>
          <w:color w:val="2A00FF"/>
          <w:sz w:val="20"/>
          <w:shd w:val="clear" w:color="auto" w:fill="E8F2FE"/>
        </w:rPr>
        <w:t xml:space="preserve">  "email": "string",</w:t>
      </w:r>
    </w:p>
    <w:p w:rsidR="00781781" w:rsidRDefault="00DC2A50">
      <w:pPr>
        <w:ind w:left="420" w:firstLine="420"/>
        <w:rPr>
          <w:rFonts w:ascii="Consolas" w:hAnsi="Consolas"/>
          <w:color w:val="2A00FF"/>
          <w:sz w:val="20"/>
          <w:shd w:val="clear" w:color="auto" w:fill="E8F2FE"/>
        </w:rPr>
      </w:pPr>
      <w:r>
        <w:rPr>
          <w:rFonts w:ascii="Consolas" w:hAnsi="Consolas" w:hint="eastAsia"/>
          <w:color w:val="2A00FF"/>
          <w:sz w:val="20"/>
          <w:shd w:val="clear" w:color="auto" w:fill="E8F2FE"/>
        </w:rPr>
        <w:t xml:space="preserve">  "postId": "string",</w:t>
      </w:r>
    </w:p>
    <w:p w:rsidR="00781781" w:rsidRDefault="00DC2A50">
      <w:pPr>
        <w:ind w:left="420" w:firstLine="420"/>
        <w:rPr>
          <w:rFonts w:ascii="Consolas" w:hAnsi="Consolas"/>
          <w:color w:val="2A00FF"/>
          <w:sz w:val="20"/>
          <w:shd w:val="clear" w:color="auto" w:fill="E8F2FE"/>
        </w:rPr>
      </w:pPr>
      <w:r>
        <w:rPr>
          <w:rFonts w:ascii="Consolas" w:hAnsi="Consolas" w:hint="eastAsia"/>
          <w:color w:val="2A00FF"/>
          <w:sz w:val="20"/>
          <w:shd w:val="clear" w:color="auto" w:fill="E8F2FE"/>
        </w:rPr>
        <w:t xml:space="preserve">  "title": "string",</w:t>
      </w:r>
    </w:p>
    <w:p w:rsidR="00781781" w:rsidRDefault="00DC2A50">
      <w:pPr>
        <w:ind w:left="420" w:firstLine="420"/>
        <w:rPr>
          <w:rFonts w:ascii="Consolas" w:hAnsi="Consolas"/>
          <w:color w:val="2A00FF"/>
          <w:sz w:val="20"/>
          <w:shd w:val="clear" w:color="auto" w:fill="E8F2FE"/>
        </w:rPr>
      </w:pPr>
      <w:r>
        <w:rPr>
          <w:rFonts w:ascii="Consolas" w:hAnsi="Consolas" w:hint="eastAsia"/>
          <w:color w:val="2A00FF"/>
          <w:sz w:val="20"/>
          <w:shd w:val="clear" w:color="auto" w:fill="E8F2FE"/>
        </w:rPr>
        <w:t xml:space="preserve"> "categoryId": "string",</w:t>
      </w:r>
    </w:p>
    <w:p w:rsidR="00781781" w:rsidRDefault="00DC2A50">
      <w:pPr>
        <w:ind w:left="420" w:firstLine="420"/>
        <w:rPr>
          <w:rFonts w:ascii="Consolas" w:hAnsi="Consolas"/>
          <w:color w:val="2A00FF"/>
          <w:sz w:val="20"/>
          <w:shd w:val="clear" w:color="auto" w:fill="E8F2FE"/>
        </w:rPr>
      </w:pPr>
      <w:r>
        <w:rPr>
          <w:rFonts w:ascii="Consolas" w:hAnsi="Consolas" w:hint="eastAsia"/>
          <w:color w:val="2A00FF"/>
          <w:sz w:val="20"/>
          <w:shd w:val="clear" w:color="auto" w:fill="E8F2FE"/>
        </w:rPr>
        <w:t xml:space="preserve"> "contentTypeId": "string",</w:t>
      </w:r>
    </w:p>
    <w:p w:rsidR="00781781" w:rsidRDefault="00DC2A50">
      <w:pPr>
        <w:ind w:left="420" w:firstLine="420"/>
        <w:rPr>
          <w:rFonts w:ascii="Consolas" w:hAnsi="Consolas"/>
          <w:color w:val="2A00FF"/>
          <w:sz w:val="20"/>
          <w:shd w:val="clear" w:color="auto" w:fill="E8F2FE"/>
        </w:rPr>
      </w:pPr>
      <w:r>
        <w:rPr>
          <w:rFonts w:ascii="Consolas" w:hAnsi="Consolas" w:hint="eastAsia"/>
          <w:color w:val="2A00FF"/>
          <w:sz w:val="20"/>
          <w:shd w:val="clear" w:color="auto" w:fill="E8F2FE"/>
        </w:rPr>
        <w:t xml:space="preserve">  "url": "string"</w:t>
      </w:r>
    </w:p>
    <w:p w:rsidR="00781781" w:rsidRDefault="00DC2A50">
      <w:pPr>
        <w:ind w:left="420" w:firstLine="420"/>
        <w:rPr>
          <w:rFonts w:ascii="Consolas" w:hAnsi="Consolas"/>
          <w:color w:val="2A00FF"/>
          <w:sz w:val="20"/>
          <w:shd w:val="clear" w:color="auto" w:fill="E8F2FE"/>
        </w:rPr>
      </w:pPr>
      <w:r>
        <w:rPr>
          <w:rFonts w:ascii="Consolas" w:hAnsi="Consolas" w:hint="eastAsia"/>
          <w:color w:val="2A00FF"/>
          <w:sz w:val="20"/>
          <w:shd w:val="clear" w:color="auto" w:fill="E8F2FE"/>
        </w:rPr>
        <w:t>}</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Return parameters:</w:t>
      </w:r>
    </w:p>
    <w:tbl>
      <w:tblPr>
        <w:tblpPr w:leftFromText="180" w:rightFromText="180" w:vertAnchor="text" w:horzAnchor="page" w:tblpX="2340" w:tblpY="624"/>
        <w:tblOverlap w:val="never"/>
        <w:tblW w:w="9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0"/>
        <w:gridCol w:w="1701"/>
        <w:gridCol w:w="1134"/>
        <w:gridCol w:w="4252"/>
      </w:tblGrid>
      <w:tr w:rsidR="00781781">
        <w:trPr>
          <w:trHeight w:val="535"/>
        </w:trPr>
        <w:tc>
          <w:tcPr>
            <w:tcW w:w="2000"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code</w:t>
            </w:r>
          </w:p>
        </w:tc>
        <w:tc>
          <w:tcPr>
            <w:tcW w:w="1701"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String</w:t>
            </w:r>
          </w:p>
        </w:tc>
        <w:tc>
          <w:tcPr>
            <w:tcW w:w="1134"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R</w:t>
            </w:r>
            <w:r>
              <w:rPr>
                <w:rFonts w:ascii="宋体" w:hAnsi="宋体" w:cs="宋体" w:hint="eastAsia"/>
                <w:color w:val="000000"/>
                <w:sz w:val="22"/>
              </w:rPr>
              <w:t>esponse code</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msg</w:t>
            </w:r>
          </w:p>
        </w:tc>
        <w:tc>
          <w:tcPr>
            <w:tcW w:w="1701"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String</w:t>
            </w:r>
          </w:p>
        </w:tc>
        <w:tc>
          <w:tcPr>
            <w:tcW w:w="1134"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 xml:space="preserve">Response </w:t>
            </w:r>
            <w:r>
              <w:rPr>
                <w:rFonts w:ascii="宋体" w:hAnsi="宋体" w:cs="宋体" w:hint="eastAsia"/>
                <w:color w:val="000000"/>
                <w:sz w:val="22"/>
              </w:rPr>
              <w:t>message</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resultMap</w:t>
            </w:r>
          </w:p>
        </w:tc>
        <w:tc>
          <w:tcPr>
            <w:tcW w:w="1701"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Json</w:t>
            </w:r>
          </w:p>
        </w:tc>
        <w:tc>
          <w:tcPr>
            <w:tcW w:w="1134"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T</w:t>
            </w:r>
            <w:r>
              <w:rPr>
                <w:rFonts w:ascii="宋体" w:hAnsi="宋体" w:cs="宋体" w:hint="eastAsia"/>
                <w:color w:val="000000"/>
                <w:sz w:val="22"/>
              </w:rPr>
              <w:t>he result map</w:t>
            </w:r>
          </w:p>
        </w:tc>
      </w:tr>
    </w:tbl>
    <w:p w:rsidR="00781781" w:rsidRDefault="00781781">
      <w:pPr>
        <w:rPr>
          <w:color w:val="000000"/>
          <w:sz w:val="28"/>
        </w:rPr>
      </w:pPr>
    </w:p>
    <w:p w:rsidR="00781781" w:rsidRDefault="00781781">
      <w:pPr>
        <w:ind w:left="420" w:firstLine="420"/>
        <w:rPr>
          <w:color w:val="000000"/>
          <w:szCs w:val="21"/>
        </w:rPr>
      </w:pPr>
    </w:p>
    <w:p w:rsidR="00781781" w:rsidRDefault="00DC2A50">
      <w:pPr>
        <w:pStyle w:val="1"/>
        <w:numPr>
          <w:ilvl w:val="0"/>
          <w:numId w:val="1"/>
        </w:numPr>
      </w:pPr>
      <w:r>
        <w:rPr>
          <w:rFonts w:hint="eastAsia"/>
        </w:rPr>
        <w:lastRenderedPageBreak/>
        <w:t xml:space="preserve"> </w:t>
      </w:r>
      <w:r>
        <w:t>R</w:t>
      </w:r>
      <w:r>
        <w:rPr>
          <w:rFonts w:hint="eastAsia"/>
        </w:rPr>
        <w:t>emove sponsor</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 xml:space="preserve">URL: </w:t>
      </w:r>
    </w:p>
    <w:p w:rsidR="00781781" w:rsidRDefault="00DC2A50">
      <w:pPr>
        <w:ind w:firstLine="420"/>
        <w:rPr>
          <w:color w:val="000000" w:themeColor="text1"/>
          <w:sz w:val="24"/>
        </w:rPr>
      </w:pPr>
      <w:hyperlink w:history="1">
        <w:r>
          <w:rPr>
            <w:color w:val="000000" w:themeColor="text1"/>
            <w:sz w:val="24"/>
          </w:rPr>
          <w:t>http://{IP}:{port}/{service_name}/</w:t>
        </w:r>
      </w:hyperlink>
      <w:r>
        <w:rPr>
          <w:color w:val="000000" w:themeColor="text1"/>
          <w:sz w:val="24"/>
        </w:rPr>
        <w:t>v1/sponsor/deleteOneById</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Type : POST</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b/>
          <w:color w:val="000000"/>
          <w:sz w:val="22"/>
        </w:rPr>
        <w:t xml:space="preserve">contentType </w:t>
      </w:r>
      <w:r>
        <w:rPr>
          <w:rFonts w:ascii="微软雅黑" w:eastAsia="微软雅黑" w:hAnsi="微软雅黑" w:cs="宋体" w:hint="eastAsia"/>
          <w:b/>
          <w:color w:val="000000"/>
          <w:sz w:val="22"/>
        </w:rPr>
        <w:t>: JSON</w:t>
      </w:r>
    </w:p>
    <w:tbl>
      <w:tblPr>
        <w:tblpPr w:leftFromText="180" w:rightFromText="180" w:vertAnchor="text" w:horzAnchor="page" w:tblpX="2340" w:tblpY="624"/>
        <w:tblOverlap w:val="never"/>
        <w:tblW w:w="9087" w:type="dxa"/>
        <w:tblLayout w:type="fixed"/>
        <w:tblLook w:val="04A0" w:firstRow="1" w:lastRow="0" w:firstColumn="1" w:lastColumn="0" w:noHBand="0" w:noVBand="1"/>
      </w:tblPr>
      <w:tblGrid>
        <w:gridCol w:w="2000"/>
        <w:gridCol w:w="1701"/>
        <w:gridCol w:w="1134"/>
        <w:gridCol w:w="4252"/>
      </w:tblGrid>
      <w:tr w:rsidR="00781781">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781781">
        <w:trPr>
          <w:trHeight w:val="507"/>
        </w:trPr>
        <w:tc>
          <w:tcPr>
            <w:tcW w:w="2000" w:type="dxa"/>
            <w:tcBorders>
              <w:top w:val="nil"/>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id</w:t>
            </w:r>
          </w:p>
        </w:tc>
        <w:tc>
          <w:tcPr>
            <w:tcW w:w="1701" w:type="dxa"/>
            <w:tcBorders>
              <w:top w:val="nil"/>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String</w:t>
            </w:r>
          </w:p>
        </w:tc>
        <w:tc>
          <w:tcPr>
            <w:tcW w:w="1134" w:type="dxa"/>
            <w:tcBorders>
              <w:top w:val="nil"/>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Y</w:t>
            </w:r>
          </w:p>
        </w:tc>
        <w:tc>
          <w:tcPr>
            <w:tcW w:w="4252" w:type="dxa"/>
            <w:tcBorders>
              <w:top w:val="nil"/>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S</w:t>
            </w:r>
            <w:r>
              <w:rPr>
                <w:rFonts w:ascii="宋体" w:hAnsi="宋体" w:cs="宋体" w:hint="eastAsia"/>
                <w:color w:val="000000"/>
                <w:sz w:val="22"/>
              </w:rPr>
              <w:t>ponsor id</w:t>
            </w:r>
          </w:p>
        </w:tc>
      </w:tr>
    </w:tbl>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Request parameters</w:t>
      </w:r>
      <w:r>
        <w:rPr>
          <w:rFonts w:ascii="微软雅黑" w:eastAsia="微软雅黑" w:hAnsi="微软雅黑" w:cs="宋体" w:hint="eastAsia"/>
          <w:b/>
          <w:color w:val="000000"/>
          <w:sz w:val="22"/>
        </w:rPr>
        <w:t>：</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Return parameters:</w:t>
      </w:r>
    </w:p>
    <w:tbl>
      <w:tblPr>
        <w:tblpPr w:leftFromText="180" w:rightFromText="180" w:vertAnchor="text" w:horzAnchor="page" w:tblpX="2340" w:tblpY="624"/>
        <w:tblOverlap w:val="never"/>
        <w:tblW w:w="9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0"/>
        <w:gridCol w:w="1701"/>
        <w:gridCol w:w="1134"/>
        <w:gridCol w:w="4252"/>
      </w:tblGrid>
      <w:tr w:rsidR="00781781">
        <w:trPr>
          <w:trHeight w:val="535"/>
        </w:trPr>
        <w:tc>
          <w:tcPr>
            <w:tcW w:w="2000"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code</w:t>
            </w:r>
          </w:p>
        </w:tc>
        <w:tc>
          <w:tcPr>
            <w:tcW w:w="1701"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String</w:t>
            </w:r>
          </w:p>
        </w:tc>
        <w:tc>
          <w:tcPr>
            <w:tcW w:w="1134"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R</w:t>
            </w:r>
            <w:r>
              <w:rPr>
                <w:rFonts w:ascii="宋体" w:hAnsi="宋体" w:cs="宋体" w:hint="eastAsia"/>
                <w:color w:val="000000"/>
                <w:sz w:val="22"/>
              </w:rPr>
              <w:t>esponse code</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msg</w:t>
            </w:r>
          </w:p>
        </w:tc>
        <w:tc>
          <w:tcPr>
            <w:tcW w:w="1701"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String</w:t>
            </w:r>
          </w:p>
        </w:tc>
        <w:tc>
          <w:tcPr>
            <w:tcW w:w="1134"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 xml:space="preserve">Response </w:t>
            </w:r>
            <w:r>
              <w:rPr>
                <w:rFonts w:ascii="宋体" w:hAnsi="宋体" w:cs="宋体" w:hint="eastAsia"/>
                <w:color w:val="000000"/>
                <w:sz w:val="22"/>
              </w:rPr>
              <w:t>message</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resultMap</w:t>
            </w:r>
          </w:p>
        </w:tc>
        <w:tc>
          <w:tcPr>
            <w:tcW w:w="1701"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Json</w:t>
            </w:r>
          </w:p>
        </w:tc>
        <w:tc>
          <w:tcPr>
            <w:tcW w:w="1134"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T</w:t>
            </w:r>
            <w:r>
              <w:rPr>
                <w:rFonts w:ascii="宋体" w:hAnsi="宋体" w:cs="宋体" w:hint="eastAsia"/>
                <w:color w:val="000000"/>
                <w:sz w:val="22"/>
              </w:rPr>
              <w:t>he result map</w:t>
            </w:r>
          </w:p>
        </w:tc>
      </w:tr>
    </w:tbl>
    <w:p w:rsidR="00781781" w:rsidRDefault="00781781">
      <w:pPr>
        <w:rPr>
          <w:color w:val="000000"/>
          <w:sz w:val="28"/>
        </w:rPr>
      </w:pPr>
    </w:p>
    <w:p w:rsidR="00781781" w:rsidRDefault="00781781">
      <w:pPr>
        <w:ind w:left="420" w:firstLine="420"/>
        <w:rPr>
          <w:color w:val="000000"/>
          <w:szCs w:val="21"/>
        </w:rPr>
      </w:pPr>
    </w:p>
    <w:p w:rsidR="00781781" w:rsidRDefault="00DC2A50">
      <w:pPr>
        <w:pStyle w:val="1"/>
        <w:numPr>
          <w:ilvl w:val="0"/>
          <w:numId w:val="1"/>
        </w:numPr>
      </w:pPr>
      <w:r>
        <w:rPr>
          <w:rFonts w:hint="eastAsia"/>
        </w:rPr>
        <w:t>Get all sponsor</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 xml:space="preserve">URL: </w:t>
      </w:r>
    </w:p>
    <w:p w:rsidR="00781781" w:rsidRDefault="00DC2A50">
      <w:pPr>
        <w:ind w:firstLine="420"/>
        <w:rPr>
          <w:color w:val="000000" w:themeColor="text1"/>
          <w:sz w:val="24"/>
        </w:rPr>
      </w:pPr>
      <w:hyperlink w:history="1">
        <w:r>
          <w:rPr>
            <w:color w:val="000000" w:themeColor="text1"/>
            <w:sz w:val="24"/>
          </w:rPr>
          <w:t>http://{IP}:{port}/{service_name}/</w:t>
        </w:r>
      </w:hyperlink>
      <w:r>
        <w:rPr>
          <w:color w:val="000000" w:themeColor="text1"/>
          <w:sz w:val="24"/>
        </w:rPr>
        <w:t>v1/sponsor/getAll</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Type : POST</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b/>
          <w:color w:val="000000"/>
          <w:sz w:val="22"/>
        </w:rPr>
        <w:t xml:space="preserve">contentType </w:t>
      </w:r>
      <w:r>
        <w:rPr>
          <w:rFonts w:ascii="微软雅黑" w:eastAsia="微软雅黑" w:hAnsi="微软雅黑" w:cs="宋体" w:hint="eastAsia"/>
          <w:b/>
          <w:color w:val="000000"/>
          <w:sz w:val="22"/>
        </w:rPr>
        <w:t>: JSON</w:t>
      </w:r>
    </w:p>
    <w:tbl>
      <w:tblPr>
        <w:tblpPr w:leftFromText="180" w:rightFromText="180" w:vertAnchor="text" w:horzAnchor="page" w:tblpX="2340" w:tblpY="624"/>
        <w:tblOverlap w:val="never"/>
        <w:tblW w:w="9087" w:type="dxa"/>
        <w:tblLayout w:type="fixed"/>
        <w:tblLook w:val="04A0" w:firstRow="1" w:lastRow="0" w:firstColumn="1" w:lastColumn="0" w:noHBand="0" w:noVBand="1"/>
      </w:tblPr>
      <w:tblGrid>
        <w:gridCol w:w="2000"/>
        <w:gridCol w:w="1701"/>
        <w:gridCol w:w="1134"/>
        <w:gridCol w:w="4252"/>
      </w:tblGrid>
      <w:tr w:rsidR="00781781">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781781">
        <w:trPr>
          <w:trHeight w:val="507"/>
        </w:trPr>
        <w:tc>
          <w:tcPr>
            <w:tcW w:w="2000" w:type="dxa"/>
            <w:tcBorders>
              <w:top w:val="nil"/>
              <w:left w:val="single" w:sz="4" w:space="0" w:color="auto"/>
              <w:bottom w:val="single" w:sz="4" w:space="0" w:color="auto"/>
              <w:right w:val="single" w:sz="4" w:space="0" w:color="auto"/>
            </w:tcBorders>
            <w:shd w:val="clear" w:color="auto" w:fill="auto"/>
            <w:vAlign w:val="center"/>
          </w:tcPr>
          <w:p w:rsidR="00781781" w:rsidRDefault="00781781">
            <w:pPr>
              <w:tabs>
                <w:tab w:val="center" w:pos="892"/>
              </w:tabs>
              <w:rPr>
                <w:rFonts w:ascii="宋体" w:hAnsi="宋体" w:cs="宋体"/>
                <w:color w:val="000000"/>
                <w:sz w:val="22"/>
              </w:rPr>
            </w:pPr>
          </w:p>
        </w:tc>
        <w:tc>
          <w:tcPr>
            <w:tcW w:w="1701" w:type="dxa"/>
            <w:tcBorders>
              <w:top w:val="nil"/>
              <w:left w:val="nil"/>
              <w:bottom w:val="single" w:sz="4" w:space="0" w:color="auto"/>
              <w:right w:val="single" w:sz="4" w:space="0" w:color="auto"/>
            </w:tcBorders>
            <w:shd w:val="clear" w:color="auto" w:fill="auto"/>
            <w:vAlign w:val="center"/>
          </w:tcPr>
          <w:p w:rsidR="00781781" w:rsidRDefault="00781781">
            <w:pPr>
              <w:rPr>
                <w:rFonts w:ascii="宋体" w:hAnsi="宋体" w:cs="宋体"/>
                <w:color w:val="000000"/>
                <w:sz w:val="22"/>
              </w:rPr>
            </w:pPr>
          </w:p>
        </w:tc>
        <w:tc>
          <w:tcPr>
            <w:tcW w:w="1134" w:type="dxa"/>
            <w:tcBorders>
              <w:top w:val="nil"/>
              <w:left w:val="nil"/>
              <w:bottom w:val="single" w:sz="4" w:space="0" w:color="auto"/>
              <w:right w:val="single" w:sz="4" w:space="0" w:color="auto"/>
            </w:tcBorders>
            <w:shd w:val="clear" w:color="auto" w:fill="auto"/>
            <w:vAlign w:val="center"/>
          </w:tcPr>
          <w:p w:rsidR="00781781" w:rsidRDefault="00781781">
            <w:pPr>
              <w:rPr>
                <w:rFonts w:ascii="宋体" w:hAnsi="宋体" w:cs="宋体"/>
                <w:color w:val="000000"/>
                <w:sz w:val="22"/>
              </w:rPr>
            </w:pPr>
          </w:p>
        </w:tc>
        <w:tc>
          <w:tcPr>
            <w:tcW w:w="4252" w:type="dxa"/>
            <w:tcBorders>
              <w:top w:val="nil"/>
              <w:left w:val="nil"/>
              <w:bottom w:val="single" w:sz="4" w:space="0" w:color="auto"/>
              <w:right w:val="single" w:sz="4" w:space="0" w:color="auto"/>
            </w:tcBorders>
            <w:shd w:val="clear" w:color="auto" w:fill="auto"/>
            <w:vAlign w:val="center"/>
          </w:tcPr>
          <w:p w:rsidR="00781781" w:rsidRDefault="00781781">
            <w:pPr>
              <w:rPr>
                <w:rFonts w:ascii="宋体" w:hAnsi="宋体" w:cs="宋体"/>
                <w:color w:val="000000"/>
                <w:sz w:val="22"/>
              </w:rPr>
            </w:pPr>
          </w:p>
        </w:tc>
      </w:tr>
    </w:tbl>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Request parameters</w:t>
      </w:r>
      <w:r>
        <w:rPr>
          <w:rFonts w:ascii="微软雅黑" w:eastAsia="微软雅黑" w:hAnsi="微软雅黑" w:cs="宋体" w:hint="eastAsia"/>
          <w:b/>
          <w:color w:val="000000"/>
          <w:sz w:val="22"/>
        </w:rPr>
        <w:t>：</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lastRenderedPageBreak/>
        <w:t>Return parameters:</w:t>
      </w:r>
    </w:p>
    <w:tbl>
      <w:tblPr>
        <w:tblpPr w:leftFromText="180" w:rightFromText="180" w:vertAnchor="text" w:horzAnchor="page" w:tblpX="2340" w:tblpY="624"/>
        <w:tblOverlap w:val="never"/>
        <w:tblW w:w="9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0"/>
        <w:gridCol w:w="1701"/>
        <w:gridCol w:w="1134"/>
        <w:gridCol w:w="4252"/>
      </w:tblGrid>
      <w:tr w:rsidR="00781781">
        <w:trPr>
          <w:trHeight w:val="535"/>
        </w:trPr>
        <w:tc>
          <w:tcPr>
            <w:tcW w:w="2000"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code</w:t>
            </w:r>
          </w:p>
        </w:tc>
        <w:tc>
          <w:tcPr>
            <w:tcW w:w="1701"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String</w:t>
            </w:r>
          </w:p>
        </w:tc>
        <w:tc>
          <w:tcPr>
            <w:tcW w:w="1134"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R</w:t>
            </w:r>
            <w:r>
              <w:rPr>
                <w:rFonts w:ascii="宋体" w:hAnsi="宋体" w:cs="宋体" w:hint="eastAsia"/>
                <w:color w:val="000000"/>
                <w:sz w:val="22"/>
              </w:rPr>
              <w:t>esponse code</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msg</w:t>
            </w:r>
          </w:p>
        </w:tc>
        <w:tc>
          <w:tcPr>
            <w:tcW w:w="1701"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String</w:t>
            </w:r>
          </w:p>
        </w:tc>
        <w:tc>
          <w:tcPr>
            <w:tcW w:w="1134"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 xml:space="preserve">Response </w:t>
            </w:r>
            <w:r>
              <w:rPr>
                <w:rFonts w:ascii="宋体" w:hAnsi="宋体" w:cs="宋体" w:hint="eastAsia"/>
                <w:color w:val="000000"/>
                <w:sz w:val="22"/>
              </w:rPr>
              <w:t>message</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resultMap</w:t>
            </w:r>
          </w:p>
        </w:tc>
        <w:tc>
          <w:tcPr>
            <w:tcW w:w="1701"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Json</w:t>
            </w:r>
          </w:p>
        </w:tc>
        <w:tc>
          <w:tcPr>
            <w:tcW w:w="1134"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T</w:t>
            </w:r>
            <w:r>
              <w:rPr>
                <w:rFonts w:ascii="宋体" w:hAnsi="宋体" w:cs="宋体" w:hint="eastAsia"/>
                <w:color w:val="000000"/>
                <w:sz w:val="22"/>
              </w:rPr>
              <w:t>he result map</w:t>
            </w:r>
          </w:p>
        </w:tc>
      </w:tr>
    </w:tbl>
    <w:p w:rsidR="00781781" w:rsidRDefault="00781781">
      <w:pPr>
        <w:ind w:left="420" w:firstLine="420"/>
        <w:rPr>
          <w:color w:val="000000"/>
          <w:szCs w:val="21"/>
        </w:rPr>
      </w:pPr>
    </w:p>
    <w:p w:rsidR="00781781" w:rsidRDefault="00781781">
      <w:pPr>
        <w:ind w:left="420" w:firstLine="420"/>
        <w:rPr>
          <w:color w:val="000000"/>
          <w:szCs w:val="21"/>
        </w:rPr>
      </w:pPr>
    </w:p>
    <w:p w:rsidR="00781781" w:rsidRDefault="00781781">
      <w:pPr>
        <w:ind w:left="420" w:firstLine="420"/>
        <w:rPr>
          <w:color w:val="000000"/>
          <w:szCs w:val="21"/>
        </w:rPr>
      </w:pPr>
    </w:p>
    <w:p w:rsidR="00781781" w:rsidRDefault="00DC2A50">
      <w:pPr>
        <w:pStyle w:val="1"/>
        <w:numPr>
          <w:ilvl w:val="0"/>
          <w:numId w:val="1"/>
        </w:numPr>
      </w:pPr>
      <w:r>
        <w:t>A</w:t>
      </w:r>
      <w:r>
        <w:rPr>
          <w:rFonts w:hint="eastAsia"/>
        </w:rPr>
        <w:t>dd sponsor</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 xml:space="preserve">URL: </w:t>
      </w:r>
    </w:p>
    <w:p w:rsidR="00781781" w:rsidRDefault="00DC2A50">
      <w:pPr>
        <w:ind w:firstLine="420"/>
        <w:rPr>
          <w:color w:val="000000" w:themeColor="text1"/>
          <w:sz w:val="24"/>
        </w:rPr>
      </w:pPr>
      <w:hyperlink w:history="1">
        <w:r>
          <w:rPr>
            <w:color w:val="000000" w:themeColor="text1"/>
            <w:sz w:val="24"/>
          </w:rPr>
          <w:t>http://{IP}:{port}/{service_name}/</w:t>
        </w:r>
      </w:hyperlink>
      <w:r>
        <w:rPr>
          <w:color w:val="000000" w:themeColor="text1"/>
          <w:sz w:val="24"/>
        </w:rPr>
        <w:t>v1/sponsor/save</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Type : POST</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b/>
          <w:color w:val="000000"/>
          <w:sz w:val="22"/>
        </w:rPr>
        <w:t xml:space="preserve">contentType </w:t>
      </w:r>
      <w:r>
        <w:rPr>
          <w:rFonts w:ascii="微软雅黑" w:eastAsia="微软雅黑" w:hAnsi="微软雅黑" w:cs="宋体" w:hint="eastAsia"/>
          <w:b/>
          <w:color w:val="000000"/>
          <w:sz w:val="22"/>
        </w:rPr>
        <w:t>: JSON</w:t>
      </w:r>
    </w:p>
    <w:tbl>
      <w:tblPr>
        <w:tblpPr w:leftFromText="180" w:rightFromText="180" w:vertAnchor="text" w:horzAnchor="page" w:tblpX="2340" w:tblpY="624"/>
        <w:tblOverlap w:val="never"/>
        <w:tblW w:w="9087" w:type="dxa"/>
        <w:tblLayout w:type="fixed"/>
        <w:tblLook w:val="04A0" w:firstRow="1" w:lastRow="0" w:firstColumn="1" w:lastColumn="0" w:noHBand="0" w:noVBand="1"/>
      </w:tblPr>
      <w:tblGrid>
        <w:gridCol w:w="2000"/>
        <w:gridCol w:w="1701"/>
        <w:gridCol w:w="1134"/>
        <w:gridCol w:w="4252"/>
      </w:tblGrid>
      <w:tr w:rsidR="00781781">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781781">
        <w:trPr>
          <w:trHeight w:val="507"/>
        </w:trPr>
        <w:tc>
          <w:tcPr>
            <w:tcW w:w="2000" w:type="dxa"/>
            <w:tcBorders>
              <w:top w:val="nil"/>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name</w:t>
            </w:r>
          </w:p>
        </w:tc>
        <w:tc>
          <w:tcPr>
            <w:tcW w:w="1701" w:type="dxa"/>
            <w:tcBorders>
              <w:top w:val="nil"/>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String</w:t>
            </w:r>
          </w:p>
        </w:tc>
        <w:tc>
          <w:tcPr>
            <w:tcW w:w="1134" w:type="dxa"/>
            <w:tcBorders>
              <w:top w:val="nil"/>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Y</w:t>
            </w:r>
          </w:p>
        </w:tc>
        <w:tc>
          <w:tcPr>
            <w:tcW w:w="4252" w:type="dxa"/>
            <w:tcBorders>
              <w:top w:val="nil"/>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S</w:t>
            </w:r>
            <w:r>
              <w:rPr>
                <w:rFonts w:ascii="宋体" w:hAnsi="宋体" w:cs="宋体" w:hint="eastAsia"/>
                <w:color w:val="000000"/>
                <w:sz w:val="22"/>
              </w:rPr>
              <w:t>ponsor name</w:t>
            </w:r>
          </w:p>
        </w:tc>
      </w:tr>
    </w:tbl>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Request parameters</w:t>
      </w:r>
      <w:r>
        <w:rPr>
          <w:rFonts w:ascii="微软雅黑" w:eastAsia="微软雅黑" w:hAnsi="微软雅黑" w:cs="宋体" w:hint="eastAsia"/>
          <w:b/>
          <w:color w:val="000000"/>
          <w:sz w:val="22"/>
        </w:rPr>
        <w:t>：</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Return parameters:</w:t>
      </w:r>
    </w:p>
    <w:tbl>
      <w:tblPr>
        <w:tblpPr w:leftFromText="180" w:rightFromText="180" w:vertAnchor="text" w:horzAnchor="page" w:tblpX="2340" w:tblpY="624"/>
        <w:tblOverlap w:val="never"/>
        <w:tblW w:w="9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0"/>
        <w:gridCol w:w="1701"/>
        <w:gridCol w:w="1134"/>
        <w:gridCol w:w="4252"/>
      </w:tblGrid>
      <w:tr w:rsidR="00781781">
        <w:trPr>
          <w:trHeight w:val="535"/>
        </w:trPr>
        <w:tc>
          <w:tcPr>
            <w:tcW w:w="2000"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code</w:t>
            </w:r>
          </w:p>
        </w:tc>
        <w:tc>
          <w:tcPr>
            <w:tcW w:w="1701"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String</w:t>
            </w:r>
          </w:p>
        </w:tc>
        <w:tc>
          <w:tcPr>
            <w:tcW w:w="1134"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R</w:t>
            </w:r>
            <w:r>
              <w:rPr>
                <w:rFonts w:ascii="宋体" w:hAnsi="宋体" w:cs="宋体" w:hint="eastAsia"/>
                <w:color w:val="000000"/>
                <w:sz w:val="22"/>
              </w:rPr>
              <w:t>esponse code</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msg</w:t>
            </w:r>
          </w:p>
        </w:tc>
        <w:tc>
          <w:tcPr>
            <w:tcW w:w="1701"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String</w:t>
            </w:r>
          </w:p>
        </w:tc>
        <w:tc>
          <w:tcPr>
            <w:tcW w:w="1134"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 xml:space="preserve">Response </w:t>
            </w:r>
            <w:r>
              <w:rPr>
                <w:rFonts w:ascii="宋体" w:hAnsi="宋体" w:cs="宋体" w:hint="eastAsia"/>
                <w:color w:val="000000"/>
                <w:sz w:val="22"/>
              </w:rPr>
              <w:t>message</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resultMap</w:t>
            </w:r>
          </w:p>
        </w:tc>
        <w:tc>
          <w:tcPr>
            <w:tcW w:w="1701"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Json</w:t>
            </w:r>
          </w:p>
        </w:tc>
        <w:tc>
          <w:tcPr>
            <w:tcW w:w="1134"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T</w:t>
            </w:r>
            <w:r>
              <w:rPr>
                <w:rFonts w:ascii="宋体" w:hAnsi="宋体" w:cs="宋体" w:hint="eastAsia"/>
                <w:color w:val="000000"/>
                <w:sz w:val="22"/>
              </w:rPr>
              <w:t>he result map</w:t>
            </w:r>
          </w:p>
        </w:tc>
      </w:tr>
    </w:tbl>
    <w:p w:rsidR="00781781" w:rsidRDefault="00781781">
      <w:pPr>
        <w:ind w:firstLine="420"/>
        <w:rPr>
          <w:color w:val="000000"/>
          <w:sz w:val="28"/>
        </w:rPr>
      </w:pPr>
    </w:p>
    <w:p w:rsidR="00781781" w:rsidRDefault="00781781"/>
    <w:p w:rsidR="00781781" w:rsidRDefault="00DC2A50">
      <w:pPr>
        <w:pStyle w:val="1"/>
        <w:numPr>
          <w:ilvl w:val="0"/>
          <w:numId w:val="1"/>
        </w:numPr>
      </w:pPr>
      <w:r>
        <w:lastRenderedPageBreak/>
        <w:t>A</w:t>
      </w:r>
      <w:r>
        <w:rPr>
          <w:rFonts w:hint="eastAsia"/>
        </w:rPr>
        <w:t>dd category</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 xml:space="preserve">URL: </w:t>
      </w:r>
    </w:p>
    <w:p w:rsidR="00781781" w:rsidRDefault="00DC2A50">
      <w:pPr>
        <w:ind w:firstLine="420"/>
        <w:rPr>
          <w:color w:val="000000" w:themeColor="text1"/>
          <w:sz w:val="24"/>
        </w:rPr>
      </w:pPr>
      <w:hyperlink w:history="1">
        <w:r>
          <w:rPr>
            <w:color w:val="000000" w:themeColor="text1"/>
            <w:sz w:val="24"/>
          </w:rPr>
          <w:t>http://{IP}:{port}/{service_name}/</w:t>
        </w:r>
      </w:hyperlink>
      <w:r>
        <w:rPr>
          <w:color w:val="000000" w:themeColor="text1"/>
          <w:sz w:val="24"/>
        </w:rPr>
        <w:t>v1/category/saveCategory</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Type : POST</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b/>
          <w:color w:val="000000"/>
          <w:sz w:val="22"/>
        </w:rPr>
        <w:t xml:space="preserve">contentType </w:t>
      </w:r>
      <w:r>
        <w:rPr>
          <w:rFonts w:ascii="微软雅黑" w:eastAsia="微软雅黑" w:hAnsi="微软雅黑" w:cs="宋体" w:hint="eastAsia"/>
          <w:b/>
          <w:color w:val="000000"/>
          <w:sz w:val="22"/>
        </w:rPr>
        <w:t>: JSON</w:t>
      </w:r>
    </w:p>
    <w:tbl>
      <w:tblPr>
        <w:tblpPr w:leftFromText="180" w:rightFromText="180" w:vertAnchor="text" w:horzAnchor="page" w:tblpX="2340" w:tblpY="624"/>
        <w:tblOverlap w:val="never"/>
        <w:tblW w:w="9087" w:type="dxa"/>
        <w:tblLayout w:type="fixed"/>
        <w:tblLook w:val="04A0" w:firstRow="1" w:lastRow="0" w:firstColumn="1" w:lastColumn="0" w:noHBand="0" w:noVBand="1"/>
      </w:tblPr>
      <w:tblGrid>
        <w:gridCol w:w="2000"/>
        <w:gridCol w:w="1701"/>
        <w:gridCol w:w="1134"/>
        <w:gridCol w:w="4252"/>
        <w:tblGridChange w:id="6">
          <w:tblGrid>
            <w:gridCol w:w="2000"/>
            <w:gridCol w:w="1701"/>
            <w:gridCol w:w="1134"/>
            <w:gridCol w:w="4252"/>
          </w:tblGrid>
        </w:tblGridChange>
      </w:tblGrid>
      <w:tr w:rsidR="00781781">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781781" w:rsidTr="00A82766">
        <w:tblPrEx>
          <w:tblW w:w="9087" w:type="dxa"/>
          <w:tblLayout w:type="fixed"/>
          <w:tblPrExChange w:id="7" w:author="20181207" w:date="2019-02-28T22:50:00Z">
            <w:tblPrEx>
              <w:tblW w:w="9087" w:type="dxa"/>
              <w:tblLayout w:type="fixed"/>
            </w:tblPrEx>
          </w:tblPrExChange>
        </w:tblPrEx>
        <w:trPr>
          <w:trHeight w:val="535"/>
          <w:trPrChange w:id="8" w:author="20181207" w:date="2019-02-28T22:50:00Z">
            <w:trPr>
              <w:trHeight w:val="535"/>
            </w:trPr>
          </w:trPrChange>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Change w:id="9" w:author="20181207" w:date="2019-02-28T22:50:00Z">
              <w:tcPr>
                <w:tcW w:w="200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rsidR="00781781" w:rsidRDefault="00DC2A50">
            <w:pPr>
              <w:widowControl/>
              <w:jc w:val="left"/>
              <w:rPr>
                <w:rFonts w:ascii="宋体" w:eastAsia="宋体" w:hAnsi="宋体" w:cs="宋体"/>
                <w:b/>
                <w:color w:val="000000"/>
                <w:kern w:val="0"/>
                <w:sz w:val="24"/>
              </w:rPr>
            </w:pPr>
            <w:r>
              <w:rPr>
                <w:rFonts w:ascii="宋体" w:hAnsi="宋体" w:cs="宋体" w:hint="eastAsia"/>
                <w:color w:val="000000"/>
                <w:sz w:val="22"/>
              </w:rPr>
              <w:t>id</w:t>
            </w:r>
          </w:p>
        </w:tc>
        <w:tc>
          <w:tcPr>
            <w:tcW w:w="1701" w:type="dxa"/>
            <w:tcBorders>
              <w:top w:val="single" w:sz="4" w:space="0" w:color="auto"/>
              <w:left w:val="nil"/>
              <w:bottom w:val="single" w:sz="4" w:space="0" w:color="auto"/>
              <w:right w:val="single" w:sz="4" w:space="0" w:color="auto"/>
            </w:tcBorders>
            <w:shd w:val="clear" w:color="auto" w:fill="auto"/>
            <w:vAlign w:val="center"/>
            <w:tcPrChange w:id="10" w:author="20181207" w:date="2019-02-28T22:50:00Z">
              <w:tcPr>
                <w:tcW w:w="1701" w:type="dxa"/>
                <w:tcBorders>
                  <w:top w:val="single" w:sz="4" w:space="0" w:color="auto"/>
                  <w:left w:val="nil"/>
                  <w:bottom w:val="single" w:sz="4" w:space="0" w:color="auto"/>
                  <w:right w:val="single" w:sz="4" w:space="0" w:color="auto"/>
                </w:tcBorders>
                <w:shd w:val="clear" w:color="auto" w:fill="auto"/>
                <w:vAlign w:val="center"/>
              </w:tcPr>
            </w:tcPrChange>
          </w:tcPr>
          <w:p w:rsidR="00781781" w:rsidRDefault="00DC2A50">
            <w:pPr>
              <w:widowControl/>
              <w:jc w:val="left"/>
              <w:rPr>
                <w:rFonts w:ascii="宋体" w:eastAsia="宋体" w:hAnsi="宋体" w:cs="宋体"/>
                <w:b/>
                <w:color w:val="000000"/>
                <w:kern w:val="0"/>
                <w:sz w:val="24"/>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Change w:id="11" w:author="20181207" w:date="2019-02-28T22:50:00Z">
              <w:tcPr>
                <w:tcW w:w="1134" w:type="dxa"/>
                <w:tcBorders>
                  <w:top w:val="single" w:sz="4" w:space="0" w:color="auto"/>
                  <w:left w:val="nil"/>
                  <w:bottom w:val="single" w:sz="4" w:space="0" w:color="auto"/>
                  <w:right w:val="single" w:sz="4" w:space="0" w:color="auto"/>
                </w:tcBorders>
                <w:shd w:val="clear" w:color="auto" w:fill="auto"/>
                <w:vAlign w:val="center"/>
              </w:tcPr>
            </w:tcPrChange>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Y</w:t>
            </w:r>
          </w:p>
        </w:tc>
        <w:tc>
          <w:tcPr>
            <w:tcW w:w="4252" w:type="dxa"/>
            <w:tcBorders>
              <w:top w:val="single" w:sz="4" w:space="0" w:color="auto"/>
              <w:left w:val="nil"/>
              <w:bottom w:val="single" w:sz="4" w:space="0" w:color="auto"/>
              <w:right w:val="single" w:sz="4" w:space="0" w:color="auto"/>
            </w:tcBorders>
            <w:shd w:val="clear" w:color="auto" w:fill="auto"/>
            <w:vAlign w:val="center"/>
            <w:tcPrChange w:id="12" w:author="20181207" w:date="2019-02-28T22:50:00Z">
              <w:tcPr>
                <w:tcW w:w="4252" w:type="dxa"/>
                <w:tcBorders>
                  <w:top w:val="single" w:sz="4" w:space="0" w:color="auto"/>
                  <w:left w:val="nil"/>
                  <w:bottom w:val="single" w:sz="4" w:space="0" w:color="auto"/>
                  <w:right w:val="single" w:sz="4" w:space="0" w:color="auto"/>
                </w:tcBorders>
                <w:shd w:val="clear" w:color="auto" w:fill="auto"/>
                <w:vAlign w:val="center"/>
              </w:tcPr>
            </w:tcPrChange>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 xml:space="preserve">Id </w:t>
            </w:r>
          </w:p>
        </w:tc>
      </w:tr>
      <w:tr w:rsidR="00781781" w:rsidTr="00A82766">
        <w:tblPrEx>
          <w:tblW w:w="9087" w:type="dxa"/>
          <w:tblLayout w:type="fixed"/>
          <w:tblPrExChange w:id="13" w:author="20181207" w:date="2019-02-28T22:50:00Z">
            <w:tblPrEx>
              <w:tblW w:w="9087" w:type="dxa"/>
              <w:tblLayout w:type="fixed"/>
            </w:tblPrEx>
          </w:tblPrExChange>
        </w:tblPrEx>
        <w:trPr>
          <w:trHeight w:val="507"/>
          <w:trPrChange w:id="14" w:author="20181207" w:date="2019-02-28T22:50:00Z">
            <w:trPr>
              <w:trHeight w:val="507"/>
            </w:trPr>
          </w:trPrChange>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Change w:id="15" w:author="20181207" w:date="2019-02-28T22:50:00Z">
              <w:tcPr>
                <w:tcW w:w="2000" w:type="dxa"/>
                <w:tcBorders>
                  <w:top w:val="nil"/>
                  <w:left w:val="single" w:sz="4" w:space="0" w:color="auto"/>
                  <w:bottom w:val="single" w:sz="4" w:space="0" w:color="auto"/>
                  <w:right w:val="single" w:sz="4" w:space="0" w:color="auto"/>
                </w:tcBorders>
                <w:shd w:val="clear" w:color="auto" w:fill="auto"/>
                <w:vAlign w:val="center"/>
              </w:tcPr>
            </w:tcPrChange>
          </w:tcPr>
          <w:p w:rsidR="00781781" w:rsidRDefault="00DC2A50">
            <w:pPr>
              <w:tabs>
                <w:tab w:val="center" w:pos="892"/>
              </w:tabs>
              <w:rPr>
                <w:rFonts w:ascii="宋体" w:hAnsi="宋体" w:cs="宋体"/>
                <w:color w:val="000000"/>
                <w:sz w:val="22"/>
              </w:rPr>
            </w:pPr>
            <w:bookmarkStart w:id="16" w:name="_GoBack"/>
            <w:r>
              <w:rPr>
                <w:rFonts w:ascii="宋体" w:hAnsi="宋体" w:cs="宋体" w:hint="eastAsia"/>
                <w:color w:val="000000"/>
                <w:sz w:val="22"/>
              </w:rPr>
              <w:t>name</w:t>
            </w:r>
          </w:p>
        </w:tc>
        <w:tc>
          <w:tcPr>
            <w:tcW w:w="1701" w:type="dxa"/>
            <w:tcBorders>
              <w:top w:val="single" w:sz="4" w:space="0" w:color="auto"/>
              <w:left w:val="nil"/>
              <w:bottom w:val="single" w:sz="4" w:space="0" w:color="auto"/>
              <w:right w:val="single" w:sz="4" w:space="0" w:color="auto"/>
            </w:tcBorders>
            <w:shd w:val="clear" w:color="auto" w:fill="auto"/>
            <w:vAlign w:val="center"/>
            <w:tcPrChange w:id="17" w:author="20181207" w:date="2019-02-28T22:50:00Z">
              <w:tcPr>
                <w:tcW w:w="1701" w:type="dxa"/>
                <w:tcBorders>
                  <w:top w:val="nil"/>
                  <w:left w:val="nil"/>
                  <w:bottom w:val="single" w:sz="4" w:space="0" w:color="auto"/>
                  <w:right w:val="single" w:sz="4" w:space="0" w:color="auto"/>
                </w:tcBorders>
                <w:shd w:val="clear" w:color="auto" w:fill="auto"/>
                <w:vAlign w:val="center"/>
              </w:tcPr>
            </w:tcPrChange>
          </w:tcPr>
          <w:p w:rsidR="00781781" w:rsidRDefault="00DC2A50">
            <w:pPr>
              <w:rPr>
                <w:rFonts w:ascii="宋体" w:hAnsi="宋体" w:cs="宋体"/>
                <w:color w:val="000000"/>
                <w:sz w:val="22"/>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Change w:id="18" w:author="20181207" w:date="2019-02-28T22:50:00Z">
              <w:tcPr>
                <w:tcW w:w="1134" w:type="dxa"/>
                <w:tcBorders>
                  <w:top w:val="nil"/>
                  <w:left w:val="nil"/>
                  <w:bottom w:val="single" w:sz="4" w:space="0" w:color="auto"/>
                  <w:right w:val="single" w:sz="4" w:space="0" w:color="auto"/>
                </w:tcBorders>
                <w:shd w:val="clear" w:color="auto" w:fill="auto"/>
                <w:vAlign w:val="center"/>
              </w:tcPr>
            </w:tcPrChange>
          </w:tcPr>
          <w:p w:rsidR="00781781" w:rsidRDefault="00DC2A50">
            <w:pPr>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Change w:id="19" w:author="20181207" w:date="2019-02-28T22:50:00Z">
              <w:tcPr>
                <w:tcW w:w="4252" w:type="dxa"/>
                <w:tcBorders>
                  <w:top w:val="nil"/>
                  <w:left w:val="nil"/>
                  <w:bottom w:val="single" w:sz="4" w:space="0" w:color="auto"/>
                  <w:right w:val="single" w:sz="4" w:space="0" w:color="auto"/>
                </w:tcBorders>
                <w:shd w:val="clear" w:color="auto" w:fill="auto"/>
                <w:vAlign w:val="center"/>
              </w:tcPr>
            </w:tcPrChange>
          </w:tcPr>
          <w:p w:rsidR="00781781" w:rsidRDefault="00DC2A50">
            <w:pPr>
              <w:rPr>
                <w:rFonts w:ascii="宋体" w:hAnsi="宋体" w:cs="宋体"/>
                <w:color w:val="000000"/>
                <w:sz w:val="22"/>
              </w:rPr>
            </w:pPr>
            <w:r>
              <w:rPr>
                <w:rFonts w:ascii="宋体" w:hAnsi="宋体" w:cs="宋体" w:hint="eastAsia"/>
                <w:color w:val="000000"/>
                <w:sz w:val="22"/>
              </w:rPr>
              <w:t>Category name</w:t>
            </w:r>
          </w:p>
        </w:tc>
      </w:tr>
      <w:tr w:rsidR="00A82766" w:rsidTr="00A82766">
        <w:tblPrEx>
          <w:tblW w:w="9087" w:type="dxa"/>
          <w:tblLayout w:type="fixed"/>
          <w:tblPrExChange w:id="20" w:author="20181207" w:date="2019-02-28T22:50:00Z">
            <w:tblPrEx>
              <w:tblW w:w="9087" w:type="dxa"/>
              <w:tblLayout w:type="fixed"/>
            </w:tblPrEx>
          </w:tblPrExChange>
        </w:tblPrEx>
        <w:trPr>
          <w:trHeight w:val="507"/>
          <w:ins w:id="21" w:author="20181207" w:date="2019-02-28T22:49:00Z"/>
          <w:trPrChange w:id="22" w:author="20181207" w:date="2019-02-28T22:50:00Z">
            <w:trPr>
              <w:trHeight w:val="507"/>
            </w:trPr>
          </w:trPrChange>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Change w:id="23" w:author="20181207" w:date="2019-02-28T22:50:00Z">
              <w:tcPr>
                <w:tcW w:w="2000" w:type="dxa"/>
                <w:tcBorders>
                  <w:top w:val="nil"/>
                  <w:left w:val="single" w:sz="4" w:space="0" w:color="auto"/>
                  <w:bottom w:val="single" w:sz="4" w:space="0" w:color="auto"/>
                  <w:right w:val="single" w:sz="4" w:space="0" w:color="auto"/>
                </w:tcBorders>
                <w:shd w:val="clear" w:color="auto" w:fill="auto"/>
                <w:vAlign w:val="center"/>
              </w:tcPr>
            </w:tcPrChange>
          </w:tcPr>
          <w:p w:rsidR="00A82766" w:rsidRDefault="00A82766">
            <w:pPr>
              <w:tabs>
                <w:tab w:val="center" w:pos="892"/>
              </w:tabs>
              <w:rPr>
                <w:ins w:id="24" w:author="20181207" w:date="2019-02-28T22:49:00Z"/>
                <w:rFonts w:ascii="宋体" w:hAnsi="宋体" w:cs="宋体" w:hint="eastAsia"/>
                <w:color w:val="000000"/>
                <w:sz w:val="22"/>
              </w:rPr>
            </w:pPr>
            <w:ins w:id="25" w:author="20181207" w:date="2019-02-28T22:50:00Z">
              <w:r w:rsidRPr="00622A8A">
                <w:rPr>
                  <w:rFonts w:ascii="Courier New" w:hAnsi="Courier New" w:cs="Courier New"/>
                  <w:sz w:val="20"/>
                  <w:szCs w:val="20"/>
                </w:rPr>
                <w:t>sponsorId</w:t>
              </w:r>
            </w:ins>
          </w:p>
        </w:tc>
        <w:tc>
          <w:tcPr>
            <w:tcW w:w="1701" w:type="dxa"/>
            <w:tcBorders>
              <w:top w:val="single" w:sz="4" w:space="0" w:color="auto"/>
              <w:left w:val="nil"/>
              <w:bottom w:val="single" w:sz="4" w:space="0" w:color="auto"/>
              <w:right w:val="single" w:sz="4" w:space="0" w:color="auto"/>
            </w:tcBorders>
            <w:shd w:val="clear" w:color="auto" w:fill="auto"/>
            <w:vAlign w:val="center"/>
            <w:tcPrChange w:id="26" w:author="20181207" w:date="2019-02-28T22:50:00Z">
              <w:tcPr>
                <w:tcW w:w="1701" w:type="dxa"/>
                <w:tcBorders>
                  <w:top w:val="nil"/>
                  <w:left w:val="nil"/>
                  <w:bottom w:val="single" w:sz="4" w:space="0" w:color="auto"/>
                  <w:right w:val="single" w:sz="4" w:space="0" w:color="auto"/>
                </w:tcBorders>
                <w:shd w:val="clear" w:color="auto" w:fill="auto"/>
                <w:vAlign w:val="center"/>
              </w:tcPr>
            </w:tcPrChange>
          </w:tcPr>
          <w:p w:rsidR="00A82766" w:rsidRDefault="00A82766">
            <w:pPr>
              <w:rPr>
                <w:ins w:id="27" w:author="20181207" w:date="2019-02-28T22:49:00Z"/>
                <w:rFonts w:ascii="宋体" w:hAnsi="宋体" w:cs="宋体" w:hint="eastAsia"/>
                <w:color w:val="000000"/>
                <w:sz w:val="22"/>
              </w:rPr>
            </w:pPr>
            <w:ins w:id="28" w:author="20181207" w:date="2019-02-28T22:50:00Z">
              <w:r>
                <w:rPr>
                  <w:rFonts w:ascii="宋体" w:hAnsi="宋体" w:cs="宋体" w:hint="eastAsia"/>
                  <w:color w:val="000000"/>
                  <w:sz w:val="22"/>
                </w:rPr>
                <w:t>String</w:t>
              </w:r>
            </w:ins>
          </w:p>
        </w:tc>
        <w:tc>
          <w:tcPr>
            <w:tcW w:w="1134" w:type="dxa"/>
            <w:tcBorders>
              <w:top w:val="single" w:sz="4" w:space="0" w:color="auto"/>
              <w:left w:val="nil"/>
              <w:bottom w:val="single" w:sz="4" w:space="0" w:color="auto"/>
              <w:right w:val="single" w:sz="4" w:space="0" w:color="auto"/>
            </w:tcBorders>
            <w:shd w:val="clear" w:color="auto" w:fill="auto"/>
            <w:vAlign w:val="center"/>
            <w:tcPrChange w:id="29" w:author="20181207" w:date="2019-02-28T22:50:00Z">
              <w:tcPr>
                <w:tcW w:w="1134" w:type="dxa"/>
                <w:tcBorders>
                  <w:top w:val="nil"/>
                  <w:left w:val="nil"/>
                  <w:bottom w:val="single" w:sz="4" w:space="0" w:color="auto"/>
                  <w:right w:val="single" w:sz="4" w:space="0" w:color="auto"/>
                </w:tcBorders>
                <w:shd w:val="clear" w:color="auto" w:fill="auto"/>
                <w:vAlign w:val="center"/>
              </w:tcPr>
            </w:tcPrChange>
          </w:tcPr>
          <w:p w:rsidR="00A82766" w:rsidRDefault="00A82766">
            <w:pPr>
              <w:rPr>
                <w:ins w:id="30" w:author="20181207" w:date="2019-02-28T22:49:00Z"/>
                <w:rFonts w:ascii="宋体" w:hAnsi="宋体" w:cs="宋体" w:hint="eastAsia"/>
                <w:color w:val="000000"/>
                <w:sz w:val="22"/>
              </w:rPr>
            </w:pPr>
            <w:ins w:id="31" w:author="20181207" w:date="2019-02-28T22:50:00Z">
              <w:r>
                <w:rPr>
                  <w:rFonts w:ascii="宋体" w:hAnsi="宋体" w:cs="宋体" w:hint="eastAsia"/>
                  <w:color w:val="000000"/>
                  <w:sz w:val="22"/>
                </w:rPr>
                <w:t>N</w:t>
              </w:r>
            </w:ins>
          </w:p>
        </w:tc>
        <w:tc>
          <w:tcPr>
            <w:tcW w:w="4252" w:type="dxa"/>
            <w:tcBorders>
              <w:top w:val="single" w:sz="4" w:space="0" w:color="auto"/>
              <w:left w:val="nil"/>
              <w:bottom w:val="single" w:sz="4" w:space="0" w:color="auto"/>
              <w:right w:val="single" w:sz="4" w:space="0" w:color="auto"/>
            </w:tcBorders>
            <w:shd w:val="clear" w:color="auto" w:fill="auto"/>
            <w:vAlign w:val="center"/>
            <w:tcPrChange w:id="32" w:author="20181207" w:date="2019-02-28T22:50:00Z">
              <w:tcPr>
                <w:tcW w:w="4252" w:type="dxa"/>
                <w:tcBorders>
                  <w:top w:val="nil"/>
                  <w:left w:val="nil"/>
                  <w:bottom w:val="single" w:sz="4" w:space="0" w:color="auto"/>
                  <w:right w:val="single" w:sz="4" w:space="0" w:color="auto"/>
                </w:tcBorders>
                <w:shd w:val="clear" w:color="auto" w:fill="auto"/>
                <w:vAlign w:val="center"/>
              </w:tcPr>
            </w:tcPrChange>
          </w:tcPr>
          <w:p w:rsidR="00A82766" w:rsidRDefault="00A82766">
            <w:pPr>
              <w:rPr>
                <w:ins w:id="33" w:author="20181207" w:date="2019-02-28T22:49:00Z"/>
                <w:rFonts w:ascii="宋体" w:hAnsi="宋体" w:cs="宋体" w:hint="eastAsia"/>
                <w:color w:val="000000"/>
                <w:sz w:val="22"/>
              </w:rPr>
            </w:pPr>
            <w:ins w:id="34" w:author="20181207" w:date="2019-02-28T22:50:00Z">
              <w:r>
                <w:rPr>
                  <w:rFonts w:ascii="宋体" w:hAnsi="宋体" w:cs="宋体"/>
                  <w:color w:val="000000"/>
                  <w:sz w:val="22"/>
                </w:rPr>
                <w:t>S</w:t>
              </w:r>
              <w:r>
                <w:rPr>
                  <w:rFonts w:ascii="宋体" w:hAnsi="宋体" w:cs="宋体" w:hint="eastAsia"/>
                  <w:color w:val="000000"/>
                  <w:sz w:val="22"/>
                </w:rPr>
                <w:t>ponsor</w:t>
              </w:r>
              <w:r>
                <w:rPr>
                  <w:rFonts w:ascii="宋体" w:hAnsi="宋体" w:cs="宋体"/>
                  <w:color w:val="000000"/>
                  <w:sz w:val="22"/>
                </w:rPr>
                <w:t xml:space="preserve"> ID</w:t>
              </w:r>
            </w:ins>
          </w:p>
        </w:tc>
      </w:tr>
    </w:tbl>
    <w:bookmarkEnd w:id="16"/>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Request parameters</w:t>
      </w:r>
      <w:r>
        <w:rPr>
          <w:rFonts w:ascii="微软雅黑" w:eastAsia="微软雅黑" w:hAnsi="微软雅黑" w:cs="宋体" w:hint="eastAsia"/>
          <w:b/>
          <w:color w:val="000000"/>
          <w:sz w:val="22"/>
        </w:rPr>
        <w:t>：</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Return parameters:</w:t>
      </w:r>
    </w:p>
    <w:tbl>
      <w:tblPr>
        <w:tblpPr w:leftFromText="180" w:rightFromText="180" w:vertAnchor="text" w:horzAnchor="page" w:tblpX="2340" w:tblpY="624"/>
        <w:tblOverlap w:val="never"/>
        <w:tblW w:w="9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0"/>
        <w:gridCol w:w="1701"/>
        <w:gridCol w:w="1134"/>
        <w:gridCol w:w="4252"/>
      </w:tblGrid>
      <w:tr w:rsidR="00781781">
        <w:trPr>
          <w:trHeight w:val="535"/>
        </w:trPr>
        <w:tc>
          <w:tcPr>
            <w:tcW w:w="2000"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code</w:t>
            </w:r>
          </w:p>
        </w:tc>
        <w:tc>
          <w:tcPr>
            <w:tcW w:w="1701"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String</w:t>
            </w:r>
          </w:p>
        </w:tc>
        <w:tc>
          <w:tcPr>
            <w:tcW w:w="1134"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R</w:t>
            </w:r>
            <w:r>
              <w:rPr>
                <w:rFonts w:ascii="宋体" w:hAnsi="宋体" w:cs="宋体" w:hint="eastAsia"/>
                <w:color w:val="000000"/>
                <w:sz w:val="22"/>
              </w:rPr>
              <w:t>esponse code</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msg</w:t>
            </w:r>
          </w:p>
        </w:tc>
        <w:tc>
          <w:tcPr>
            <w:tcW w:w="1701"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String</w:t>
            </w:r>
          </w:p>
        </w:tc>
        <w:tc>
          <w:tcPr>
            <w:tcW w:w="1134"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 xml:space="preserve">Response </w:t>
            </w:r>
            <w:r>
              <w:rPr>
                <w:rFonts w:ascii="宋体" w:hAnsi="宋体" w:cs="宋体" w:hint="eastAsia"/>
                <w:color w:val="000000"/>
                <w:sz w:val="22"/>
              </w:rPr>
              <w:t>message</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resultMap</w:t>
            </w:r>
          </w:p>
        </w:tc>
        <w:tc>
          <w:tcPr>
            <w:tcW w:w="1701"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Json</w:t>
            </w:r>
          </w:p>
        </w:tc>
        <w:tc>
          <w:tcPr>
            <w:tcW w:w="1134"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T</w:t>
            </w:r>
            <w:r>
              <w:rPr>
                <w:rFonts w:ascii="宋体" w:hAnsi="宋体" w:cs="宋体" w:hint="eastAsia"/>
                <w:color w:val="000000"/>
                <w:sz w:val="22"/>
              </w:rPr>
              <w:t>he result map</w:t>
            </w:r>
          </w:p>
        </w:tc>
      </w:tr>
    </w:tbl>
    <w:p w:rsidR="00781781" w:rsidRDefault="00781781">
      <w:pPr>
        <w:ind w:firstLine="420"/>
        <w:rPr>
          <w:color w:val="000000"/>
          <w:sz w:val="28"/>
        </w:rPr>
      </w:pPr>
    </w:p>
    <w:p w:rsidR="00781781" w:rsidRDefault="00781781"/>
    <w:p w:rsidR="00781781" w:rsidRDefault="00781781"/>
    <w:p w:rsidR="00781781" w:rsidRDefault="00DC2A50">
      <w:pPr>
        <w:pStyle w:val="1"/>
        <w:numPr>
          <w:ilvl w:val="0"/>
          <w:numId w:val="1"/>
        </w:numPr>
      </w:pPr>
      <w:r>
        <w:t>R</w:t>
      </w:r>
      <w:r>
        <w:rPr>
          <w:rFonts w:hint="eastAsia"/>
        </w:rPr>
        <w:t>emove category</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 xml:space="preserve">URL: </w:t>
      </w:r>
    </w:p>
    <w:p w:rsidR="00781781" w:rsidRDefault="00DC2A50">
      <w:pPr>
        <w:ind w:firstLine="420"/>
        <w:rPr>
          <w:color w:val="000000" w:themeColor="text1"/>
          <w:sz w:val="24"/>
        </w:rPr>
      </w:pPr>
      <w:hyperlink w:history="1">
        <w:r>
          <w:rPr>
            <w:color w:val="000000" w:themeColor="text1"/>
            <w:sz w:val="24"/>
          </w:rPr>
          <w:t>http://{IP}:{port}/{service_name}/</w:t>
        </w:r>
      </w:hyperlink>
      <w:r>
        <w:rPr>
          <w:color w:val="000000" w:themeColor="text1"/>
          <w:sz w:val="24"/>
        </w:rPr>
        <w:t>v1/category/deleteOneByCategoryId</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Type : POST</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b/>
          <w:color w:val="000000"/>
          <w:sz w:val="22"/>
        </w:rPr>
        <w:t xml:space="preserve">contentType </w:t>
      </w:r>
      <w:r>
        <w:rPr>
          <w:rFonts w:ascii="微软雅黑" w:eastAsia="微软雅黑" w:hAnsi="微软雅黑" w:cs="宋体" w:hint="eastAsia"/>
          <w:b/>
          <w:color w:val="000000"/>
          <w:sz w:val="22"/>
        </w:rPr>
        <w:t>: JSON</w:t>
      </w:r>
    </w:p>
    <w:tbl>
      <w:tblPr>
        <w:tblpPr w:leftFromText="180" w:rightFromText="180" w:vertAnchor="text" w:horzAnchor="page" w:tblpX="2340" w:tblpY="624"/>
        <w:tblOverlap w:val="never"/>
        <w:tblW w:w="9087" w:type="dxa"/>
        <w:tblLayout w:type="fixed"/>
        <w:tblLook w:val="04A0" w:firstRow="1" w:lastRow="0" w:firstColumn="1" w:lastColumn="0" w:noHBand="0" w:noVBand="1"/>
      </w:tblPr>
      <w:tblGrid>
        <w:gridCol w:w="2000"/>
        <w:gridCol w:w="1701"/>
        <w:gridCol w:w="1134"/>
        <w:gridCol w:w="4252"/>
      </w:tblGrid>
      <w:tr w:rsidR="00781781">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lastRenderedPageBreak/>
              <w:t>Field</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781781">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hAnsi="宋体" w:cs="宋体" w:hint="eastAsia"/>
                <w:color w:val="000000"/>
                <w:sz w:val="22"/>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 xml:space="preserve">Id </w:t>
            </w:r>
          </w:p>
        </w:tc>
      </w:tr>
    </w:tbl>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Request parameters</w:t>
      </w:r>
      <w:r>
        <w:rPr>
          <w:rFonts w:ascii="微软雅黑" w:eastAsia="微软雅黑" w:hAnsi="微软雅黑" w:cs="宋体" w:hint="eastAsia"/>
          <w:b/>
          <w:color w:val="000000"/>
          <w:sz w:val="22"/>
        </w:rPr>
        <w:t>：</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lastRenderedPageBreak/>
        <w:t>Return parameters:</w:t>
      </w:r>
    </w:p>
    <w:tbl>
      <w:tblPr>
        <w:tblpPr w:leftFromText="180" w:rightFromText="180" w:vertAnchor="text" w:horzAnchor="page" w:tblpX="2340" w:tblpY="624"/>
        <w:tblOverlap w:val="never"/>
        <w:tblW w:w="9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0"/>
        <w:gridCol w:w="1701"/>
        <w:gridCol w:w="1134"/>
        <w:gridCol w:w="4252"/>
      </w:tblGrid>
      <w:tr w:rsidR="00781781">
        <w:trPr>
          <w:trHeight w:val="535"/>
        </w:trPr>
        <w:tc>
          <w:tcPr>
            <w:tcW w:w="2000"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code</w:t>
            </w:r>
          </w:p>
        </w:tc>
        <w:tc>
          <w:tcPr>
            <w:tcW w:w="1701"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String</w:t>
            </w:r>
          </w:p>
        </w:tc>
        <w:tc>
          <w:tcPr>
            <w:tcW w:w="1134"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R</w:t>
            </w:r>
            <w:r>
              <w:rPr>
                <w:rFonts w:ascii="宋体" w:hAnsi="宋体" w:cs="宋体" w:hint="eastAsia"/>
                <w:color w:val="000000"/>
                <w:sz w:val="22"/>
              </w:rPr>
              <w:t>esponse code</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msg</w:t>
            </w:r>
          </w:p>
        </w:tc>
        <w:tc>
          <w:tcPr>
            <w:tcW w:w="1701"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String</w:t>
            </w:r>
          </w:p>
        </w:tc>
        <w:tc>
          <w:tcPr>
            <w:tcW w:w="1134"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 xml:space="preserve">Response </w:t>
            </w:r>
            <w:r>
              <w:rPr>
                <w:rFonts w:ascii="宋体" w:hAnsi="宋体" w:cs="宋体" w:hint="eastAsia"/>
                <w:color w:val="000000"/>
                <w:sz w:val="22"/>
              </w:rPr>
              <w:t>message</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resultMap</w:t>
            </w:r>
          </w:p>
        </w:tc>
        <w:tc>
          <w:tcPr>
            <w:tcW w:w="1701"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Json</w:t>
            </w:r>
          </w:p>
        </w:tc>
        <w:tc>
          <w:tcPr>
            <w:tcW w:w="1134"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T</w:t>
            </w:r>
            <w:r>
              <w:rPr>
                <w:rFonts w:ascii="宋体" w:hAnsi="宋体" w:cs="宋体" w:hint="eastAsia"/>
                <w:color w:val="000000"/>
                <w:sz w:val="22"/>
              </w:rPr>
              <w:t>he result map</w:t>
            </w:r>
          </w:p>
        </w:tc>
      </w:tr>
    </w:tbl>
    <w:p w:rsidR="00781781" w:rsidRDefault="00781781">
      <w:pPr>
        <w:ind w:firstLine="420"/>
        <w:rPr>
          <w:color w:val="000000"/>
          <w:sz w:val="28"/>
        </w:rPr>
      </w:pPr>
    </w:p>
    <w:p w:rsidR="00781781" w:rsidRDefault="00781781"/>
    <w:p w:rsidR="00781781" w:rsidRDefault="00781781"/>
    <w:p w:rsidR="00781781" w:rsidRDefault="00DC2A50">
      <w:pPr>
        <w:pStyle w:val="1"/>
        <w:numPr>
          <w:ilvl w:val="0"/>
          <w:numId w:val="1"/>
        </w:numPr>
      </w:pPr>
      <w:r>
        <w:t>A</w:t>
      </w:r>
      <w:r>
        <w:rPr>
          <w:rFonts w:hint="eastAsia"/>
        </w:rPr>
        <w:t>dd content type</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 xml:space="preserve">URL: </w:t>
      </w:r>
    </w:p>
    <w:p w:rsidR="00781781" w:rsidRDefault="00DC2A50">
      <w:pPr>
        <w:ind w:firstLine="420"/>
        <w:rPr>
          <w:color w:val="000000" w:themeColor="text1"/>
          <w:sz w:val="24"/>
        </w:rPr>
      </w:pPr>
      <w:hyperlink w:history="1">
        <w:r>
          <w:rPr>
            <w:color w:val="000000" w:themeColor="text1"/>
            <w:sz w:val="24"/>
          </w:rPr>
          <w:t>http://{IP}:{port}/{service_name}/</w:t>
        </w:r>
      </w:hyperlink>
      <w:r>
        <w:rPr>
          <w:color w:val="000000" w:themeColor="text1"/>
          <w:sz w:val="24"/>
        </w:rPr>
        <w:t>v1/category/saveContentType</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Type : POST</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b/>
          <w:color w:val="000000"/>
          <w:sz w:val="22"/>
        </w:rPr>
        <w:t xml:space="preserve">contentType </w:t>
      </w:r>
      <w:r>
        <w:rPr>
          <w:rFonts w:ascii="微软雅黑" w:eastAsia="微软雅黑" w:hAnsi="微软雅黑" w:cs="宋体" w:hint="eastAsia"/>
          <w:b/>
          <w:color w:val="000000"/>
          <w:sz w:val="22"/>
        </w:rPr>
        <w:t>: JSON</w:t>
      </w:r>
    </w:p>
    <w:tbl>
      <w:tblPr>
        <w:tblpPr w:leftFromText="180" w:rightFromText="180" w:vertAnchor="text" w:horzAnchor="page" w:tblpX="2340" w:tblpY="624"/>
        <w:tblOverlap w:val="never"/>
        <w:tblW w:w="9087" w:type="dxa"/>
        <w:tblLayout w:type="fixed"/>
        <w:tblLook w:val="04A0" w:firstRow="1" w:lastRow="0" w:firstColumn="1" w:lastColumn="0" w:noHBand="0" w:noVBand="1"/>
      </w:tblPr>
      <w:tblGrid>
        <w:gridCol w:w="2000"/>
        <w:gridCol w:w="1701"/>
        <w:gridCol w:w="1134"/>
        <w:gridCol w:w="4252"/>
      </w:tblGrid>
      <w:tr w:rsidR="00781781">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781781">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hAnsi="宋体" w:cs="宋体" w:hint="eastAsia"/>
                <w:color w:val="000000"/>
                <w:sz w:val="22"/>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 xml:space="preserve">Id </w:t>
            </w:r>
          </w:p>
        </w:tc>
      </w:tr>
      <w:tr w:rsidR="00781781">
        <w:trPr>
          <w:trHeight w:val="507"/>
        </w:trPr>
        <w:tc>
          <w:tcPr>
            <w:tcW w:w="2000" w:type="dxa"/>
            <w:tcBorders>
              <w:top w:val="nil"/>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name</w:t>
            </w:r>
          </w:p>
        </w:tc>
        <w:tc>
          <w:tcPr>
            <w:tcW w:w="1701" w:type="dxa"/>
            <w:tcBorders>
              <w:top w:val="nil"/>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String</w:t>
            </w:r>
          </w:p>
        </w:tc>
        <w:tc>
          <w:tcPr>
            <w:tcW w:w="1134" w:type="dxa"/>
            <w:tcBorders>
              <w:top w:val="nil"/>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Y</w:t>
            </w:r>
          </w:p>
        </w:tc>
        <w:tc>
          <w:tcPr>
            <w:tcW w:w="4252" w:type="dxa"/>
            <w:tcBorders>
              <w:top w:val="nil"/>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 xml:space="preserve">Content type </w:t>
            </w:r>
            <w:r>
              <w:rPr>
                <w:rFonts w:ascii="宋体" w:hAnsi="宋体" w:cs="宋体" w:hint="eastAsia"/>
                <w:color w:val="000000"/>
                <w:sz w:val="22"/>
              </w:rPr>
              <w:t>name</w:t>
            </w:r>
          </w:p>
        </w:tc>
      </w:tr>
    </w:tbl>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Request parameters</w:t>
      </w:r>
      <w:r>
        <w:rPr>
          <w:rFonts w:ascii="微软雅黑" w:eastAsia="微软雅黑" w:hAnsi="微软雅黑" w:cs="宋体" w:hint="eastAsia"/>
          <w:b/>
          <w:color w:val="000000"/>
          <w:sz w:val="22"/>
        </w:rPr>
        <w:t>：</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Return parameters:</w:t>
      </w:r>
    </w:p>
    <w:tbl>
      <w:tblPr>
        <w:tblpPr w:leftFromText="180" w:rightFromText="180" w:vertAnchor="text" w:horzAnchor="page" w:tblpX="2340" w:tblpY="624"/>
        <w:tblOverlap w:val="never"/>
        <w:tblW w:w="9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0"/>
        <w:gridCol w:w="1701"/>
        <w:gridCol w:w="1134"/>
        <w:gridCol w:w="4252"/>
      </w:tblGrid>
      <w:tr w:rsidR="00781781">
        <w:trPr>
          <w:trHeight w:val="535"/>
        </w:trPr>
        <w:tc>
          <w:tcPr>
            <w:tcW w:w="2000"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code</w:t>
            </w:r>
          </w:p>
        </w:tc>
        <w:tc>
          <w:tcPr>
            <w:tcW w:w="1701"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String</w:t>
            </w:r>
          </w:p>
        </w:tc>
        <w:tc>
          <w:tcPr>
            <w:tcW w:w="1134"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R</w:t>
            </w:r>
            <w:r>
              <w:rPr>
                <w:rFonts w:ascii="宋体" w:hAnsi="宋体" w:cs="宋体" w:hint="eastAsia"/>
                <w:color w:val="000000"/>
                <w:sz w:val="22"/>
              </w:rPr>
              <w:t>esponse code</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msg</w:t>
            </w:r>
          </w:p>
        </w:tc>
        <w:tc>
          <w:tcPr>
            <w:tcW w:w="1701"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String</w:t>
            </w:r>
          </w:p>
        </w:tc>
        <w:tc>
          <w:tcPr>
            <w:tcW w:w="1134"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 xml:space="preserve">Response </w:t>
            </w:r>
            <w:r>
              <w:rPr>
                <w:rFonts w:ascii="宋体" w:hAnsi="宋体" w:cs="宋体" w:hint="eastAsia"/>
                <w:color w:val="000000"/>
                <w:sz w:val="22"/>
              </w:rPr>
              <w:t>message</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lastRenderedPageBreak/>
              <w:t>resultMap</w:t>
            </w:r>
          </w:p>
        </w:tc>
        <w:tc>
          <w:tcPr>
            <w:tcW w:w="1701"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Json</w:t>
            </w:r>
          </w:p>
        </w:tc>
        <w:tc>
          <w:tcPr>
            <w:tcW w:w="1134"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T</w:t>
            </w:r>
            <w:r>
              <w:rPr>
                <w:rFonts w:ascii="宋体" w:hAnsi="宋体" w:cs="宋体" w:hint="eastAsia"/>
                <w:color w:val="000000"/>
                <w:sz w:val="22"/>
              </w:rPr>
              <w:t>he result map</w:t>
            </w:r>
          </w:p>
        </w:tc>
      </w:tr>
    </w:tbl>
    <w:p w:rsidR="00781781" w:rsidRDefault="00781781">
      <w:pPr>
        <w:ind w:firstLine="420"/>
        <w:rPr>
          <w:color w:val="000000"/>
          <w:sz w:val="28"/>
        </w:rPr>
      </w:pPr>
    </w:p>
    <w:p w:rsidR="00781781" w:rsidRDefault="00781781"/>
    <w:p w:rsidR="00781781" w:rsidRDefault="00781781"/>
    <w:p w:rsidR="00781781" w:rsidRDefault="00DC2A50">
      <w:pPr>
        <w:pStyle w:val="1"/>
        <w:numPr>
          <w:ilvl w:val="0"/>
          <w:numId w:val="1"/>
        </w:numPr>
      </w:pPr>
      <w:r>
        <w:t>R</w:t>
      </w:r>
      <w:r>
        <w:rPr>
          <w:rFonts w:hint="eastAsia"/>
        </w:rPr>
        <w:t>emove content type</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 xml:space="preserve">URL: </w:t>
      </w:r>
    </w:p>
    <w:p w:rsidR="00781781" w:rsidRDefault="00DC2A50">
      <w:pPr>
        <w:ind w:firstLine="420"/>
        <w:rPr>
          <w:color w:val="000000" w:themeColor="text1"/>
          <w:sz w:val="24"/>
        </w:rPr>
      </w:pPr>
      <w:hyperlink w:history="1">
        <w:r>
          <w:rPr>
            <w:color w:val="000000" w:themeColor="text1"/>
            <w:sz w:val="24"/>
          </w:rPr>
          <w:t>http://{IP}:{port}/{service_name}/</w:t>
        </w:r>
      </w:hyperlink>
      <w:r>
        <w:rPr>
          <w:color w:val="000000" w:themeColor="text1"/>
          <w:sz w:val="24"/>
        </w:rPr>
        <w:t>v1/category/deleteOneByContentTypeId</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Type : POST</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b/>
          <w:color w:val="000000"/>
          <w:sz w:val="22"/>
        </w:rPr>
        <w:t xml:space="preserve">contentType </w:t>
      </w:r>
      <w:r>
        <w:rPr>
          <w:rFonts w:ascii="微软雅黑" w:eastAsia="微软雅黑" w:hAnsi="微软雅黑" w:cs="宋体" w:hint="eastAsia"/>
          <w:b/>
          <w:color w:val="000000"/>
          <w:sz w:val="22"/>
        </w:rPr>
        <w:t>: JSON</w:t>
      </w:r>
    </w:p>
    <w:tbl>
      <w:tblPr>
        <w:tblpPr w:leftFromText="180" w:rightFromText="180" w:vertAnchor="text" w:horzAnchor="page" w:tblpX="2340" w:tblpY="624"/>
        <w:tblOverlap w:val="never"/>
        <w:tblW w:w="9087" w:type="dxa"/>
        <w:tblLayout w:type="fixed"/>
        <w:tblLook w:val="04A0" w:firstRow="1" w:lastRow="0" w:firstColumn="1" w:lastColumn="0" w:noHBand="0" w:noVBand="1"/>
      </w:tblPr>
      <w:tblGrid>
        <w:gridCol w:w="2000"/>
        <w:gridCol w:w="1701"/>
        <w:gridCol w:w="1134"/>
        <w:gridCol w:w="4252"/>
      </w:tblGrid>
      <w:tr w:rsidR="00781781">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781781">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hAnsi="宋体" w:cs="宋体" w:hint="eastAsia"/>
                <w:color w:val="000000"/>
                <w:sz w:val="22"/>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 xml:space="preserve">Id </w:t>
            </w:r>
          </w:p>
        </w:tc>
      </w:tr>
    </w:tbl>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Request parameters</w:t>
      </w:r>
      <w:r>
        <w:rPr>
          <w:rFonts w:ascii="微软雅黑" w:eastAsia="微软雅黑" w:hAnsi="微软雅黑" w:cs="宋体" w:hint="eastAsia"/>
          <w:b/>
          <w:color w:val="000000"/>
          <w:sz w:val="22"/>
        </w:rPr>
        <w:t>：</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Return parameters:</w:t>
      </w:r>
    </w:p>
    <w:tbl>
      <w:tblPr>
        <w:tblpPr w:leftFromText="180" w:rightFromText="180" w:vertAnchor="text" w:horzAnchor="page" w:tblpX="2340" w:tblpY="624"/>
        <w:tblOverlap w:val="never"/>
        <w:tblW w:w="9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0"/>
        <w:gridCol w:w="1701"/>
        <w:gridCol w:w="1134"/>
        <w:gridCol w:w="4252"/>
      </w:tblGrid>
      <w:tr w:rsidR="00781781">
        <w:trPr>
          <w:trHeight w:val="535"/>
        </w:trPr>
        <w:tc>
          <w:tcPr>
            <w:tcW w:w="2000"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code</w:t>
            </w:r>
          </w:p>
        </w:tc>
        <w:tc>
          <w:tcPr>
            <w:tcW w:w="1701"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String</w:t>
            </w:r>
          </w:p>
        </w:tc>
        <w:tc>
          <w:tcPr>
            <w:tcW w:w="1134"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R</w:t>
            </w:r>
            <w:r>
              <w:rPr>
                <w:rFonts w:ascii="宋体" w:hAnsi="宋体" w:cs="宋体" w:hint="eastAsia"/>
                <w:color w:val="000000"/>
                <w:sz w:val="22"/>
              </w:rPr>
              <w:t>esponse code</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msg</w:t>
            </w:r>
          </w:p>
        </w:tc>
        <w:tc>
          <w:tcPr>
            <w:tcW w:w="1701"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String</w:t>
            </w:r>
          </w:p>
        </w:tc>
        <w:tc>
          <w:tcPr>
            <w:tcW w:w="1134"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 xml:space="preserve">Response </w:t>
            </w:r>
            <w:r>
              <w:rPr>
                <w:rFonts w:ascii="宋体" w:hAnsi="宋体" w:cs="宋体" w:hint="eastAsia"/>
                <w:color w:val="000000"/>
                <w:sz w:val="22"/>
              </w:rPr>
              <w:t>message</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resultMap</w:t>
            </w:r>
          </w:p>
        </w:tc>
        <w:tc>
          <w:tcPr>
            <w:tcW w:w="1701"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Json</w:t>
            </w:r>
          </w:p>
        </w:tc>
        <w:tc>
          <w:tcPr>
            <w:tcW w:w="1134"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T</w:t>
            </w:r>
            <w:r>
              <w:rPr>
                <w:rFonts w:ascii="宋体" w:hAnsi="宋体" w:cs="宋体" w:hint="eastAsia"/>
                <w:color w:val="000000"/>
                <w:sz w:val="22"/>
              </w:rPr>
              <w:t>he</w:t>
            </w:r>
            <w:r>
              <w:rPr>
                <w:rFonts w:ascii="宋体" w:hAnsi="宋体" w:cs="宋体" w:hint="eastAsia"/>
                <w:color w:val="000000"/>
                <w:sz w:val="22"/>
              </w:rPr>
              <w:t xml:space="preserve"> result map</w:t>
            </w:r>
          </w:p>
        </w:tc>
      </w:tr>
    </w:tbl>
    <w:p w:rsidR="00781781" w:rsidRDefault="00781781">
      <w:pPr>
        <w:ind w:firstLine="420"/>
        <w:rPr>
          <w:color w:val="000000"/>
          <w:sz w:val="28"/>
        </w:rPr>
      </w:pPr>
    </w:p>
    <w:p w:rsidR="00781781" w:rsidRDefault="00781781"/>
    <w:p w:rsidR="00781781" w:rsidRDefault="00781781"/>
    <w:p w:rsidR="00781781" w:rsidRDefault="00DC2A50">
      <w:pPr>
        <w:pStyle w:val="1"/>
        <w:numPr>
          <w:ilvl w:val="0"/>
          <w:numId w:val="1"/>
        </w:numPr>
      </w:pPr>
      <w:r>
        <w:t>S</w:t>
      </w:r>
      <w:r>
        <w:rPr>
          <w:rFonts w:hint="eastAsia"/>
        </w:rPr>
        <w:t>ave unite</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 xml:space="preserve">URL: </w:t>
      </w:r>
    </w:p>
    <w:p w:rsidR="00781781" w:rsidRDefault="00DC2A50">
      <w:pPr>
        <w:ind w:firstLine="420"/>
        <w:rPr>
          <w:color w:val="000000" w:themeColor="text1"/>
          <w:sz w:val="24"/>
        </w:rPr>
      </w:pPr>
      <w:hyperlink w:history="1">
        <w:r>
          <w:rPr>
            <w:color w:val="000000" w:themeColor="text1"/>
            <w:sz w:val="24"/>
          </w:rPr>
          <w:t>http://{IP}:{port}/{service_name}/</w:t>
        </w:r>
      </w:hyperlink>
      <w:r>
        <w:rPr>
          <w:color w:val="000000" w:themeColor="text1"/>
          <w:sz w:val="24"/>
        </w:rPr>
        <w:t>v1/magazine/save</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Type : POST</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b/>
          <w:color w:val="000000"/>
          <w:sz w:val="22"/>
        </w:rPr>
        <w:t xml:space="preserve">contentType </w:t>
      </w:r>
      <w:r>
        <w:rPr>
          <w:rFonts w:ascii="微软雅黑" w:eastAsia="微软雅黑" w:hAnsi="微软雅黑" w:cs="宋体" w:hint="eastAsia"/>
          <w:b/>
          <w:color w:val="000000"/>
          <w:sz w:val="22"/>
        </w:rPr>
        <w:t>: JSON</w:t>
      </w:r>
    </w:p>
    <w:tbl>
      <w:tblPr>
        <w:tblpPr w:leftFromText="180" w:rightFromText="180" w:vertAnchor="text" w:horzAnchor="page" w:tblpX="2340" w:tblpY="624"/>
        <w:tblOverlap w:val="never"/>
        <w:tblW w:w="9087" w:type="dxa"/>
        <w:tblLayout w:type="fixed"/>
        <w:tblLook w:val="04A0" w:firstRow="1" w:lastRow="0" w:firstColumn="1" w:lastColumn="0" w:noHBand="0" w:noVBand="1"/>
      </w:tblPr>
      <w:tblGrid>
        <w:gridCol w:w="2000"/>
        <w:gridCol w:w="1701"/>
        <w:gridCol w:w="1134"/>
        <w:gridCol w:w="4252"/>
      </w:tblGrid>
      <w:tr w:rsidR="00781781">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lastRenderedPageBreak/>
              <w:t>Field</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781781">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publishDate</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Date</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P</w:t>
            </w:r>
            <w:r>
              <w:rPr>
                <w:rFonts w:ascii="宋体" w:hAnsi="宋体" w:cs="宋体" w:hint="eastAsia"/>
                <w:color w:val="000000"/>
                <w:sz w:val="22"/>
              </w:rPr>
              <w:t>ublish date</w:t>
            </w:r>
          </w:p>
        </w:tc>
      </w:tr>
      <w:tr w:rsidR="00781781">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cover</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C</w:t>
            </w:r>
            <w:r>
              <w:rPr>
                <w:rFonts w:ascii="宋体" w:hAnsi="宋体" w:cs="宋体" w:hint="eastAsia"/>
                <w:color w:val="000000"/>
                <w:sz w:val="22"/>
              </w:rPr>
              <w:t>over image ID</w:t>
            </w:r>
          </w:p>
        </w:tc>
      </w:tr>
      <w:tr w:rsidR="00781781">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articles</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String []</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Content id</w:t>
            </w:r>
          </w:p>
        </w:tc>
      </w:tr>
      <w:tr w:rsidR="00781781">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createUser</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Create user</w:t>
            </w:r>
          </w:p>
        </w:tc>
      </w:tr>
      <w:tr w:rsidR="00781781">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isRelease</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Boolean</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W</w:t>
            </w:r>
            <w:r>
              <w:rPr>
                <w:rFonts w:ascii="宋体" w:hAnsi="宋体" w:cs="宋体" w:hint="eastAsia"/>
                <w:color w:val="000000"/>
                <w:sz w:val="22"/>
              </w:rPr>
              <w:t>hether release</w:t>
            </w:r>
          </w:p>
        </w:tc>
      </w:tr>
      <w:tr w:rsidR="00781781">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status</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int</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0.all 1.review  2.published  3.draft</w:t>
            </w:r>
          </w:p>
        </w:tc>
      </w:tr>
      <w:tr w:rsidR="00781781">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pdfId</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N</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 xml:space="preserve"> </w:t>
            </w:r>
            <w:r>
              <w:rPr>
                <w:rFonts w:ascii="宋体" w:hAnsi="宋体" w:cs="宋体"/>
                <w:color w:val="000000"/>
                <w:sz w:val="22"/>
              </w:rPr>
              <w:t>T</w:t>
            </w:r>
            <w:r>
              <w:rPr>
                <w:rFonts w:ascii="宋体" w:hAnsi="宋体" w:cs="宋体" w:hint="eastAsia"/>
                <w:color w:val="000000"/>
                <w:sz w:val="22"/>
              </w:rPr>
              <w:t xml:space="preserve">he </w:t>
            </w:r>
            <w:r>
              <w:rPr>
                <w:rFonts w:ascii="宋体" w:hAnsi="宋体" w:cs="宋体"/>
                <w:color w:val="000000"/>
                <w:sz w:val="22"/>
              </w:rPr>
              <w:t>Upload PDF file ID</w:t>
            </w:r>
          </w:p>
        </w:tc>
      </w:tr>
    </w:tbl>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lastRenderedPageBreak/>
        <w:t>Request parameters</w:t>
      </w:r>
      <w:r>
        <w:rPr>
          <w:rFonts w:ascii="微软雅黑" w:eastAsia="微软雅黑" w:hAnsi="微软雅黑" w:cs="宋体" w:hint="eastAsia"/>
          <w:b/>
          <w:color w:val="000000"/>
          <w:sz w:val="22"/>
        </w:rPr>
        <w:t>：</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Json data</w:t>
      </w:r>
    </w:p>
    <w:p w:rsidR="00781781" w:rsidRDefault="00DC2A50">
      <w:pPr>
        <w:tabs>
          <w:tab w:val="center" w:pos="892"/>
        </w:tabs>
        <w:ind w:leftChars="135" w:left="283"/>
        <w:rPr>
          <w:rFonts w:ascii="微软雅黑" w:eastAsia="微软雅黑" w:hAnsi="微软雅黑" w:cs="宋体"/>
          <w:color w:val="000000"/>
          <w:sz w:val="22"/>
        </w:rPr>
      </w:pPr>
      <w:r>
        <w:rPr>
          <w:rFonts w:ascii="微软雅黑" w:eastAsia="微软雅黑" w:hAnsi="微软雅黑" w:cs="宋体" w:hint="eastAsia"/>
          <w:color w:val="000000"/>
          <w:sz w:val="22"/>
        </w:rPr>
        <w:t>{</w:t>
      </w:r>
    </w:p>
    <w:p w:rsidR="00781781" w:rsidRDefault="00DC2A50">
      <w:pPr>
        <w:tabs>
          <w:tab w:val="center" w:pos="892"/>
        </w:tabs>
        <w:ind w:leftChars="135" w:left="283"/>
        <w:rPr>
          <w:rFonts w:ascii="微软雅黑" w:eastAsia="微软雅黑" w:hAnsi="微软雅黑" w:cs="宋体"/>
          <w:color w:val="000000"/>
          <w:sz w:val="22"/>
        </w:rPr>
      </w:pPr>
      <w:r>
        <w:rPr>
          <w:rFonts w:ascii="微软雅黑" w:eastAsia="微软雅黑" w:hAnsi="微软雅黑" w:cs="宋体" w:hint="eastAsia"/>
          <w:color w:val="000000"/>
          <w:sz w:val="22"/>
        </w:rPr>
        <w:t xml:space="preserve">  "articles": [</w:t>
      </w:r>
    </w:p>
    <w:p w:rsidR="00781781" w:rsidRDefault="00DC2A50">
      <w:pPr>
        <w:tabs>
          <w:tab w:val="center" w:pos="892"/>
        </w:tabs>
        <w:ind w:leftChars="135" w:left="283"/>
        <w:rPr>
          <w:rFonts w:ascii="微软雅黑" w:eastAsia="微软雅黑" w:hAnsi="微软雅黑" w:cs="宋体"/>
          <w:color w:val="000000"/>
          <w:sz w:val="22"/>
        </w:rPr>
      </w:pPr>
      <w:r>
        <w:rPr>
          <w:rFonts w:ascii="微软雅黑" w:eastAsia="微软雅黑" w:hAnsi="微软雅黑" w:cs="宋体" w:hint="eastAsia"/>
          <w:color w:val="000000"/>
          <w:sz w:val="22"/>
        </w:rPr>
        <w:t xml:space="preserve">    "string"</w:t>
      </w:r>
    </w:p>
    <w:p w:rsidR="00781781" w:rsidRDefault="00DC2A50">
      <w:pPr>
        <w:tabs>
          <w:tab w:val="center" w:pos="892"/>
        </w:tabs>
        <w:ind w:leftChars="135" w:left="283"/>
        <w:rPr>
          <w:rFonts w:ascii="微软雅黑" w:eastAsia="微软雅黑" w:hAnsi="微软雅黑" w:cs="宋体"/>
          <w:color w:val="000000"/>
          <w:sz w:val="22"/>
        </w:rPr>
      </w:pPr>
      <w:r>
        <w:rPr>
          <w:rFonts w:ascii="微软雅黑" w:eastAsia="微软雅黑" w:hAnsi="微软雅黑" w:cs="宋体" w:hint="eastAsia"/>
          <w:color w:val="000000"/>
          <w:sz w:val="22"/>
        </w:rPr>
        <w:t xml:space="preserve">  ],</w:t>
      </w:r>
    </w:p>
    <w:p w:rsidR="00781781" w:rsidRDefault="00DC2A50">
      <w:pPr>
        <w:tabs>
          <w:tab w:val="center" w:pos="892"/>
        </w:tabs>
        <w:ind w:leftChars="135" w:left="283"/>
        <w:rPr>
          <w:rFonts w:ascii="微软雅黑" w:eastAsia="微软雅黑" w:hAnsi="微软雅黑" w:cs="宋体"/>
          <w:color w:val="000000"/>
          <w:sz w:val="22"/>
        </w:rPr>
      </w:pPr>
      <w:r>
        <w:rPr>
          <w:rFonts w:ascii="微软雅黑" w:eastAsia="微软雅黑" w:hAnsi="微软雅黑" w:cs="宋体" w:hint="eastAsia"/>
          <w:color w:val="000000"/>
          <w:sz w:val="22"/>
        </w:rPr>
        <w:t xml:space="preserve">  "cover": "string",</w:t>
      </w:r>
    </w:p>
    <w:p w:rsidR="00781781" w:rsidRDefault="00DC2A50">
      <w:pPr>
        <w:tabs>
          <w:tab w:val="center" w:pos="892"/>
        </w:tabs>
        <w:ind w:leftChars="135" w:left="283"/>
        <w:rPr>
          <w:rFonts w:ascii="微软雅黑" w:eastAsia="微软雅黑" w:hAnsi="微软雅黑" w:cs="宋体"/>
          <w:color w:val="000000"/>
          <w:sz w:val="22"/>
        </w:rPr>
      </w:pPr>
      <w:r>
        <w:rPr>
          <w:rFonts w:ascii="微软雅黑" w:eastAsia="微软雅黑" w:hAnsi="微软雅黑" w:cs="宋体" w:hint="eastAsia"/>
          <w:color w:val="000000"/>
          <w:sz w:val="22"/>
        </w:rPr>
        <w:t xml:space="preserve">  "</w:t>
      </w:r>
      <w:r>
        <w:rPr>
          <w:rFonts w:ascii="微软雅黑" w:eastAsia="微软雅黑" w:hAnsi="微软雅黑" w:cs="宋体" w:hint="eastAsia"/>
          <w:color w:val="000000"/>
          <w:sz w:val="22"/>
        </w:rPr>
        <w:t>createUser": "string",</w:t>
      </w:r>
    </w:p>
    <w:p w:rsidR="00781781" w:rsidRDefault="00DC2A50">
      <w:pPr>
        <w:tabs>
          <w:tab w:val="center" w:pos="892"/>
        </w:tabs>
        <w:ind w:leftChars="135" w:left="283"/>
        <w:rPr>
          <w:rFonts w:ascii="微软雅黑" w:eastAsia="微软雅黑" w:hAnsi="微软雅黑" w:cs="宋体"/>
          <w:color w:val="000000"/>
          <w:sz w:val="22"/>
        </w:rPr>
      </w:pPr>
      <w:r>
        <w:rPr>
          <w:rFonts w:ascii="微软雅黑" w:eastAsia="微软雅黑" w:hAnsi="微软雅黑" w:cs="宋体" w:hint="eastAsia"/>
          <w:color w:val="000000"/>
          <w:sz w:val="22"/>
        </w:rPr>
        <w:t xml:space="preserve">  "isRelease": true,</w:t>
      </w:r>
    </w:p>
    <w:p w:rsidR="00781781" w:rsidRDefault="00DC2A50">
      <w:pPr>
        <w:tabs>
          <w:tab w:val="center" w:pos="892"/>
        </w:tabs>
        <w:ind w:leftChars="135" w:left="283"/>
        <w:rPr>
          <w:rFonts w:ascii="微软雅黑" w:eastAsia="微软雅黑" w:hAnsi="微软雅黑" w:cs="宋体"/>
          <w:color w:val="000000"/>
          <w:sz w:val="22"/>
        </w:rPr>
      </w:pPr>
      <w:r>
        <w:rPr>
          <w:rFonts w:ascii="微软雅黑" w:eastAsia="微软雅黑" w:hAnsi="微软雅黑" w:cs="宋体" w:hint="eastAsia"/>
          <w:color w:val="000000"/>
          <w:sz w:val="22"/>
        </w:rPr>
        <w:t xml:space="preserve">  "publishDate": "2018-10-31T00:58:45.858Z",</w:t>
      </w:r>
    </w:p>
    <w:p w:rsidR="00781781" w:rsidRDefault="00DC2A50">
      <w:pPr>
        <w:tabs>
          <w:tab w:val="center" w:pos="892"/>
        </w:tabs>
        <w:ind w:leftChars="135" w:left="283" w:firstLineChars="100" w:firstLine="220"/>
        <w:rPr>
          <w:rFonts w:ascii="微软雅黑" w:eastAsia="微软雅黑" w:hAnsi="微软雅黑" w:cs="宋体"/>
          <w:color w:val="000000"/>
          <w:sz w:val="22"/>
        </w:rPr>
      </w:pPr>
      <w:r>
        <w:rPr>
          <w:rFonts w:ascii="微软雅黑" w:eastAsia="微软雅黑" w:hAnsi="微软雅黑" w:cs="宋体" w:hint="eastAsia"/>
          <w:color w:val="000000"/>
          <w:sz w:val="22"/>
        </w:rPr>
        <w:t>"status": 0,</w:t>
      </w:r>
    </w:p>
    <w:p w:rsidR="00781781" w:rsidRDefault="00DC2A50">
      <w:pPr>
        <w:tabs>
          <w:tab w:val="center" w:pos="892"/>
        </w:tabs>
        <w:ind w:leftChars="135" w:left="283"/>
        <w:rPr>
          <w:rFonts w:ascii="微软雅黑" w:eastAsia="微软雅黑" w:hAnsi="微软雅黑" w:cs="宋体"/>
          <w:color w:val="000000"/>
          <w:sz w:val="22"/>
        </w:rPr>
      </w:pPr>
      <w:r>
        <w:rPr>
          <w:rFonts w:ascii="微软雅黑" w:eastAsia="微软雅黑" w:hAnsi="微软雅黑" w:cs="宋体" w:hint="eastAsia"/>
          <w:color w:val="000000"/>
          <w:sz w:val="22"/>
        </w:rPr>
        <w:t xml:space="preserve">  "pdfId": 0,</w:t>
      </w:r>
    </w:p>
    <w:p w:rsidR="00781781" w:rsidRDefault="00DC2A50">
      <w:pPr>
        <w:tabs>
          <w:tab w:val="center" w:pos="892"/>
        </w:tabs>
        <w:ind w:leftChars="135" w:left="283"/>
        <w:rPr>
          <w:rFonts w:ascii="微软雅黑" w:eastAsia="微软雅黑" w:hAnsi="微软雅黑" w:cs="宋体"/>
          <w:color w:val="000000"/>
          <w:sz w:val="22"/>
        </w:rPr>
      </w:pPr>
      <w:r>
        <w:rPr>
          <w:rFonts w:ascii="微软雅黑" w:eastAsia="微软雅黑" w:hAnsi="微软雅黑" w:cs="宋体" w:hint="eastAsia"/>
          <w:color w:val="000000"/>
          <w:sz w:val="22"/>
        </w:rPr>
        <w:t>}</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Return parameters:</w:t>
      </w:r>
    </w:p>
    <w:tbl>
      <w:tblPr>
        <w:tblpPr w:leftFromText="180" w:rightFromText="180" w:vertAnchor="text" w:horzAnchor="page" w:tblpX="2340" w:tblpY="624"/>
        <w:tblOverlap w:val="never"/>
        <w:tblW w:w="9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0"/>
        <w:gridCol w:w="1701"/>
        <w:gridCol w:w="1134"/>
        <w:gridCol w:w="4252"/>
      </w:tblGrid>
      <w:tr w:rsidR="00781781">
        <w:trPr>
          <w:trHeight w:val="535"/>
        </w:trPr>
        <w:tc>
          <w:tcPr>
            <w:tcW w:w="2000"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lastRenderedPageBreak/>
              <w:t>Field</w:t>
            </w:r>
          </w:p>
        </w:tc>
        <w:tc>
          <w:tcPr>
            <w:tcW w:w="1701"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code</w:t>
            </w:r>
          </w:p>
        </w:tc>
        <w:tc>
          <w:tcPr>
            <w:tcW w:w="1701"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String</w:t>
            </w:r>
          </w:p>
        </w:tc>
        <w:tc>
          <w:tcPr>
            <w:tcW w:w="1134"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R</w:t>
            </w:r>
            <w:r>
              <w:rPr>
                <w:rFonts w:ascii="宋体" w:hAnsi="宋体" w:cs="宋体" w:hint="eastAsia"/>
                <w:color w:val="000000"/>
                <w:sz w:val="22"/>
              </w:rPr>
              <w:t>esponse code</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msg</w:t>
            </w:r>
          </w:p>
        </w:tc>
        <w:tc>
          <w:tcPr>
            <w:tcW w:w="1701"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String</w:t>
            </w:r>
          </w:p>
        </w:tc>
        <w:tc>
          <w:tcPr>
            <w:tcW w:w="1134"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 xml:space="preserve">Response </w:t>
            </w:r>
            <w:r>
              <w:rPr>
                <w:rFonts w:ascii="宋体" w:hAnsi="宋体" w:cs="宋体" w:hint="eastAsia"/>
                <w:color w:val="000000"/>
                <w:sz w:val="22"/>
              </w:rPr>
              <w:t>message</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resultMap</w:t>
            </w:r>
          </w:p>
        </w:tc>
        <w:tc>
          <w:tcPr>
            <w:tcW w:w="1701"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Json</w:t>
            </w:r>
          </w:p>
        </w:tc>
        <w:tc>
          <w:tcPr>
            <w:tcW w:w="1134"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T</w:t>
            </w:r>
            <w:r>
              <w:rPr>
                <w:rFonts w:ascii="宋体" w:hAnsi="宋体" w:cs="宋体" w:hint="eastAsia"/>
                <w:color w:val="000000"/>
                <w:sz w:val="22"/>
              </w:rPr>
              <w:t>he result map</w:t>
            </w:r>
          </w:p>
        </w:tc>
      </w:tr>
    </w:tbl>
    <w:p w:rsidR="00781781" w:rsidRDefault="00781781">
      <w:pPr>
        <w:ind w:firstLine="420"/>
        <w:rPr>
          <w:color w:val="000000"/>
          <w:sz w:val="28"/>
        </w:rPr>
      </w:pPr>
    </w:p>
    <w:p w:rsidR="00781781" w:rsidRDefault="00781781"/>
    <w:p w:rsidR="00781781" w:rsidRDefault="00781781"/>
    <w:p w:rsidR="00781781" w:rsidRDefault="00DC2A50">
      <w:pPr>
        <w:pStyle w:val="1"/>
        <w:numPr>
          <w:ilvl w:val="0"/>
          <w:numId w:val="1"/>
        </w:numPr>
      </w:pPr>
      <w:r>
        <w:t>Q</w:t>
      </w:r>
      <w:r>
        <w:rPr>
          <w:rFonts w:hint="eastAsia"/>
        </w:rPr>
        <w:t>uery unite list</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 xml:space="preserve">URL: </w:t>
      </w:r>
    </w:p>
    <w:p w:rsidR="00781781" w:rsidRDefault="00DC2A50">
      <w:pPr>
        <w:ind w:firstLine="420"/>
        <w:rPr>
          <w:color w:val="000000" w:themeColor="text1"/>
          <w:sz w:val="24"/>
        </w:rPr>
      </w:pPr>
      <w:hyperlink w:history="1">
        <w:r>
          <w:rPr>
            <w:color w:val="000000" w:themeColor="text1"/>
            <w:sz w:val="24"/>
          </w:rPr>
          <w:t>http://{IP}:{port}/{service_name}/</w:t>
        </w:r>
      </w:hyperlink>
      <w:r>
        <w:rPr>
          <w:color w:val="000000" w:themeColor="text1"/>
          <w:sz w:val="24"/>
        </w:rPr>
        <w:t>v1/magazine/findAll</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Type : POST</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b/>
          <w:color w:val="000000"/>
          <w:sz w:val="22"/>
        </w:rPr>
        <w:t xml:space="preserve">contentType </w:t>
      </w:r>
      <w:r>
        <w:rPr>
          <w:rFonts w:ascii="微软雅黑" w:eastAsia="微软雅黑" w:hAnsi="微软雅黑" w:cs="宋体" w:hint="eastAsia"/>
          <w:b/>
          <w:color w:val="000000"/>
          <w:sz w:val="22"/>
        </w:rPr>
        <w:t>: JSON</w:t>
      </w:r>
    </w:p>
    <w:tbl>
      <w:tblPr>
        <w:tblpPr w:leftFromText="180" w:rightFromText="180" w:vertAnchor="text" w:horzAnchor="page" w:tblpX="2340" w:tblpY="624"/>
        <w:tblOverlap w:val="never"/>
        <w:tblW w:w="9087" w:type="dxa"/>
        <w:tblLayout w:type="fixed"/>
        <w:tblLook w:val="04A0" w:firstRow="1" w:lastRow="0" w:firstColumn="1" w:lastColumn="0" w:noHBand="0" w:noVBand="1"/>
      </w:tblPr>
      <w:tblGrid>
        <w:gridCol w:w="2000"/>
        <w:gridCol w:w="1701"/>
        <w:gridCol w:w="1134"/>
        <w:gridCol w:w="4252"/>
      </w:tblGrid>
      <w:tr w:rsidR="00781781">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781781">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skip</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Long</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Skip the number of records</w:t>
            </w:r>
          </w:p>
        </w:tc>
      </w:tr>
      <w:tr w:rsidR="00781781">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limit</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Int</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N</w:t>
            </w:r>
            <w:r>
              <w:rPr>
                <w:rFonts w:ascii="宋体" w:hAnsi="宋体" w:cs="宋体" w:hint="eastAsia"/>
                <w:color w:val="000000"/>
                <w:sz w:val="22"/>
              </w:rPr>
              <w:t>umber of pages per page</w:t>
            </w:r>
          </w:p>
        </w:tc>
      </w:tr>
    </w:tbl>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Request parameters</w:t>
      </w:r>
      <w:r>
        <w:rPr>
          <w:rFonts w:ascii="微软雅黑" w:eastAsia="微软雅黑" w:hAnsi="微软雅黑" w:cs="宋体" w:hint="eastAsia"/>
          <w:b/>
          <w:color w:val="000000"/>
          <w:sz w:val="22"/>
        </w:rPr>
        <w:t>：</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 xml:space="preserve">Return </w:t>
      </w:r>
      <w:r>
        <w:rPr>
          <w:rFonts w:ascii="微软雅黑" w:eastAsia="微软雅黑" w:hAnsi="微软雅黑" w:cs="宋体" w:hint="eastAsia"/>
          <w:b/>
          <w:color w:val="000000"/>
          <w:sz w:val="22"/>
        </w:rPr>
        <w:t>parameters:</w:t>
      </w:r>
    </w:p>
    <w:tbl>
      <w:tblPr>
        <w:tblpPr w:leftFromText="180" w:rightFromText="180" w:vertAnchor="text" w:horzAnchor="page" w:tblpX="2340" w:tblpY="624"/>
        <w:tblOverlap w:val="never"/>
        <w:tblW w:w="9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0"/>
        <w:gridCol w:w="1701"/>
        <w:gridCol w:w="1134"/>
        <w:gridCol w:w="4252"/>
      </w:tblGrid>
      <w:tr w:rsidR="00781781">
        <w:trPr>
          <w:trHeight w:val="535"/>
        </w:trPr>
        <w:tc>
          <w:tcPr>
            <w:tcW w:w="2000"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code</w:t>
            </w:r>
          </w:p>
        </w:tc>
        <w:tc>
          <w:tcPr>
            <w:tcW w:w="1701"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String</w:t>
            </w:r>
          </w:p>
        </w:tc>
        <w:tc>
          <w:tcPr>
            <w:tcW w:w="1134"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R</w:t>
            </w:r>
            <w:r>
              <w:rPr>
                <w:rFonts w:ascii="宋体" w:hAnsi="宋体" w:cs="宋体" w:hint="eastAsia"/>
                <w:color w:val="000000"/>
                <w:sz w:val="22"/>
              </w:rPr>
              <w:t>esponse code</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msg</w:t>
            </w:r>
          </w:p>
        </w:tc>
        <w:tc>
          <w:tcPr>
            <w:tcW w:w="1701"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String</w:t>
            </w:r>
          </w:p>
        </w:tc>
        <w:tc>
          <w:tcPr>
            <w:tcW w:w="1134"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 xml:space="preserve">Response </w:t>
            </w:r>
            <w:r>
              <w:rPr>
                <w:rFonts w:ascii="宋体" w:hAnsi="宋体" w:cs="宋体" w:hint="eastAsia"/>
                <w:color w:val="000000"/>
                <w:sz w:val="22"/>
              </w:rPr>
              <w:t>message</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resultMap</w:t>
            </w:r>
          </w:p>
        </w:tc>
        <w:tc>
          <w:tcPr>
            <w:tcW w:w="1701"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Json</w:t>
            </w:r>
          </w:p>
        </w:tc>
        <w:tc>
          <w:tcPr>
            <w:tcW w:w="1134"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T</w:t>
            </w:r>
            <w:r>
              <w:rPr>
                <w:rFonts w:ascii="宋体" w:hAnsi="宋体" w:cs="宋体" w:hint="eastAsia"/>
                <w:color w:val="000000"/>
                <w:sz w:val="22"/>
              </w:rPr>
              <w:t>he result map</w:t>
            </w:r>
          </w:p>
        </w:tc>
      </w:tr>
    </w:tbl>
    <w:p w:rsidR="00781781" w:rsidRDefault="00781781">
      <w:pPr>
        <w:ind w:firstLine="420"/>
        <w:rPr>
          <w:color w:val="000000"/>
          <w:sz w:val="28"/>
        </w:rPr>
      </w:pPr>
    </w:p>
    <w:p w:rsidR="00781781" w:rsidRDefault="00781781"/>
    <w:p w:rsidR="00781781" w:rsidRDefault="00DC2A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"data": [ </w:t>
      </w:r>
    </w:p>
    <w:p w:rsidR="00781781" w:rsidRDefault="00DC2A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 </w:t>
      </w:r>
    </w:p>
    <w:p w:rsidR="00781781" w:rsidRDefault="00DC2A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"_id": </w:t>
      </w:r>
      <w:r>
        <w:rPr>
          <w:rFonts w:ascii="Consolas" w:eastAsia="Consolas" w:hAnsi="Consolas" w:cs="Consolas"/>
          <w:color w:val="880000"/>
          <w:sz w:val="19"/>
          <w:szCs w:val="19"/>
          <w:shd w:val="clear" w:color="auto" w:fill="FCF6DB"/>
        </w:rPr>
        <w:t>"5bd7fedf2676fdc2e88b5494"</w:t>
      </w:r>
      <w:r>
        <w:rPr>
          <w:rFonts w:ascii="Consolas" w:eastAsia="Consolas" w:hAnsi="Consolas" w:cs="Consolas"/>
          <w:color w:val="000000"/>
          <w:sz w:val="19"/>
          <w:szCs w:val="19"/>
          <w:shd w:val="clear" w:color="auto" w:fill="FCF6DB"/>
        </w:rPr>
        <w:t xml:space="preserve">, </w:t>
      </w:r>
    </w:p>
    <w:p w:rsidR="00781781" w:rsidRDefault="00DC2A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"serial": </w:t>
      </w:r>
      <w:r>
        <w:rPr>
          <w:rFonts w:ascii="Consolas" w:eastAsia="Consolas" w:hAnsi="Consolas" w:cs="Consolas"/>
          <w:color w:val="880000"/>
          <w:sz w:val="19"/>
          <w:szCs w:val="19"/>
          <w:shd w:val="clear" w:color="auto" w:fill="FCF6DB"/>
        </w:rPr>
        <w:t>"string"</w:t>
      </w:r>
      <w:r>
        <w:rPr>
          <w:rFonts w:ascii="Consolas" w:eastAsia="Consolas" w:hAnsi="Consolas" w:cs="Consolas"/>
          <w:color w:val="000000"/>
          <w:sz w:val="19"/>
          <w:szCs w:val="19"/>
          <w:shd w:val="clear" w:color="auto" w:fill="FCF6DB"/>
        </w:rPr>
        <w:t xml:space="preserve">, </w:t>
      </w:r>
    </w:p>
    <w:p w:rsidR="00781781" w:rsidRDefault="00DC2A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"vol": </w:t>
      </w:r>
      <w:r>
        <w:rPr>
          <w:rFonts w:ascii="Consolas" w:eastAsia="Consolas" w:hAnsi="Consolas" w:cs="Consolas"/>
          <w:color w:val="880000"/>
          <w:sz w:val="19"/>
          <w:szCs w:val="19"/>
          <w:shd w:val="clear" w:color="auto" w:fill="FCF6DB"/>
        </w:rPr>
        <w:t xml:space="preserve">"vol </w:t>
      </w:r>
      <w:r>
        <w:rPr>
          <w:rFonts w:ascii="Consolas" w:eastAsia="宋体" w:hAnsi="Consolas" w:cs="Consolas" w:hint="eastAsia"/>
          <w:color w:val="880000"/>
          <w:sz w:val="19"/>
          <w:szCs w:val="19"/>
          <w:shd w:val="clear" w:color="auto" w:fill="FCF6DB"/>
        </w:rPr>
        <w:t>1</w:t>
      </w:r>
      <w:r>
        <w:rPr>
          <w:rFonts w:ascii="Consolas" w:eastAsia="Consolas" w:hAnsi="Consolas" w:cs="Consolas"/>
          <w:color w:val="880000"/>
          <w:sz w:val="19"/>
          <w:szCs w:val="19"/>
          <w:shd w:val="clear" w:color="auto" w:fill="FCF6DB"/>
        </w:rPr>
        <w:t>"</w:t>
      </w:r>
      <w:r>
        <w:rPr>
          <w:rFonts w:ascii="Consolas" w:eastAsia="Consolas" w:hAnsi="Consolas" w:cs="Consolas"/>
          <w:color w:val="000000"/>
          <w:sz w:val="19"/>
          <w:szCs w:val="19"/>
          <w:shd w:val="clear" w:color="auto" w:fill="FCF6DB"/>
        </w:rPr>
        <w:t xml:space="preserve">, </w:t>
      </w:r>
    </w:p>
    <w:p w:rsidR="00781781" w:rsidRDefault="00DC2A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lastRenderedPageBreak/>
        <w:t xml:space="preserve">"publishDate": </w:t>
      </w:r>
      <w:r>
        <w:rPr>
          <w:rFonts w:ascii="Consolas" w:eastAsia="Consolas" w:hAnsi="Consolas" w:cs="Consolas"/>
          <w:color w:val="880000"/>
          <w:sz w:val="19"/>
          <w:szCs w:val="19"/>
          <w:shd w:val="clear" w:color="auto" w:fill="FCF6DB"/>
        </w:rPr>
        <w:t>1540881258846</w:t>
      </w:r>
      <w:r>
        <w:rPr>
          <w:rFonts w:ascii="Consolas" w:eastAsia="Consolas" w:hAnsi="Consolas" w:cs="Consolas"/>
          <w:color w:val="000000"/>
          <w:sz w:val="19"/>
          <w:szCs w:val="19"/>
          <w:shd w:val="clear" w:color="auto" w:fill="FCF6DB"/>
        </w:rPr>
        <w:t xml:space="preserve">, </w:t>
      </w:r>
    </w:p>
    <w:p w:rsidR="00781781" w:rsidRDefault="00DC2A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w:t>
      </w:r>
      <w:r>
        <w:rPr>
          <w:rFonts w:ascii="Consolas" w:eastAsia="Consolas" w:hAnsi="Consolas" w:cs="Consolas"/>
          <w:color w:val="000000"/>
          <w:sz w:val="19"/>
          <w:szCs w:val="19"/>
          <w:shd w:val="clear" w:color="auto" w:fill="FCF6DB"/>
        </w:rPr>
        <w:t xml:space="preserve">cover": </w:t>
      </w:r>
      <w:r>
        <w:rPr>
          <w:rFonts w:ascii="Consolas" w:eastAsia="Consolas" w:hAnsi="Consolas" w:cs="Consolas"/>
          <w:color w:val="880000"/>
          <w:sz w:val="19"/>
          <w:szCs w:val="19"/>
          <w:shd w:val="clear" w:color="auto" w:fill="FCF6DB"/>
        </w:rPr>
        <w:t>"string"</w:t>
      </w:r>
      <w:r>
        <w:rPr>
          <w:rFonts w:ascii="Consolas" w:eastAsia="Consolas" w:hAnsi="Consolas" w:cs="Consolas"/>
          <w:color w:val="000000"/>
          <w:sz w:val="19"/>
          <w:szCs w:val="19"/>
          <w:shd w:val="clear" w:color="auto" w:fill="FCF6DB"/>
        </w:rPr>
        <w:t xml:space="preserve">, </w:t>
      </w:r>
    </w:p>
    <w:p w:rsidR="00781781" w:rsidRDefault="00DC2A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"articles": [ </w:t>
      </w:r>
      <w:r>
        <w:rPr>
          <w:rFonts w:ascii="Consolas" w:eastAsia="Consolas" w:hAnsi="Consolas" w:cs="Consolas"/>
          <w:color w:val="880000"/>
          <w:sz w:val="19"/>
          <w:szCs w:val="19"/>
          <w:shd w:val="clear" w:color="auto" w:fill="FCF6DB"/>
        </w:rPr>
        <w:t>"5bd294dc1b1a4606ecaea8ab"</w:t>
      </w:r>
      <w:r>
        <w:rPr>
          <w:rFonts w:ascii="Consolas" w:eastAsia="Consolas" w:hAnsi="Consolas" w:cs="Consolas"/>
          <w:color w:val="000000"/>
          <w:sz w:val="19"/>
          <w:szCs w:val="19"/>
          <w:shd w:val="clear" w:color="auto" w:fill="FCF6DB"/>
        </w:rPr>
        <w:t xml:space="preserve"> ], </w:t>
      </w:r>
    </w:p>
    <w:p w:rsidR="00781781" w:rsidRDefault="00DC2A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"createDate": </w:t>
      </w:r>
      <w:r>
        <w:rPr>
          <w:rFonts w:ascii="Consolas" w:eastAsia="Consolas" w:hAnsi="Consolas" w:cs="Consolas"/>
          <w:color w:val="880000"/>
          <w:sz w:val="19"/>
          <w:szCs w:val="19"/>
          <w:shd w:val="clear" w:color="auto" w:fill="FCF6DB"/>
        </w:rPr>
        <w:t>1540882143825</w:t>
      </w:r>
      <w:r>
        <w:rPr>
          <w:rFonts w:ascii="Consolas" w:eastAsia="Consolas" w:hAnsi="Consolas" w:cs="Consolas"/>
          <w:color w:val="000000"/>
          <w:sz w:val="19"/>
          <w:szCs w:val="19"/>
          <w:shd w:val="clear" w:color="auto" w:fill="FCF6DB"/>
        </w:rPr>
        <w:t xml:space="preserve">, </w:t>
      </w:r>
    </w:p>
    <w:p w:rsidR="00781781" w:rsidRDefault="00DC2A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"createUser": </w:t>
      </w:r>
      <w:r>
        <w:rPr>
          <w:rFonts w:ascii="Consolas" w:eastAsia="Consolas" w:hAnsi="Consolas" w:cs="Consolas"/>
          <w:color w:val="880000"/>
          <w:sz w:val="19"/>
          <w:szCs w:val="19"/>
          <w:shd w:val="clear" w:color="auto" w:fill="FCF6DB"/>
        </w:rPr>
        <w:t>"ss@163.com"</w:t>
      </w:r>
      <w:r>
        <w:rPr>
          <w:rFonts w:ascii="Consolas" w:eastAsia="Consolas" w:hAnsi="Consolas" w:cs="Consolas"/>
          <w:color w:val="000000"/>
          <w:sz w:val="19"/>
          <w:szCs w:val="19"/>
          <w:shd w:val="clear" w:color="auto" w:fill="FCF6DB"/>
        </w:rPr>
        <w:t xml:space="preserve">, </w:t>
      </w:r>
    </w:p>
    <w:p w:rsidR="00781781" w:rsidRDefault="00DC2A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"isRelease": </w:t>
      </w:r>
      <w:r>
        <w:rPr>
          <w:rFonts w:ascii="Consolas" w:eastAsia="Consolas" w:hAnsi="Consolas" w:cs="Consolas"/>
          <w:color w:val="1F811F"/>
          <w:sz w:val="19"/>
          <w:szCs w:val="19"/>
          <w:shd w:val="clear" w:color="auto" w:fill="FCF6DB"/>
        </w:rPr>
        <w:t>true</w:t>
      </w:r>
      <w:r>
        <w:rPr>
          <w:rFonts w:ascii="Consolas" w:eastAsia="Consolas" w:hAnsi="Consolas" w:cs="Consolas"/>
          <w:color w:val="000000"/>
          <w:sz w:val="19"/>
          <w:szCs w:val="19"/>
          <w:shd w:val="clear" w:color="auto" w:fill="FCF6DB"/>
        </w:rPr>
        <w:t xml:space="preserve">, </w:t>
      </w:r>
    </w:p>
    <w:p w:rsidR="00781781" w:rsidRDefault="00DC2A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"issue": </w:t>
      </w:r>
      <w:r>
        <w:rPr>
          <w:rFonts w:ascii="Consolas" w:eastAsia="Consolas" w:hAnsi="Consolas" w:cs="Consolas"/>
          <w:color w:val="880000"/>
          <w:sz w:val="19"/>
          <w:szCs w:val="19"/>
          <w:shd w:val="clear" w:color="auto" w:fill="FCF6DB"/>
        </w:rPr>
        <w:t>"issue 1"</w:t>
      </w:r>
      <w:r>
        <w:rPr>
          <w:rFonts w:ascii="Consolas" w:eastAsia="Consolas" w:hAnsi="Consolas" w:cs="Consolas"/>
          <w:color w:val="000000"/>
          <w:sz w:val="19"/>
          <w:szCs w:val="19"/>
          <w:shd w:val="clear" w:color="auto" w:fill="FCF6DB"/>
        </w:rPr>
        <w:t xml:space="preserve">, </w:t>
      </w:r>
    </w:p>
    <w:p w:rsidR="00781781" w:rsidRDefault="00DC2A50">
      <w:pPr>
        <w:ind w:firstLine="420"/>
        <w:rPr>
          <w:rFonts w:ascii="Consolas" w:eastAsia="宋体"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"sort": </w:t>
      </w:r>
      <w:r>
        <w:rPr>
          <w:rFonts w:ascii="Consolas" w:eastAsia="Consolas" w:hAnsi="Consolas" w:cs="Consolas"/>
          <w:color w:val="880000"/>
          <w:sz w:val="19"/>
          <w:szCs w:val="19"/>
          <w:shd w:val="clear" w:color="auto" w:fill="FCF6DB"/>
        </w:rPr>
        <w:t>1</w:t>
      </w:r>
      <w:r>
        <w:rPr>
          <w:rFonts w:ascii="Consolas" w:eastAsia="Consolas" w:hAnsi="Consolas" w:cs="Consolas"/>
          <w:color w:val="000000"/>
          <w:sz w:val="19"/>
          <w:szCs w:val="19"/>
          <w:shd w:val="clear" w:color="auto" w:fill="FCF6DB"/>
        </w:rPr>
        <w:t xml:space="preserve"> </w:t>
      </w:r>
      <w:r>
        <w:rPr>
          <w:rFonts w:ascii="Consolas" w:eastAsia="宋体" w:hAnsi="Consolas" w:cs="Consolas" w:hint="eastAsia"/>
          <w:color w:val="000000"/>
          <w:sz w:val="19"/>
          <w:szCs w:val="19"/>
          <w:shd w:val="clear" w:color="auto" w:fill="FCF6DB"/>
        </w:rPr>
        <w:t>,</w:t>
      </w:r>
    </w:p>
    <w:p w:rsidR="00781781" w:rsidRDefault="00DC2A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"status": </w:t>
      </w:r>
      <w:r>
        <w:rPr>
          <w:rFonts w:ascii="Consolas" w:eastAsia="Consolas" w:hAnsi="Consolas" w:cs="Consolas"/>
          <w:color w:val="880000"/>
          <w:sz w:val="19"/>
          <w:szCs w:val="19"/>
          <w:shd w:val="clear" w:color="auto" w:fill="FCF6DB"/>
        </w:rPr>
        <w:t>2</w:t>
      </w:r>
      <w:r>
        <w:rPr>
          <w:rFonts w:ascii="Consolas" w:eastAsia="Consolas" w:hAnsi="Consolas" w:cs="Consolas"/>
          <w:color w:val="000000"/>
          <w:sz w:val="19"/>
          <w:szCs w:val="19"/>
          <w:shd w:val="clear" w:color="auto" w:fill="FCF6DB"/>
        </w:rPr>
        <w:t xml:space="preserve">, </w:t>
      </w:r>
    </w:p>
    <w:p w:rsidR="00781781" w:rsidRDefault="00DC2A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"pdfId": </w:t>
      </w:r>
      <w:r>
        <w:rPr>
          <w:rFonts w:ascii="Consolas" w:eastAsia="Consolas" w:hAnsi="Consolas" w:cs="Consolas"/>
          <w:color w:val="880000"/>
          <w:sz w:val="19"/>
          <w:szCs w:val="19"/>
          <w:shd w:val="clear" w:color="auto" w:fill="FCF6DB"/>
        </w:rPr>
        <w:t>"string"</w:t>
      </w:r>
      <w:r>
        <w:rPr>
          <w:rFonts w:ascii="Consolas" w:eastAsia="Consolas" w:hAnsi="Consolas" w:cs="Consolas"/>
          <w:color w:val="000000"/>
          <w:sz w:val="19"/>
          <w:szCs w:val="19"/>
          <w:shd w:val="clear" w:color="auto" w:fill="FCF6DB"/>
        </w:rPr>
        <w:t xml:space="preserve">, </w:t>
      </w:r>
    </w:p>
    <w:p w:rsidR="00781781" w:rsidRDefault="00DC2A50">
      <w:pPr>
        <w:ind w:firstLine="420"/>
        <w:rPr>
          <w:rFonts w:ascii="Consolas" w:eastAsia="宋体"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"version": </w:t>
      </w:r>
      <w:r>
        <w:rPr>
          <w:rFonts w:ascii="Consolas" w:eastAsia="Consolas" w:hAnsi="Consolas" w:cs="Consolas"/>
          <w:color w:val="880000"/>
          <w:sz w:val="19"/>
          <w:szCs w:val="19"/>
          <w:shd w:val="clear" w:color="auto" w:fill="FCF6DB"/>
        </w:rPr>
        <w:t>5</w:t>
      </w:r>
    </w:p>
    <w:p w:rsidR="00781781" w:rsidRDefault="00DC2A50">
      <w:pPr>
        <w:ind w:firstLine="420"/>
      </w:pPr>
      <w:r>
        <w:rPr>
          <w:rFonts w:ascii="Consolas" w:eastAsia="Consolas" w:hAnsi="Consolas" w:cs="Consolas"/>
          <w:color w:val="000000"/>
          <w:sz w:val="19"/>
          <w:szCs w:val="19"/>
          <w:shd w:val="clear" w:color="auto" w:fill="FCF6DB"/>
        </w:rPr>
        <w:t>} ]</w:t>
      </w:r>
    </w:p>
    <w:p w:rsidR="00781781" w:rsidRDefault="00781781"/>
    <w:p w:rsidR="00781781" w:rsidRDefault="00DC2A50">
      <w:pPr>
        <w:pStyle w:val="1"/>
        <w:numPr>
          <w:ilvl w:val="0"/>
          <w:numId w:val="1"/>
        </w:numPr>
      </w:pPr>
      <w:r>
        <w:t>D</w:t>
      </w:r>
      <w:r>
        <w:rPr>
          <w:rFonts w:hint="eastAsia"/>
        </w:rPr>
        <w:t>elete unite</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 xml:space="preserve">URL: </w:t>
      </w:r>
    </w:p>
    <w:p w:rsidR="00781781" w:rsidRDefault="00DC2A50">
      <w:pPr>
        <w:ind w:firstLine="420"/>
        <w:rPr>
          <w:color w:val="000000" w:themeColor="text1"/>
          <w:sz w:val="24"/>
        </w:rPr>
      </w:pPr>
      <w:hyperlink w:history="1">
        <w:r>
          <w:rPr>
            <w:color w:val="000000" w:themeColor="text1"/>
            <w:sz w:val="24"/>
          </w:rPr>
          <w:t>http://{IP}:{port}/{service_name}/</w:t>
        </w:r>
      </w:hyperlink>
      <w:r>
        <w:rPr>
          <w:color w:val="000000" w:themeColor="text1"/>
          <w:sz w:val="24"/>
        </w:rPr>
        <w:t>v1/magazine/deleteById</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Type : POST</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b/>
          <w:color w:val="000000"/>
          <w:sz w:val="22"/>
        </w:rPr>
        <w:t xml:space="preserve">contentType </w:t>
      </w:r>
      <w:r>
        <w:rPr>
          <w:rFonts w:ascii="微软雅黑" w:eastAsia="微软雅黑" w:hAnsi="微软雅黑" w:cs="宋体" w:hint="eastAsia"/>
          <w:b/>
          <w:color w:val="000000"/>
          <w:sz w:val="22"/>
        </w:rPr>
        <w:t>: JSON</w:t>
      </w:r>
    </w:p>
    <w:tbl>
      <w:tblPr>
        <w:tblpPr w:leftFromText="180" w:rightFromText="180" w:vertAnchor="text" w:horzAnchor="page" w:tblpX="2340" w:tblpY="624"/>
        <w:tblOverlap w:val="never"/>
        <w:tblW w:w="9087" w:type="dxa"/>
        <w:tblLayout w:type="fixed"/>
        <w:tblLook w:val="04A0" w:firstRow="1" w:lastRow="0" w:firstColumn="1" w:lastColumn="0" w:noHBand="0" w:noVBand="1"/>
      </w:tblPr>
      <w:tblGrid>
        <w:gridCol w:w="2000"/>
        <w:gridCol w:w="1701"/>
        <w:gridCol w:w="1134"/>
        <w:gridCol w:w="4252"/>
      </w:tblGrid>
      <w:tr w:rsidR="00781781">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781781">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宋体" w:eastAsia="宋体" w:hAnsi="宋体" w:cs="宋体"/>
                <w:b/>
                <w:color w:val="000000"/>
                <w:kern w:val="0"/>
                <w:sz w:val="24"/>
              </w:rPr>
            </w:pPr>
            <w:r>
              <w:rPr>
                <w:rFonts w:ascii="宋体" w:eastAsia="宋体" w:hAnsi="宋体" w:cs="宋体" w:hint="eastAsia"/>
                <w:color w:val="000000"/>
                <w:sz w:val="22"/>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eastAsia="宋体" w:hAnsi="宋体" w:cs="宋体"/>
                <w:b/>
                <w:color w:val="000000"/>
                <w:kern w:val="0"/>
                <w:sz w:val="24"/>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eastAsia="宋体" w:hAnsi="宋体" w:cs="宋体"/>
                <w:b/>
                <w:color w:val="000000"/>
                <w:kern w:val="0"/>
                <w:sz w:val="24"/>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eastAsia="宋体" w:hAnsi="宋体" w:cs="宋体"/>
                <w:b/>
                <w:color w:val="000000"/>
                <w:kern w:val="0"/>
                <w:sz w:val="24"/>
              </w:rPr>
            </w:pPr>
            <w:r>
              <w:rPr>
                <w:rFonts w:ascii="宋体" w:eastAsia="宋体" w:hAnsi="宋体" w:cs="宋体" w:hint="eastAsia"/>
                <w:color w:val="000000"/>
                <w:sz w:val="22"/>
              </w:rPr>
              <w:t>id</w:t>
            </w:r>
          </w:p>
        </w:tc>
      </w:tr>
    </w:tbl>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Request parameters</w:t>
      </w:r>
      <w:r>
        <w:rPr>
          <w:rFonts w:ascii="微软雅黑" w:eastAsia="微软雅黑" w:hAnsi="微软雅黑" w:cs="宋体" w:hint="eastAsia"/>
          <w:b/>
          <w:color w:val="000000"/>
          <w:sz w:val="22"/>
        </w:rPr>
        <w:t>：</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Return parameters:</w:t>
      </w:r>
    </w:p>
    <w:tbl>
      <w:tblPr>
        <w:tblpPr w:leftFromText="180" w:rightFromText="180" w:vertAnchor="text" w:horzAnchor="page" w:tblpX="2340" w:tblpY="624"/>
        <w:tblOverlap w:val="never"/>
        <w:tblW w:w="9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0"/>
        <w:gridCol w:w="1701"/>
        <w:gridCol w:w="1134"/>
        <w:gridCol w:w="4252"/>
      </w:tblGrid>
      <w:tr w:rsidR="00781781">
        <w:trPr>
          <w:trHeight w:val="535"/>
        </w:trPr>
        <w:tc>
          <w:tcPr>
            <w:tcW w:w="2000"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code</w:t>
            </w:r>
          </w:p>
        </w:tc>
        <w:tc>
          <w:tcPr>
            <w:tcW w:w="1701"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String</w:t>
            </w:r>
          </w:p>
        </w:tc>
        <w:tc>
          <w:tcPr>
            <w:tcW w:w="1134"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R</w:t>
            </w:r>
            <w:r>
              <w:rPr>
                <w:rFonts w:ascii="宋体" w:hAnsi="宋体" w:cs="宋体" w:hint="eastAsia"/>
                <w:color w:val="000000"/>
                <w:sz w:val="22"/>
              </w:rPr>
              <w:t>esponse code</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msg</w:t>
            </w:r>
          </w:p>
        </w:tc>
        <w:tc>
          <w:tcPr>
            <w:tcW w:w="1701"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String</w:t>
            </w:r>
          </w:p>
        </w:tc>
        <w:tc>
          <w:tcPr>
            <w:tcW w:w="1134"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 xml:space="preserve">Response </w:t>
            </w:r>
            <w:r>
              <w:rPr>
                <w:rFonts w:ascii="宋体" w:hAnsi="宋体" w:cs="宋体" w:hint="eastAsia"/>
                <w:color w:val="000000"/>
                <w:sz w:val="22"/>
              </w:rPr>
              <w:t>message</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resultMap</w:t>
            </w:r>
          </w:p>
        </w:tc>
        <w:tc>
          <w:tcPr>
            <w:tcW w:w="1701"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Json</w:t>
            </w:r>
          </w:p>
        </w:tc>
        <w:tc>
          <w:tcPr>
            <w:tcW w:w="1134"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T</w:t>
            </w:r>
            <w:r>
              <w:rPr>
                <w:rFonts w:ascii="宋体" w:hAnsi="宋体" w:cs="宋体" w:hint="eastAsia"/>
                <w:color w:val="000000"/>
                <w:sz w:val="22"/>
              </w:rPr>
              <w:t>he result map</w:t>
            </w:r>
          </w:p>
        </w:tc>
      </w:tr>
    </w:tbl>
    <w:p w:rsidR="00781781" w:rsidRDefault="00781781">
      <w:pPr>
        <w:ind w:firstLine="420"/>
        <w:rPr>
          <w:color w:val="000000"/>
          <w:sz w:val="28"/>
        </w:rPr>
      </w:pPr>
    </w:p>
    <w:p w:rsidR="00781781" w:rsidRDefault="00781781"/>
    <w:p w:rsidR="00781781" w:rsidRDefault="00781781"/>
    <w:p w:rsidR="00781781" w:rsidRDefault="00781781"/>
    <w:p w:rsidR="00781781" w:rsidRDefault="00781781"/>
    <w:p w:rsidR="00781781" w:rsidRDefault="00DC2A50">
      <w:pPr>
        <w:pStyle w:val="1"/>
        <w:numPr>
          <w:ilvl w:val="0"/>
          <w:numId w:val="1"/>
        </w:numPr>
      </w:pPr>
      <w:r>
        <w:lastRenderedPageBreak/>
        <w:t>G</w:t>
      </w:r>
      <w:r>
        <w:rPr>
          <w:rFonts w:hint="eastAsia"/>
        </w:rPr>
        <w:t>et unite detail</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 xml:space="preserve">URL: </w:t>
      </w:r>
    </w:p>
    <w:p w:rsidR="00781781" w:rsidRDefault="00DC2A50">
      <w:pPr>
        <w:ind w:firstLine="420"/>
        <w:rPr>
          <w:color w:val="000000" w:themeColor="text1"/>
          <w:sz w:val="24"/>
        </w:rPr>
      </w:pPr>
      <w:hyperlink w:history="1">
        <w:r>
          <w:rPr>
            <w:color w:val="000000" w:themeColor="text1"/>
            <w:sz w:val="24"/>
          </w:rPr>
          <w:t>http://{IP}:{port}/{service_name}/</w:t>
        </w:r>
      </w:hyperlink>
      <w:r>
        <w:rPr>
          <w:color w:val="000000" w:themeColor="text1"/>
          <w:sz w:val="24"/>
        </w:rPr>
        <w:t>v1/magazine/findOneById</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Type : POST</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b/>
          <w:color w:val="000000"/>
          <w:sz w:val="22"/>
        </w:rPr>
        <w:t xml:space="preserve">contentType </w:t>
      </w:r>
      <w:r>
        <w:rPr>
          <w:rFonts w:ascii="微软雅黑" w:eastAsia="微软雅黑" w:hAnsi="微软雅黑" w:cs="宋体" w:hint="eastAsia"/>
          <w:b/>
          <w:color w:val="000000"/>
          <w:sz w:val="22"/>
        </w:rPr>
        <w:t>: JSON</w:t>
      </w:r>
    </w:p>
    <w:tbl>
      <w:tblPr>
        <w:tblpPr w:leftFromText="180" w:rightFromText="180" w:vertAnchor="text" w:horzAnchor="page" w:tblpX="2340" w:tblpY="624"/>
        <w:tblOverlap w:val="never"/>
        <w:tblW w:w="9087" w:type="dxa"/>
        <w:tblLayout w:type="fixed"/>
        <w:tblLook w:val="04A0" w:firstRow="1" w:lastRow="0" w:firstColumn="1" w:lastColumn="0" w:noHBand="0" w:noVBand="1"/>
      </w:tblPr>
      <w:tblGrid>
        <w:gridCol w:w="2000"/>
        <w:gridCol w:w="1701"/>
        <w:gridCol w:w="1134"/>
        <w:gridCol w:w="4252"/>
      </w:tblGrid>
      <w:tr w:rsidR="00781781">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781781">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宋体" w:eastAsia="宋体" w:hAnsi="宋体" w:cs="宋体"/>
                <w:b/>
                <w:color w:val="000000"/>
                <w:kern w:val="0"/>
                <w:sz w:val="24"/>
              </w:rPr>
            </w:pPr>
            <w:r>
              <w:rPr>
                <w:rFonts w:ascii="宋体" w:eastAsia="宋体" w:hAnsi="宋体" w:cs="宋体" w:hint="eastAsia"/>
                <w:color w:val="000000"/>
                <w:sz w:val="22"/>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eastAsia="宋体" w:hAnsi="宋体" w:cs="宋体"/>
                <w:b/>
                <w:color w:val="000000"/>
                <w:kern w:val="0"/>
                <w:sz w:val="24"/>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eastAsia="宋体" w:hAnsi="宋体" w:cs="宋体"/>
                <w:b/>
                <w:color w:val="000000"/>
                <w:kern w:val="0"/>
                <w:sz w:val="24"/>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eastAsia="宋体" w:hAnsi="宋体" w:cs="宋体"/>
                <w:b/>
                <w:color w:val="000000"/>
                <w:kern w:val="0"/>
                <w:sz w:val="24"/>
              </w:rPr>
            </w:pPr>
            <w:r>
              <w:rPr>
                <w:rFonts w:ascii="宋体" w:eastAsia="宋体" w:hAnsi="宋体" w:cs="宋体" w:hint="eastAsia"/>
                <w:color w:val="000000"/>
                <w:sz w:val="22"/>
              </w:rPr>
              <w:t>id</w:t>
            </w:r>
          </w:p>
        </w:tc>
      </w:tr>
    </w:tbl>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Request parameters</w:t>
      </w:r>
      <w:r>
        <w:rPr>
          <w:rFonts w:ascii="微软雅黑" w:eastAsia="微软雅黑" w:hAnsi="微软雅黑" w:cs="宋体" w:hint="eastAsia"/>
          <w:b/>
          <w:color w:val="000000"/>
          <w:sz w:val="22"/>
        </w:rPr>
        <w:t>：</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 xml:space="preserve">Return </w:t>
      </w:r>
      <w:r>
        <w:rPr>
          <w:rFonts w:ascii="微软雅黑" w:eastAsia="微软雅黑" w:hAnsi="微软雅黑" w:cs="宋体" w:hint="eastAsia"/>
          <w:b/>
          <w:color w:val="000000"/>
          <w:sz w:val="22"/>
        </w:rPr>
        <w:t>parameters:</w:t>
      </w:r>
    </w:p>
    <w:tbl>
      <w:tblPr>
        <w:tblpPr w:leftFromText="180" w:rightFromText="180" w:vertAnchor="text" w:horzAnchor="page" w:tblpX="2340" w:tblpY="624"/>
        <w:tblOverlap w:val="never"/>
        <w:tblW w:w="9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0"/>
        <w:gridCol w:w="1701"/>
        <w:gridCol w:w="1134"/>
        <w:gridCol w:w="4252"/>
      </w:tblGrid>
      <w:tr w:rsidR="00781781">
        <w:trPr>
          <w:trHeight w:val="535"/>
        </w:trPr>
        <w:tc>
          <w:tcPr>
            <w:tcW w:w="2000"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code</w:t>
            </w:r>
          </w:p>
        </w:tc>
        <w:tc>
          <w:tcPr>
            <w:tcW w:w="1701"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String</w:t>
            </w:r>
          </w:p>
        </w:tc>
        <w:tc>
          <w:tcPr>
            <w:tcW w:w="1134"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R</w:t>
            </w:r>
            <w:r>
              <w:rPr>
                <w:rFonts w:ascii="宋体" w:hAnsi="宋体" w:cs="宋体" w:hint="eastAsia"/>
                <w:color w:val="000000"/>
                <w:sz w:val="22"/>
              </w:rPr>
              <w:t>esponse code</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msg</w:t>
            </w:r>
          </w:p>
        </w:tc>
        <w:tc>
          <w:tcPr>
            <w:tcW w:w="1701"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String</w:t>
            </w:r>
          </w:p>
        </w:tc>
        <w:tc>
          <w:tcPr>
            <w:tcW w:w="1134"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 xml:space="preserve">Response </w:t>
            </w:r>
            <w:r>
              <w:rPr>
                <w:rFonts w:ascii="宋体" w:hAnsi="宋体" w:cs="宋体" w:hint="eastAsia"/>
                <w:color w:val="000000"/>
                <w:sz w:val="22"/>
              </w:rPr>
              <w:t>message</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resultMap</w:t>
            </w:r>
          </w:p>
        </w:tc>
        <w:tc>
          <w:tcPr>
            <w:tcW w:w="1701"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Json</w:t>
            </w:r>
          </w:p>
        </w:tc>
        <w:tc>
          <w:tcPr>
            <w:tcW w:w="1134"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T</w:t>
            </w:r>
            <w:r>
              <w:rPr>
                <w:rFonts w:ascii="宋体" w:hAnsi="宋体" w:cs="宋体" w:hint="eastAsia"/>
                <w:color w:val="000000"/>
                <w:sz w:val="22"/>
              </w:rPr>
              <w:t>he result map</w:t>
            </w:r>
          </w:p>
        </w:tc>
      </w:tr>
    </w:tbl>
    <w:p w:rsidR="00781781" w:rsidRDefault="00781781">
      <w:pPr>
        <w:ind w:firstLine="420"/>
        <w:rPr>
          <w:color w:val="000000"/>
          <w:sz w:val="28"/>
        </w:rPr>
      </w:pPr>
    </w:p>
    <w:p w:rsidR="00781781" w:rsidRDefault="00781781"/>
    <w:p w:rsidR="00781781" w:rsidRDefault="00781781"/>
    <w:p w:rsidR="00781781" w:rsidRDefault="00DC2A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 </w:t>
      </w:r>
    </w:p>
    <w:p w:rsidR="00781781" w:rsidRDefault="00DC2A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"code": </w:t>
      </w:r>
      <w:r>
        <w:rPr>
          <w:rFonts w:ascii="Consolas" w:eastAsia="Consolas" w:hAnsi="Consolas" w:cs="Consolas"/>
          <w:color w:val="880000"/>
          <w:sz w:val="19"/>
          <w:szCs w:val="19"/>
          <w:shd w:val="clear" w:color="auto" w:fill="FCF6DB"/>
        </w:rPr>
        <w:t>0</w:t>
      </w:r>
      <w:r>
        <w:rPr>
          <w:rFonts w:ascii="Consolas" w:eastAsia="Consolas" w:hAnsi="Consolas" w:cs="Consolas"/>
          <w:color w:val="000000"/>
          <w:sz w:val="19"/>
          <w:szCs w:val="19"/>
          <w:shd w:val="clear" w:color="auto" w:fill="FCF6DB"/>
        </w:rPr>
        <w:t xml:space="preserve">, </w:t>
      </w:r>
    </w:p>
    <w:p w:rsidR="00781781" w:rsidRDefault="00DC2A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"msg": </w:t>
      </w:r>
      <w:r>
        <w:rPr>
          <w:rFonts w:ascii="Consolas" w:eastAsia="Consolas" w:hAnsi="Consolas" w:cs="Consolas"/>
          <w:color w:val="880000"/>
          <w:sz w:val="19"/>
          <w:szCs w:val="19"/>
          <w:shd w:val="clear" w:color="auto" w:fill="FCF6DB"/>
        </w:rPr>
        <w:t>"success"</w:t>
      </w:r>
      <w:r>
        <w:rPr>
          <w:rFonts w:ascii="Consolas" w:eastAsia="Consolas" w:hAnsi="Consolas" w:cs="Consolas"/>
          <w:color w:val="000000"/>
          <w:sz w:val="19"/>
          <w:szCs w:val="19"/>
          <w:shd w:val="clear" w:color="auto" w:fill="FCF6DB"/>
        </w:rPr>
        <w:t xml:space="preserve">, </w:t>
      </w:r>
    </w:p>
    <w:p w:rsidR="00781781" w:rsidRDefault="00DC2A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"resultMap": </w:t>
      </w:r>
    </w:p>
    <w:p w:rsidR="00781781" w:rsidRDefault="00DC2A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 </w:t>
      </w:r>
    </w:p>
    <w:p w:rsidR="00781781" w:rsidRDefault="00DC2A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"data": { </w:t>
      </w:r>
    </w:p>
    <w:p w:rsidR="00781781" w:rsidRDefault="00DC2A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"id": </w:t>
      </w:r>
      <w:r>
        <w:rPr>
          <w:rFonts w:ascii="Consolas" w:eastAsia="Consolas" w:hAnsi="Consolas" w:cs="Consolas"/>
          <w:color w:val="1F811F"/>
          <w:sz w:val="19"/>
          <w:szCs w:val="19"/>
          <w:shd w:val="clear" w:color="auto" w:fill="FCF6DB"/>
        </w:rPr>
        <w:t>null</w:t>
      </w:r>
      <w:r>
        <w:rPr>
          <w:rFonts w:ascii="Consolas" w:eastAsia="Consolas" w:hAnsi="Consolas" w:cs="Consolas"/>
          <w:color w:val="000000"/>
          <w:sz w:val="19"/>
          <w:szCs w:val="19"/>
          <w:shd w:val="clear" w:color="auto" w:fill="FCF6DB"/>
        </w:rPr>
        <w:t xml:space="preserve">, </w:t>
      </w:r>
    </w:p>
    <w:p w:rsidR="00781781" w:rsidRDefault="00DC2A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"serial": </w:t>
      </w:r>
      <w:r>
        <w:rPr>
          <w:rFonts w:ascii="Consolas" w:eastAsia="Consolas" w:hAnsi="Consolas" w:cs="Consolas"/>
          <w:color w:val="880000"/>
          <w:sz w:val="19"/>
          <w:szCs w:val="19"/>
          <w:shd w:val="clear" w:color="auto" w:fill="FCF6DB"/>
        </w:rPr>
        <w:t>"string"</w:t>
      </w:r>
      <w:r>
        <w:rPr>
          <w:rFonts w:ascii="Consolas" w:eastAsia="Consolas" w:hAnsi="Consolas" w:cs="Consolas"/>
          <w:color w:val="000000"/>
          <w:sz w:val="19"/>
          <w:szCs w:val="19"/>
          <w:shd w:val="clear" w:color="auto" w:fill="FCF6DB"/>
        </w:rPr>
        <w:t xml:space="preserve">, </w:t>
      </w:r>
    </w:p>
    <w:p w:rsidR="00781781" w:rsidRDefault="00DC2A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"vol": </w:t>
      </w:r>
      <w:r>
        <w:rPr>
          <w:rFonts w:ascii="Consolas" w:eastAsia="Consolas" w:hAnsi="Consolas" w:cs="Consolas"/>
          <w:color w:val="880000"/>
          <w:sz w:val="19"/>
          <w:szCs w:val="19"/>
          <w:shd w:val="clear" w:color="auto" w:fill="FCF6DB"/>
        </w:rPr>
        <w:t>"vol 1"</w:t>
      </w:r>
      <w:r>
        <w:rPr>
          <w:rFonts w:ascii="Consolas" w:eastAsia="Consolas" w:hAnsi="Consolas" w:cs="Consolas"/>
          <w:color w:val="000000"/>
          <w:sz w:val="19"/>
          <w:szCs w:val="19"/>
          <w:shd w:val="clear" w:color="auto" w:fill="FCF6DB"/>
        </w:rPr>
        <w:t xml:space="preserve">, </w:t>
      </w:r>
    </w:p>
    <w:p w:rsidR="00781781" w:rsidRDefault="00DC2A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w:t>
      </w:r>
      <w:r>
        <w:rPr>
          <w:rFonts w:ascii="Consolas" w:eastAsia="Consolas" w:hAnsi="Consolas" w:cs="Consolas"/>
          <w:color w:val="000000"/>
          <w:sz w:val="19"/>
          <w:szCs w:val="19"/>
          <w:shd w:val="clear" w:color="auto" w:fill="FCF6DB"/>
        </w:rPr>
        <w:t xml:space="preserve">publishDate": </w:t>
      </w:r>
      <w:r>
        <w:rPr>
          <w:rFonts w:ascii="Consolas" w:eastAsia="Consolas" w:hAnsi="Consolas" w:cs="Consolas"/>
          <w:color w:val="880000"/>
          <w:sz w:val="19"/>
          <w:szCs w:val="19"/>
          <w:shd w:val="clear" w:color="auto" w:fill="FCF6DB"/>
        </w:rPr>
        <w:t>1540881258846</w:t>
      </w:r>
      <w:r>
        <w:rPr>
          <w:rFonts w:ascii="Consolas" w:eastAsia="Consolas" w:hAnsi="Consolas" w:cs="Consolas"/>
          <w:color w:val="000000"/>
          <w:sz w:val="19"/>
          <w:szCs w:val="19"/>
          <w:shd w:val="clear" w:color="auto" w:fill="FCF6DB"/>
        </w:rPr>
        <w:t xml:space="preserve">, </w:t>
      </w:r>
    </w:p>
    <w:p w:rsidR="00781781" w:rsidRDefault="00DC2A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"cover": </w:t>
      </w:r>
      <w:r>
        <w:rPr>
          <w:rFonts w:ascii="Consolas" w:eastAsia="Consolas" w:hAnsi="Consolas" w:cs="Consolas"/>
          <w:color w:val="880000"/>
          <w:sz w:val="19"/>
          <w:szCs w:val="19"/>
          <w:shd w:val="clear" w:color="auto" w:fill="FCF6DB"/>
        </w:rPr>
        <w:t>"string"</w:t>
      </w:r>
      <w:r>
        <w:rPr>
          <w:rFonts w:ascii="Consolas" w:eastAsia="Consolas" w:hAnsi="Consolas" w:cs="Consolas"/>
          <w:color w:val="000000"/>
          <w:sz w:val="19"/>
          <w:szCs w:val="19"/>
          <w:shd w:val="clear" w:color="auto" w:fill="FCF6DB"/>
        </w:rPr>
        <w:t xml:space="preserve">, </w:t>
      </w:r>
    </w:p>
    <w:p w:rsidR="00781781" w:rsidRDefault="00DC2A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"status": </w:t>
      </w:r>
      <w:r>
        <w:rPr>
          <w:rFonts w:ascii="Consolas" w:eastAsia="Consolas" w:hAnsi="Consolas" w:cs="Consolas"/>
          <w:color w:val="880000"/>
          <w:sz w:val="19"/>
          <w:szCs w:val="19"/>
          <w:shd w:val="clear" w:color="auto" w:fill="FCF6DB"/>
        </w:rPr>
        <w:t>2</w:t>
      </w:r>
      <w:r>
        <w:rPr>
          <w:rFonts w:ascii="Consolas" w:eastAsia="Consolas" w:hAnsi="Consolas" w:cs="Consolas"/>
          <w:color w:val="000000"/>
          <w:sz w:val="19"/>
          <w:szCs w:val="19"/>
          <w:shd w:val="clear" w:color="auto" w:fill="FCF6DB"/>
        </w:rPr>
        <w:t xml:space="preserve">, </w:t>
      </w:r>
    </w:p>
    <w:p w:rsidR="00781781" w:rsidRDefault="00DC2A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"pdfId": </w:t>
      </w:r>
      <w:r>
        <w:rPr>
          <w:rFonts w:ascii="Consolas" w:eastAsia="Consolas" w:hAnsi="Consolas" w:cs="Consolas"/>
          <w:color w:val="880000"/>
          <w:sz w:val="19"/>
          <w:szCs w:val="19"/>
          <w:shd w:val="clear" w:color="auto" w:fill="FCF6DB"/>
        </w:rPr>
        <w:t>"string"</w:t>
      </w:r>
      <w:r>
        <w:rPr>
          <w:rFonts w:ascii="Consolas" w:eastAsia="Consolas" w:hAnsi="Consolas" w:cs="Consolas"/>
          <w:color w:val="000000"/>
          <w:sz w:val="19"/>
          <w:szCs w:val="19"/>
          <w:shd w:val="clear" w:color="auto" w:fill="FCF6DB"/>
        </w:rPr>
        <w:t xml:space="preserve">, </w:t>
      </w:r>
    </w:p>
    <w:p w:rsidR="00781781" w:rsidRDefault="00DC2A50">
      <w:pPr>
        <w:ind w:firstLine="420"/>
        <w:rPr>
          <w:rFonts w:ascii="Consolas" w:eastAsia="宋体"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"version": </w:t>
      </w:r>
      <w:r>
        <w:rPr>
          <w:rFonts w:ascii="Consolas" w:eastAsia="Consolas" w:hAnsi="Consolas" w:cs="Consolas"/>
          <w:color w:val="880000"/>
          <w:sz w:val="19"/>
          <w:szCs w:val="19"/>
          <w:shd w:val="clear" w:color="auto" w:fill="FCF6DB"/>
        </w:rPr>
        <w:t>5</w:t>
      </w:r>
      <w:r>
        <w:rPr>
          <w:rFonts w:ascii="Consolas" w:eastAsia="宋体" w:hAnsi="Consolas" w:cs="Consolas" w:hint="eastAsia"/>
          <w:color w:val="880000"/>
          <w:sz w:val="19"/>
          <w:szCs w:val="19"/>
          <w:shd w:val="clear" w:color="auto" w:fill="FCF6DB"/>
        </w:rPr>
        <w:t>,</w:t>
      </w:r>
    </w:p>
    <w:p w:rsidR="00781781" w:rsidRDefault="00DC2A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"articles": [ </w:t>
      </w:r>
      <w:r>
        <w:rPr>
          <w:rFonts w:ascii="Consolas" w:eastAsia="Consolas" w:hAnsi="Consolas" w:cs="Consolas"/>
          <w:color w:val="880000"/>
          <w:sz w:val="19"/>
          <w:szCs w:val="19"/>
          <w:shd w:val="clear" w:color="auto" w:fill="FCF6DB"/>
        </w:rPr>
        <w:t>"5bd294dc1b1a4606ecaea8ab"</w:t>
      </w:r>
      <w:r>
        <w:rPr>
          <w:rFonts w:ascii="Consolas" w:eastAsia="Consolas" w:hAnsi="Consolas" w:cs="Consolas"/>
          <w:color w:val="000000"/>
          <w:sz w:val="19"/>
          <w:szCs w:val="19"/>
          <w:shd w:val="clear" w:color="auto" w:fill="FCF6DB"/>
        </w:rPr>
        <w:t xml:space="preserve">, </w:t>
      </w:r>
      <w:r>
        <w:rPr>
          <w:rFonts w:ascii="Consolas" w:eastAsia="Consolas" w:hAnsi="Consolas" w:cs="Consolas"/>
          <w:color w:val="880000"/>
          <w:sz w:val="19"/>
          <w:szCs w:val="19"/>
          <w:shd w:val="clear" w:color="auto" w:fill="FCF6DB"/>
        </w:rPr>
        <w:t>"5bd294f81b1a4606ecaea9d5"</w:t>
      </w:r>
      <w:r>
        <w:rPr>
          <w:rFonts w:ascii="Consolas" w:eastAsia="Consolas" w:hAnsi="Consolas" w:cs="Consolas"/>
          <w:color w:val="000000"/>
          <w:sz w:val="19"/>
          <w:szCs w:val="19"/>
          <w:shd w:val="clear" w:color="auto" w:fill="FCF6DB"/>
        </w:rPr>
        <w:t xml:space="preserve"> ], </w:t>
      </w:r>
    </w:p>
    <w:p w:rsidR="00781781" w:rsidRDefault="00DC2A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"contents": [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lastRenderedPageBreak/>
        <w:t xml:space="preserv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"id": "5be0f7209a080605ac42836a",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"email": "support@dsodentist.com</w:t>
      </w:r>
      <w:r>
        <w:rPr>
          <w:rFonts w:ascii="Consolas" w:eastAsia="Consolas" w:hAnsi="Consolas" w:cs="Consolas"/>
          <w:color w:val="000000"/>
          <w:sz w:val="19"/>
          <w:szCs w:val="19"/>
          <w:shd w:val="clear" w:color="auto" w:fill="FCF6DB"/>
        </w:rPr>
        <w:t xml:space="preserv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"authorId":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"title": "Be a Leader in Your DSO-Supported Practice ",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"content": "",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"contentTypeId": "28",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"categoryId": "485",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"sponsorId": "501",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"author":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"authorPhotoUrl":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"contentTypeName": "Articles",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"categoryName": "</w:t>
      </w:r>
      <w:r>
        <w:rPr>
          <w:rFonts w:ascii="Consolas" w:eastAsia="Consolas" w:hAnsi="Consolas" w:cs="Consolas"/>
          <w:color w:val="000000"/>
          <w:sz w:val="19"/>
          <w:szCs w:val="19"/>
          <w:shd w:val="clear" w:color="auto" w:fill="FCF6DB"/>
        </w:rPr>
        <w:t xml:space="preserve">DSO Practice",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"sponsorName": "TNMG",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"featuredMedia":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"type": "1",</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"code":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"thumbnail": "5be286d90e88c63418a8ce2f",</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"original": "5be286d90e88c63418a8ce2c",</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"thumbnailUrl": "http://dsod.aikontec.com/content-service/v1/file/downloadFileBy</w:t>
      </w:r>
      <w:r>
        <w:rPr>
          <w:rFonts w:ascii="Consolas" w:eastAsia="Consolas" w:hAnsi="Consolas" w:cs="Consolas" w:hint="eastAsia"/>
          <w:color w:val="000000"/>
          <w:sz w:val="19"/>
          <w:szCs w:val="19"/>
          <w:shd w:val="clear" w:color="auto" w:fill="FCF6DB"/>
        </w:rPr>
        <w:t>ObjectId?objectId=5be286d90e88c63418a8ce2f",</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"originalUrl": "http://dsod.aikontec.com/content-service/v1/file/downloadFileByObjectId?objectId=5be286d90e88c63418a8ce2c"</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t>},</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"photoUrls": [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"thumbnailUrl": "http://dsod.aikontec.com/content-service/</w:t>
      </w:r>
      <w:r>
        <w:rPr>
          <w:rFonts w:ascii="Consolas" w:eastAsia="Consolas" w:hAnsi="Consolas" w:cs="Consolas"/>
          <w:color w:val="000000"/>
          <w:sz w:val="19"/>
          <w:szCs w:val="19"/>
          <w:shd w:val="clear" w:color="auto" w:fill="FCF6DB"/>
        </w:rPr>
        <w:t xml:space="preserve">v1/file/downloadFileByObjectId?objectId=5be0f7209a080605ac428369",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"originalUrl": "http://dsod.aikontec.com/content-service/v1/file/downloadFileByObjectId?objectId=5be0f7209a080605ac428366"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"photos": [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"thumbnail": "5be0f7209a080605ac428369",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w:t>
      </w:r>
      <w:r>
        <w:rPr>
          <w:rFonts w:ascii="Consolas" w:eastAsia="Consolas" w:hAnsi="Consolas" w:cs="Consolas"/>
          <w:color w:val="000000"/>
          <w:sz w:val="19"/>
          <w:szCs w:val="19"/>
          <w:shd w:val="clear" w:color="auto" w:fill="FCF6DB"/>
        </w:rPr>
        <w:t xml:space="preserve">original": "5be0f7209a080605ac428366"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 ],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"videos":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"videoUrls":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"podcasts":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lastRenderedPageBreak/>
        <w:t xml:space="preserve">"podcastUrls":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"isPrivate": false,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"isComplete": true,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"isPublishNow": true,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"isBookmark": false,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"nextContentId":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"previousContentId"</w:t>
      </w:r>
      <w:r>
        <w:rPr>
          <w:rFonts w:ascii="Consolas" w:eastAsia="Consolas" w:hAnsi="Consolas" w:cs="Consolas"/>
          <w:color w:val="000000"/>
          <w:sz w:val="19"/>
          <w:szCs w:val="19"/>
          <w:shd w:val="clear" w:color="auto" w:fill="FCF6DB"/>
        </w:rPr>
        <w:t xml:space="preserve">: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"countOfComment":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"avgCommentRating":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"comment":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"publishDate": 1539302400000,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"isFeatured": true,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"readNumber": 0,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"publishOn": 1528243200000,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"publishEnd": 1572998400000,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"reviewOn":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"subTitle":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"status"</w:t>
      </w:r>
      <w:r>
        <w:rPr>
          <w:rFonts w:ascii="Consolas" w:eastAsia="Consolas" w:hAnsi="Consolas" w:cs="Consolas"/>
          <w:color w:val="000000"/>
          <w:sz w:val="19"/>
          <w:szCs w:val="19"/>
          <w:shd w:val="clear" w:color="auto" w:fill="FCF6DB"/>
        </w:rPr>
        <w:t xml:space="preserve">: 2,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"unite": false,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"expedite": false,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"excerpt": "&lt;p&gt;(By By DSODentist)&lt;/p&gt;\n&lt;p&gt;Being the boss is not always easy, but it is rewarding once you become an effective leader. There are certain principles to good leadership, and if you follow them diligen</w:t>
      </w:r>
      <w:r>
        <w:rPr>
          <w:rFonts w:ascii="Consolas" w:eastAsia="Consolas" w:hAnsi="Consolas" w:cs="Consolas"/>
          <w:color w:val="000000"/>
          <w:sz w:val="19"/>
          <w:szCs w:val="19"/>
          <w:shd w:val="clear" w:color="auto" w:fill="FCF6DB"/>
        </w:rPr>
        <w:t xml:space="preserve">tly, you will reach your full potential. This blog post features five recommendations for being a leader in your DSO-supported practice.  &lt;/p&gt;\n",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"countOfEssay": 0, </w:t>
      </w:r>
    </w:p>
    <w:p w:rsidR="00781781" w:rsidRDefault="00DC2A50">
      <w:pPr>
        <w:ind w:left="420" w:firstLine="420"/>
        <w:rPr>
          <w:rFonts w:ascii="Consolas" w:eastAsia="宋体"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"visualEssays": null </w:t>
      </w:r>
      <w:r>
        <w:rPr>
          <w:rFonts w:ascii="Consolas" w:eastAsia="宋体" w:hAnsi="Consolas" w:cs="Consolas" w:hint="eastAsia"/>
          <w:color w:val="000000"/>
          <w:sz w:val="19"/>
          <w:szCs w:val="19"/>
          <w:shd w:val="clear" w:color="auto" w:fill="FCF6DB"/>
        </w:rPr>
        <w:t>,</w:t>
      </w:r>
    </w:p>
    <w:p w:rsidR="00781781" w:rsidRDefault="00DC2A50">
      <w:pPr>
        <w:ind w:left="420" w:firstLine="420"/>
        <w:rPr>
          <w:rFonts w:ascii="Consolas" w:eastAsia="宋体"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"relativeTopicList": [ { "id": </w:t>
      </w:r>
      <w:r>
        <w:rPr>
          <w:rFonts w:ascii="Consolas" w:eastAsia="Consolas" w:hAnsi="Consolas" w:cs="Consolas"/>
          <w:color w:val="880000"/>
          <w:sz w:val="19"/>
          <w:szCs w:val="19"/>
          <w:shd w:val="clear" w:color="auto" w:fill="FCF6DB"/>
        </w:rPr>
        <w:t>"5be2a0770e88c608b81877d4"</w:t>
      </w:r>
      <w:r>
        <w:rPr>
          <w:rFonts w:ascii="Consolas" w:eastAsia="Consolas" w:hAnsi="Consolas" w:cs="Consolas"/>
          <w:color w:val="000000"/>
          <w:sz w:val="19"/>
          <w:szCs w:val="19"/>
          <w:shd w:val="clear" w:color="auto" w:fill="FCF6DB"/>
        </w:rPr>
        <w:t>, "title</w:t>
      </w:r>
      <w:r>
        <w:rPr>
          <w:rFonts w:ascii="Consolas" w:eastAsia="Consolas" w:hAnsi="Consolas" w:cs="Consolas"/>
          <w:color w:val="000000"/>
          <w:sz w:val="19"/>
          <w:szCs w:val="19"/>
          <w:shd w:val="clear" w:color="auto" w:fill="FCF6DB"/>
        </w:rPr>
        <w:t xml:space="preserve">": </w:t>
      </w:r>
      <w:r>
        <w:rPr>
          <w:rFonts w:ascii="Consolas" w:eastAsia="Consolas" w:hAnsi="Consolas" w:cs="Consolas"/>
          <w:color w:val="880000"/>
          <w:sz w:val="19"/>
          <w:szCs w:val="19"/>
          <w:shd w:val="clear" w:color="auto" w:fill="FCF6DB"/>
        </w:rPr>
        <w:t>"Embracing the Digital Evolution with Dr Terry Codington"</w:t>
      </w:r>
      <w:r>
        <w:rPr>
          <w:rFonts w:ascii="Consolas" w:eastAsia="Consolas" w:hAnsi="Consolas" w:cs="Consolas"/>
          <w:color w:val="000000"/>
          <w:sz w:val="19"/>
          <w:szCs w:val="19"/>
          <w:shd w:val="clear" w:color="auto" w:fill="FCF6DB"/>
        </w:rPr>
        <w:t xml:space="preserve"> }, { "id": </w:t>
      </w:r>
      <w:r>
        <w:rPr>
          <w:rFonts w:ascii="Consolas" w:eastAsia="Consolas" w:hAnsi="Consolas" w:cs="Consolas"/>
          <w:color w:val="880000"/>
          <w:sz w:val="19"/>
          <w:szCs w:val="19"/>
          <w:shd w:val="clear" w:color="auto" w:fill="FCF6DB"/>
        </w:rPr>
        <w:t>"5be2a0780e88c608b81877db"</w:t>
      </w:r>
      <w:r>
        <w:rPr>
          <w:rFonts w:ascii="Consolas" w:eastAsia="Consolas" w:hAnsi="Consolas" w:cs="Consolas"/>
          <w:color w:val="000000"/>
          <w:sz w:val="19"/>
          <w:szCs w:val="19"/>
          <w:shd w:val="clear" w:color="auto" w:fill="FCF6DB"/>
        </w:rPr>
        <w:t xml:space="preserve">, "title": </w:t>
      </w:r>
      <w:r>
        <w:rPr>
          <w:rFonts w:ascii="Consolas" w:eastAsia="Consolas" w:hAnsi="Consolas" w:cs="Consolas"/>
          <w:color w:val="880000"/>
          <w:sz w:val="19"/>
          <w:szCs w:val="19"/>
          <w:shd w:val="clear" w:color="auto" w:fill="FCF6DB"/>
        </w:rPr>
        <w:t>"Oral Cancer: Surprisingly Prevalent"</w:t>
      </w:r>
      <w:r>
        <w:rPr>
          <w:rFonts w:ascii="Consolas" w:eastAsia="Consolas" w:hAnsi="Consolas" w:cs="Consolas"/>
          <w:color w:val="000000"/>
          <w:sz w:val="19"/>
          <w:szCs w:val="19"/>
          <w:shd w:val="clear" w:color="auto" w:fill="FCF6DB"/>
        </w:rPr>
        <w:t xml:space="preserve"> } ]</w:t>
      </w:r>
    </w:p>
    <w:p w:rsidR="00781781" w:rsidRDefault="00DC2A50">
      <w:pPr>
        <w:ind w:left="420" w:firstLine="420"/>
      </w:pPr>
      <w:r>
        <w:rPr>
          <w:rFonts w:ascii="Consolas" w:eastAsia="Consolas" w:hAnsi="Consolas" w:cs="Consolas"/>
          <w:color w:val="000000"/>
          <w:sz w:val="19"/>
          <w:szCs w:val="19"/>
          <w:shd w:val="clear" w:color="auto" w:fill="FCF6DB"/>
        </w:rPr>
        <w:t>},  } }</w:t>
      </w:r>
    </w:p>
    <w:p w:rsidR="00781781" w:rsidRDefault="00DC2A50">
      <w:pPr>
        <w:pStyle w:val="1"/>
        <w:numPr>
          <w:ilvl w:val="0"/>
          <w:numId w:val="1"/>
        </w:numPr>
      </w:pPr>
      <w:r>
        <w:rPr>
          <w:rFonts w:hint="eastAsia"/>
        </w:rPr>
        <w:t>Query</w:t>
      </w:r>
      <w:r>
        <w:t xml:space="preserve"> articles in </w:t>
      </w:r>
      <w:r>
        <w:rPr>
          <w:rFonts w:hint="eastAsia"/>
        </w:rPr>
        <w:t xml:space="preserve">unite </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 xml:space="preserve">URL: </w:t>
      </w:r>
    </w:p>
    <w:p w:rsidR="00781781" w:rsidRDefault="00DC2A50">
      <w:pPr>
        <w:ind w:firstLine="420"/>
        <w:rPr>
          <w:color w:val="000000" w:themeColor="text1"/>
          <w:sz w:val="24"/>
        </w:rPr>
      </w:pPr>
      <w:r>
        <w:rPr>
          <w:color w:val="000000" w:themeColor="text1"/>
          <w:sz w:val="24"/>
        </w:rPr>
        <w:t>http://{IP}:{port}/{service_name}/v1/magazine/findContentByMagazine</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Type : POST</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b/>
          <w:color w:val="000000"/>
          <w:sz w:val="22"/>
        </w:rPr>
        <w:t xml:space="preserve">contentType </w:t>
      </w:r>
      <w:r>
        <w:rPr>
          <w:rFonts w:ascii="微软雅黑" w:eastAsia="微软雅黑" w:hAnsi="微软雅黑" w:cs="宋体" w:hint="eastAsia"/>
          <w:b/>
          <w:color w:val="000000"/>
          <w:sz w:val="22"/>
        </w:rPr>
        <w:t>: JSON</w:t>
      </w:r>
    </w:p>
    <w:tbl>
      <w:tblPr>
        <w:tblpPr w:leftFromText="180" w:rightFromText="180" w:vertAnchor="text" w:horzAnchor="page" w:tblpX="2340" w:tblpY="624"/>
        <w:tblOverlap w:val="never"/>
        <w:tblW w:w="9087" w:type="dxa"/>
        <w:tblLayout w:type="fixed"/>
        <w:tblLook w:val="04A0" w:firstRow="1" w:lastRow="0" w:firstColumn="1" w:lastColumn="0" w:noHBand="0" w:noVBand="1"/>
      </w:tblPr>
      <w:tblGrid>
        <w:gridCol w:w="2000"/>
        <w:gridCol w:w="1701"/>
        <w:gridCol w:w="1134"/>
        <w:gridCol w:w="4252"/>
      </w:tblGrid>
      <w:tr w:rsidR="00781781">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lastRenderedPageBreak/>
              <w:t>Field</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781781">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宋体" w:eastAsia="宋体" w:hAnsi="宋体" w:cs="宋体"/>
                <w:b/>
                <w:color w:val="000000"/>
                <w:kern w:val="0"/>
                <w:sz w:val="24"/>
              </w:rPr>
            </w:pPr>
            <w:r>
              <w:rPr>
                <w:rFonts w:ascii="Consolas" w:eastAsia="Consolas" w:hAnsi="Consolas" w:hint="eastAsia"/>
                <w:color w:val="6A3E3E"/>
                <w:sz w:val="20"/>
                <w:shd w:val="clear" w:color="auto" w:fill="E8F2FE"/>
              </w:rPr>
              <w:t>magazineId</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eastAsia="宋体" w:hAnsi="宋体" w:cs="宋体"/>
                <w:b/>
                <w:color w:val="000000"/>
                <w:kern w:val="0"/>
                <w:sz w:val="24"/>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eastAsia="宋体" w:hAnsi="宋体" w:cs="宋体"/>
                <w:b/>
                <w:color w:val="000000"/>
                <w:kern w:val="0"/>
                <w:sz w:val="24"/>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eastAsia="宋体" w:hAnsi="宋体" w:cs="宋体"/>
                <w:b/>
                <w:color w:val="000000"/>
                <w:kern w:val="0"/>
                <w:sz w:val="24"/>
              </w:rPr>
            </w:pPr>
            <w:r>
              <w:rPr>
                <w:rFonts w:ascii="Consolas" w:eastAsia="Consolas" w:hAnsi="Consolas" w:hint="eastAsia"/>
                <w:color w:val="6A3E3E"/>
                <w:sz w:val="20"/>
                <w:shd w:val="clear" w:color="auto" w:fill="E8F2FE"/>
              </w:rPr>
              <w:t>magazineId</w:t>
            </w:r>
          </w:p>
        </w:tc>
      </w:tr>
      <w:tr w:rsidR="00781781">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Consolas" w:eastAsia="Consolas" w:hAnsi="Consolas"/>
                <w:color w:val="6A3E3E"/>
                <w:sz w:val="20"/>
                <w:shd w:val="clear" w:color="auto" w:fill="E8F2FE"/>
              </w:rPr>
            </w:pPr>
            <w:r>
              <w:rPr>
                <w:rFonts w:ascii="Consolas" w:eastAsia="Consolas" w:hAnsi="Consolas" w:hint="eastAsia"/>
                <w:color w:val="6A3E3E"/>
                <w:sz w:val="20"/>
                <w:shd w:val="clear" w:color="auto" w:fill="E8F2FE"/>
              </w:rPr>
              <w:t>searchValue</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Consolas" w:eastAsia="Consolas" w:hAnsi="Consolas"/>
                <w:color w:val="6A3E3E"/>
                <w:sz w:val="20"/>
                <w:shd w:val="clear" w:color="auto" w:fill="E8F2FE"/>
              </w:rPr>
            </w:pPr>
            <w:r>
              <w:rPr>
                <w:rFonts w:ascii="Consolas" w:eastAsia="Consolas" w:hAnsi="Consolas" w:hint="eastAsia"/>
                <w:color w:val="6A3E3E"/>
                <w:sz w:val="20"/>
                <w:shd w:val="clear" w:color="auto" w:fill="E8F2FE"/>
              </w:rPr>
              <w:t>searchValue</w:t>
            </w:r>
          </w:p>
        </w:tc>
      </w:tr>
    </w:tbl>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lastRenderedPageBreak/>
        <w:t>Request parameters</w:t>
      </w:r>
      <w:r>
        <w:rPr>
          <w:rFonts w:ascii="微软雅黑" w:eastAsia="微软雅黑" w:hAnsi="微软雅黑" w:cs="宋体" w:hint="eastAsia"/>
          <w:b/>
          <w:color w:val="000000"/>
          <w:sz w:val="22"/>
        </w:rPr>
        <w:t>：</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Return parameters:</w:t>
      </w:r>
    </w:p>
    <w:tbl>
      <w:tblPr>
        <w:tblpPr w:leftFromText="180" w:rightFromText="180" w:vertAnchor="text" w:horzAnchor="page" w:tblpX="2340" w:tblpY="624"/>
        <w:tblOverlap w:val="never"/>
        <w:tblW w:w="9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0"/>
        <w:gridCol w:w="1701"/>
        <w:gridCol w:w="1134"/>
        <w:gridCol w:w="4252"/>
      </w:tblGrid>
      <w:tr w:rsidR="00781781">
        <w:trPr>
          <w:trHeight w:val="535"/>
        </w:trPr>
        <w:tc>
          <w:tcPr>
            <w:tcW w:w="2000"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code</w:t>
            </w:r>
          </w:p>
        </w:tc>
        <w:tc>
          <w:tcPr>
            <w:tcW w:w="1701"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String</w:t>
            </w:r>
          </w:p>
        </w:tc>
        <w:tc>
          <w:tcPr>
            <w:tcW w:w="1134"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R</w:t>
            </w:r>
            <w:r>
              <w:rPr>
                <w:rFonts w:ascii="宋体" w:hAnsi="宋体" w:cs="宋体" w:hint="eastAsia"/>
                <w:color w:val="000000"/>
                <w:sz w:val="22"/>
              </w:rPr>
              <w:t xml:space="preserve">esponse code </w:t>
            </w:r>
            <w:r>
              <w:rPr>
                <w:rFonts w:ascii="宋体" w:hAnsi="宋体" w:cs="宋体" w:hint="eastAsia"/>
                <w:color w:val="000000"/>
                <w:sz w:val="22"/>
              </w:rPr>
              <w:t>，</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msg</w:t>
            </w:r>
          </w:p>
        </w:tc>
        <w:tc>
          <w:tcPr>
            <w:tcW w:w="1701"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String</w:t>
            </w:r>
          </w:p>
        </w:tc>
        <w:tc>
          <w:tcPr>
            <w:tcW w:w="1134"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 xml:space="preserve">Response </w:t>
            </w:r>
            <w:r>
              <w:rPr>
                <w:rFonts w:ascii="宋体" w:hAnsi="宋体" w:cs="宋体" w:hint="eastAsia"/>
                <w:color w:val="000000"/>
                <w:sz w:val="22"/>
              </w:rPr>
              <w:t>message</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resultMap</w:t>
            </w:r>
          </w:p>
        </w:tc>
        <w:tc>
          <w:tcPr>
            <w:tcW w:w="1701"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Json</w:t>
            </w:r>
          </w:p>
        </w:tc>
        <w:tc>
          <w:tcPr>
            <w:tcW w:w="1134"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781781">
            <w:pPr>
              <w:tabs>
                <w:tab w:val="center" w:pos="892"/>
              </w:tabs>
              <w:rPr>
                <w:rFonts w:ascii="宋体" w:hAnsi="宋体" w:cs="宋体"/>
                <w:color w:val="000000"/>
                <w:sz w:val="22"/>
              </w:rPr>
            </w:pPr>
          </w:p>
        </w:tc>
      </w:tr>
    </w:tbl>
    <w:p w:rsidR="00781781" w:rsidRDefault="00781781">
      <w:pPr>
        <w:ind w:firstLine="420"/>
        <w:rPr>
          <w:color w:val="000000"/>
          <w:sz w:val="28"/>
        </w:rPr>
      </w:pPr>
    </w:p>
    <w:p w:rsidR="00781781" w:rsidRDefault="00781781"/>
    <w:p w:rsidR="00781781" w:rsidRDefault="00781781"/>
    <w:p w:rsidR="00781781" w:rsidRDefault="00DC2A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 </w:t>
      </w:r>
    </w:p>
    <w:p w:rsidR="00781781" w:rsidRDefault="00DC2A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"code": </w:t>
      </w:r>
      <w:r>
        <w:rPr>
          <w:rFonts w:ascii="Consolas" w:eastAsia="Consolas" w:hAnsi="Consolas" w:cs="Consolas"/>
          <w:color w:val="880000"/>
          <w:sz w:val="19"/>
          <w:szCs w:val="19"/>
          <w:shd w:val="clear" w:color="auto" w:fill="FCF6DB"/>
        </w:rPr>
        <w:t>0</w:t>
      </w:r>
      <w:r>
        <w:rPr>
          <w:rFonts w:ascii="Consolas" w:eastAsia="Consolas" w:hAnsi="Consolas" w:cs="Consolas"/>
          <w:color w:val="000000"/>
          <w:sz w:val="19"/>
          <w:szCs w:val="19"/>
          <w:shd w:val="clear" w:color="auto" w:fill="FCF6DB"/>
        </w:rPr>
        <w:t xml:space="preserve">, </w:t>
      </w:r>
    </w:p>
    <w:p w:rsidR="00781781" w:rsidRDefault="00DC2A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"msg": </w:t>
      </w:r>
      <w:r>
        <w:rPr>
          <w:rFonts w:ascii="Consolas" w:eastAsia="Consolas" w:hAnsi="Consolas" w:cs="Consolas"/>
          <w:color w:val="880000"/>
          <w:sz w:val="19"/>
          <w:szCs w:val="19"/>
          <w:shd w:val="clear" w:color="auto" w:fill="FCF6DB"/>
        </w:rPr>
        <w:t>"success"</w:t>
      </w:r>
      <w:r>
        <w:rPr>
          <w:rFonts w:ascii="Consolas" w:eastAsia="Consolas" w:hAnsi="Consolas" w:cs="Consolas"/>
          <w:color w:val="000000"/>
          <w:sz w:val="19"/>
          <w:szCs w:val="19"/>
          <w:shd w:val="clear" w:color="auto" w:fill="FCF6DB"/>
        </w:rPr>
        <w:t xml:space="preserve">, </w:t>
      </w:r>
    </w:p>
    <w:p w:rsidR="00781781" w:rsidRDefault="00DC2A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"resultMap": </w:t>
      </w:r>
    </w:p>
    <w:p w:rsidR="00781781" w:rsidRDefault="00DC2A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 </w:t>
      </w:r>
    </w:p>
    <w:p w:rsidR="00781781" w:rsidRDefault="00DC2A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"data": { </w:t>
      </w:r>
    </w:p>
    <w:p w:rsidR="00781781" w:rsidRDefault="00DC2A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"id": </w:t>
      </w:r>
      <w:r>
        <w:rPr>
          <w:rFonts w:ascii="Consolas" w:eastAsia="Consolas" w:hAnsi="Consolas" w:cs="Consolas"/>
          <w:color w:val="1F811F"/>
          <w:sz w:val="19"/>
          <w:szCs w:val="19"/>
          <w:shd w:val="clear" w:color="auto" w:fill="FCF6DB"/>
        </w:rPr>
        <w:t>null</w:t>
      </w:r>
      <w:r>
        <w:rPr>
          <w:rFonts w:ascii="Consolas" w:eastAsia="Consolas" w:hAnsi="Consolas" w:cs="Consolas"/>
          <w:color w:val="000000"/>
          <w:sz w:val="19"/>
          <w:szCs w:val="19"/>
          <w:shd w:val="clear" w:color="auto" w:fill="FCF6DB"/>
        </w:rPr>
        <w:t xml:space="preserve">, </w:t>
      </w:r>
    </w:p>
    <w:p w:rsidR="00781781" w:rsidRDefault="00DC2A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"serial": </w:t>
      </w:r>
      <w:r>
        <w:rPr>
          <w:rFonts w:ascii="Consolas" w:eastAsia="Consolas" w:hAnsi="Consolas" w:cs="Consolas"/>
          <w:color w:val="880000"/>
          <w:sz w:val="19"/>
          <w:szCs w:val="19"/>
          <w:shd w:val="clear" w:color="auto" w:fill="FCF6DB"/>
        </w:rPr>
        <w:t>"string"</w:t>
      </w:r>
      <w:r>
        <w:rPr>
          <w:rFonts w:ascii="Consolas" w:eastAsia="Consolas" w:hAnsi="Consolas" w:cs="Consolas"/>
          <w:color w:val="000000"/>
          <w:sz w:val="19"/>
          <w:szCs w:val="19"/>
          <w:shd w:val="clear" w:color="auto" w:fill="FCF6DB"/>
        </w:rPr>
        <w:t xml:space="preserve">, </w:t>
      </w:r>
    </w:p>
    <w:p w:rsidR="00781781" w:rsidRDefault="00DC2A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"vol": </w:t>
      </w:r>
      <w:r>
        <w:rPr>
          <w:rFonts w:ascii="Consolas" w:eastAsia="Consolas" w:hAnsi="Consolas" w:cs="Consolas"/>
          <w:color w:val="880000"/>
          <w:sz w:val="19"/>
          <w:szCs w:val="19"/>
          <w:shd w:val="clear" w:color="auto" w:fill="FCF6DB"/>
        </w:rPr>
        <w:t>"vol 1"</w:t>
      </w:r>
      <w:r>
        <w:rPr>
          <w:rFonts w:ascii="Consolas" w:eastAsia="Consolas" w:hAnsi="Consolas" w:cs="Consolas"/>
          <w:color w:val="000000"/>
          <w:sz w:val="19"/>
          <w:szCs w:val="19"/>
          <w:shd w:val="clear" w:color="auto" w:fill="FCF6DB"/>
        </w:rPr>
        <w:t xml:space="preserve">, </w:t>
      </w:r>
    </w:p>
    <w:p w:rsidR="00781781" w:rsidRDefault="00DC2A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"publishDate": </w:t>
      </w:r>
      <w:r>
        <w:rPr>
          <w:rFonts w:ascii="Consolas" w:eastAsia="Consolas" w:hAnsi="Consolas" w:cs="Consolas"/>
          <w:color w:val="880000"/>
          <w:sz w:val="19"/>
          <w:szCs w:val="19"/>
          <w:shd w:val="clear" w:color="auto" w:fill="FCF6DB"/>
        </w:rPr>
        <w:t>1540881258846</w:t>
      </w:r>
      <w:r>
        <w:rPr>
          <w:rFonts w:ascii="Consolas" w:eastAsia="Consolas" w:hAnsi="Consolas" w:cs="Consolas"/>
          <w:color w:val="000000"/>
          <w:sz w:val="19"/>
          <w:szCs w:val="19"/>
          <w:shd w:val="clear" w:color="auto" w:fill="FCF6DB"/>
        </w:rPr>
        <w:t xml:space="preserve">, </w:t>
      </w:r>
    </w:p>
    <w:p w:rsidR="00781781" w:rsidRDefault="00DC2A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"cover": </w:t>
      </w:r>
      <w:r>
        <w:rPr>
          <w:rFonts w:ascii="Consolas" w:eastAsia="Consolas" w:hAnsi="Consolas" w:cs="Consolas"/>
          <w:color w:val="880000"/>
          <w:sz w:val="19"/>
          <w:szCs w:val="19"/>
          <w:shd w:val="clear" w:color="auto" w:fill="FCF6DB"/>
        </w:rPr>
        <w:t>"string"</w:t>
      </w:r>
      <w:r>
        <w:rPr>
          <w:rFonts w:ascii="Consolas" w:eastAsia="Consolas" w:hAnsi="Consolas" w:cs="Consolas"/>
          <w:color w:val="000000"/>
          <w:sz w:val="19"/>
          <w:szCs w:val="19"/>
          <w:shd w:val="clear" w:color="auto" w:fill="FCF6DB"/>
        </w:rPr>
        <w:t xml:space="preserve">, </w:t>
      </w:r>
    </w:p>
    <w:p w:rsidR="00781781" w:rsidRDefault="00DC2A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"status"</w:t>
      </w:r>
      <w:r>
        <w:rPr>
          <w:rFonts w:ascii="Consolas" w:eastAsia="Consolas" w:hAnsi="Consolas" w:cs="Consolas"/>
          <w:color w:val="000000"/>
          <w:sz w:val="19"/>
          <w:szCs w:val="19"/>
          <w:shd w:val="clear" w:color="auto" w:fill="FCF6DB"/>
        </w:rPr>
        <w:t xml:space="preserve">: </w:t>
      </w:r>
      <w:r>
        <w:rPr>
          <w:rFonts w:ascii="Consolas" w:eastAsia="Consolas" w:hAnsi="Consolas" w:cs="Consolas"/>
          <w:color w:val="880000"/>
          <w:sz w:val="19"/>
          <w:szCs w:val="19"/>
          <w:shd w:val="clear" w:color="auto" w:fill="FCF6DB"/>
        </w:rPr>
        <w:t>2</w:t>
      </w:r>
      <w:r>
        <w:rPr>
          <w:rFonts w:ascii="Consolas" w:eastAsia="Consolas" w:hAnsi="Consolas" w:cs="Consolas"/>
          <w:color w:val="000000"/>
          <w:sz w:val="19"/>
          <w:szCs w:val="19"/>
          <w:shd w:val="clear" w:color="auto" w:fill="FCF6DB"/>
        </w:rPr>
        <w:t xml:space="preserve">, </w:t>
      </w:r>
    </w:p>
    <w:p w:rsidR="00781781" w:rsidRDefault="00DC2A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"pdfId": </w:t>
      </w:r>
      <w:r>
        <w:rPr>
          <w:rFonts w:ascii="Consolas" w:eastAsia="Consolas" w:hAnsi="Consolas" w:cs="Consolas"/>
          <w:color w:val="880000"/>
          <w:sz w:val="19"/>
          <w:szCs w:val="19"/>
          <w:shd w:val="clear" w:color="auto" w:fill="FCF6DB"/>
        </w:rPr>
        <w:t>"string"</w:t>
      </w:r>
      <w:r>
        <w:rPr>
          <w:rFonts w:ascii="Consolas" w:eastAsia="Consolas" w:hAnsi="Consolas" w:cs="Consolas"/>
          <w:color w:val="000000"/>
          <w:sz w:val="19"/>
          <w:szCs w:val="19"/>
          <w:shd w:val="clear" w:color="auto" w:fill="FCF6DB"/>
        </w:rPr>
        <w:t xml:space="preserve">, </w:t>
      </w:r>
    </w:p>
    <w:p w:rsidR="00781781" w:rsidRDefault="00DC2A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"version": </w:t>
      </w:r>
      <w:r>
        <w:rPr>
          <w:rFonts w:ascii="Consolas" w:eastAsia="Consolas" w:hAnsi="Consolas" w:cs="Consolas"/>
          <w:color w:val="880000"/>
          <w:sz w:val="19"/>
          <w:szCs w:val="19"/>
          <w:shd w:val="clear" w:color="auto" w:fill="FCF6DB"/>
        </w:rPr>
        <w:t>5</w:t>
      </w:r>
      <w:r>
        <w:rPr>
          <w:rFonts w:ascii="Consolas" w:eastAsia="宋体" w:hAnsi="Consolas" w:cs="Consolas" w:hint="eastAsia"/>
          <w:color w:val="880000"/>
          <w:sz w:val="19"/>
          <w:szCs w:val="19"/>
          <w:shd w:val="clear" w:color="auto" w:fill="FCF6DB"/>
        </w:rPr>
        <w:t>,</w:t>
      </w:r>
    </w:p>
    <w:p w:rsidR="00781781" w:rsidRDefault="00DC2A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"articles": [ </w:t>
      </w:r>
      <w:r>
        <w:rPr>
          <w:rFonts w:ascii="Consolas" w:eastAsia="Consolas" w:hAnsi="Consolas" w:cs="Consolas"/>
          <w:color w:val="880000"/>
          <w:sz w:val="19"/>
          <w:szCs w:val="19"/>
          <w:shd w:val="clear" w:color="auto" w:fill="FCF6DB"/>
        </w:rPr>
        <w:t>"5bd294dc1b1a4606ecaea8ab"</w:t>
      </w:r>
      <w:r>
        <w:rPr>
          <w:rFonts w:ascii="Consolas" w:eastAsia="Consolas" w:hAnsi="Consolas" w:cs="Consolas"/>
          <w:color w:val="000000"/>
          <w:sz w:val="19"/>
          <w:szCs w:val="19"/>
          <w:shd w:val="clear" w:color="auto" w:fill="FCF6DB"/>
        </w:rPr>
        <w:t xml:space="preserve">, </w:t>
      </w:r>
      <w:r>
        <w:rPr>
          <w:rFonts w:ascii="Consolas" w:eastAsia="Consolas" w:hAnsi="Consolas" w:cs="Consolas"/>
          <w:color w:val="880000"/>
          <w:sz w:val="19"/>
          <w:szCs w:val="19"/>
          <w:shd w:val="clear" w:color="auto" w:fill="FCF6DB"/>
        </w:rPr>
        <w:t>"5bd294f81b1a4606ecaea9d5"</w:t>
      </w:r>
      <w:r>
        <w:rPr>
          <w:rFonts w:ascii="Consolas" w:eastAsia="Consolas" w:hAnsi="Consolas" w:cs="Consolas"/>
          <w:color w:val="000000"/>
          <w:sz w:val="19"/>
          <w:szCs w:val="19"/>
          <w:shd w:val="clear" w:color="auto" w:fill="FCF6DB"/>
        </w:rPr>
        <w:t xml:space="preserve"> ], </w:t>
      </w:r>
    </w:p>
    <w:p w:rsidR="00781781" w:rsidRDefault="00DC2A50">
      <w:pPr>
        <w:ind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"contents": [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"id": "5be0f7209a080605ac42836a",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"email": "support@dsodentist.com",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"authorId":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"title": "Be a Leader in Your DSO</w:t>
      </w:r>
      <w:r>
        <w:rPr>
          <w:rFonts w:ascii="Consolas" w:eastAsia="Consolas" w:hAnsi="Consolas" w:cs="Consolas"/>
          <w:color w:val="000000"/>
          <w:sz w:val="19"/>
          <w:szCs w:val="19"/>
          <w:shd w:val="clear" w:color="auto" w:fill="FCF6DB"/>
        </w:rPr>
        <w:t xml:space="preserve">-Supported Practice ",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"content": "",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"contentTypeId": "28",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"categoryId": "485",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lastRenderedPageBreak/>
        <w:t xml:space="preserve">"sponsorId": "501",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"author":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"authorPhotoUrl":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"contentTypeName": "Articles",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"categoryName": "DSO Practice",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"sponsorName": "TNMG",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"featuredMedia":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"type": "1",</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"code":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"thumbnail": "5be286d90e88c63418a8ce2f",</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"original": "5be286d90e88c63418a8ce2c",</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"thumbnailUrl": "http://dsod.aikontec.com/content-service/v1/file/downloadFileByObjectId?objectId=5be286d90e88c63418a8ce2f",</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"originalU</w:t>
      </w:r>
      <w:r>
        <w:rPr>
          <w:rFonts w:ascii="Consolas" w:eastAsia="Consolas" w:hAnsi="Consolas" w:cs="Consolas" w:hint="eastAsia"/>
          <w:color w:val="000000"/>
          <w:sz w:val="19"/>
          <w:szCs w:val="19"/>
          <w:shd w:val="clear" w:color="auto" w:fill="FCF6DB"/>
        </w:rPr>
        <w:t>rl": "http://dsod.aikontec.com/content-service/v1/file/downloadFileByObjectId?objectId=5be286d90e88c63418a8ce2c"</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t>},</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"photoUrls": [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"thumbnailUrl": "http://dsod.aikontec.com/content-service/v1/file/downloadFileByObjectId?objectId=5be0f7209a080605ac</w:t>
      </w:r>
      <w:r>
        <w:rPr>
          <w:rFonts w:ascii="Consolas" w:eastAsia="Consolas" w:hAnsi="Consolas" w:cs="Consolas"/>
          <w:color w:val="000000"/>
          <w:sz w:val="19"/>
          <w:szCs w:val="19"/>
          <w:shd w:val="clear" w:color="auto" w:fill="FCF6DB"/>
        </w:rPr>
        <w:t xml:space="preserve">428369",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"originalUrl": "http://dsod.aikontec.com/content-service/v1/file/downloadFileByObjectId?objectId=5be0f7209a080605ac428366"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"photos": [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"thumbnail": "5be0f7209a080605ac428369",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"original": "5be0f7209a080605ac428366"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 ],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"videos": nul</w:t>
      </w:r>
      <w:r>
        <w:rPr>
          <w:rFonts w:ascii="Consolas" w:eastAsia="Consolas" w:hAnsi="Consolas" w:cs="Consolas"/>
          <w:color w:val="000000"/>
          <w:sz w:val="19"/>
          <w:szCs w:val="19"/>
          <w:shd w:val="clear" w:color="auto" w:fill="FCF6DB"/>
        </w:rPr>
        <w:t xml:space="preserve">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"videoUrls":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"podcasts":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"podcastUrls":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"isPrivate": false,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"isComplete": true,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"isPublishNow": true,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"isBookmark": false,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"nextContentId":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"previousContentId":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"countOfComment":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lastRenderedPageBreak/>
        <w:t xml:space="preserve">"avgCommentRating":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"comment":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"publishDate": 1539302400000,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"isFeatured": true,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"readNumber": 0,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"publishOn": 1528243200000,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"publishEnd": 1572998400000,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"reviewOn":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"subTitle":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"status": 2,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"unite": false,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"expedite": false,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"excerpt": "&lt;p&gt;(By B</w:t>
      </w:r>
      <w:r>
        <w:rPr>
          <w:rFonts w:ascii="Consolas" w:eastAsia="Consolas" w:hAnsi="Consolas" w:cs="Consolas"/>
          <w:color w:val="000000"/>
          <w:sz w:val="19"/>
          <w:szCs w:val="19"/>
          <w:shd w:val="clear" w:color="auto" w:fill="FCF6DB"/>
        </w:rPr>
        <w:t>y DSODentist)&lt;/p&gt;\n&lt;p&gt;Being the boss is not always easy, but it is rewarding once you become an effective leader. There are certain principles to good leadership, and if you follow them diligently, you will reach your full potential. This blog post feature</w:t>
      </w:r>
      <w:r>
        <w:rPr>
          <w:rFonts w:ascii="Consolas" w:eastAsia="Consolas" w:hAnsi="Consolas" w:cs="Consolas"/>
          <w:color w:val="000000"/>
          <w:sz w:val="19"/>
          <w:szCs w:val="19"/>
          <w:shd w:val="clear" w:color="auto" w:fill="FCF6DB"/>
        </w:rPr>
        <w:t xml:space="preserve">s five recommendations for being a leader in your DSO-supported practice.  &lt;/p&gt;\n",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"countOfEssay": 0, </w:t>
      </w:r>
    </w:p>
    <w:p w:rsidR="00781781" w:rsidRDefault="00DC2A50">
      <w:pPr>
        <w:ind w:left="420" w:firstLine="420"/>
        <w:rPr>
          <w:rFonts w:ascii="Consolas" w:eastAsia="宋体"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"visualEssays": null </w:t>
      </w:r>
      <w:r>
        <w:rPr>
          <w:rFonts w:ascii="Consolas" w:eastAsia="宋体" w:hAnsi="Consolas" w:cs="Consolas" w:hint="eastAsia"/>
          <w:color w:val="000000"/>
          <w:sz w:val="19"/>
          <w:szCs w:val="19"/>
          <w:shd w:val="clear" w:color="auto" w:fill="FCF6DB"/>
        </w:rPr>
        <w:t>,</w:t>
      </w:r>
    </w:p>
    <w:p w:rsidR="00781781" w:rsidRDefault="00DC2A50">
      <w:pPr>
        <w:ind w:left="420" w:firstLine="420"/>
        <w:rPr>
          <w:rFonts w:ascii="Consolas" w:eastAsia="宋体"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"relativeTopicList": [ { "id": </w:t>
      </w:r>
      <w:r>
        <w:rPr>
          <w:rFonts w:ascii="Consolas" w:eastAsia="Consolas" w:hAnsi="Consolas" w:cs="Consolas"/>
          <w:color w:val="880000"/>
          <w:sz w:val="19"/>
          <w:szCs w:val="19"/>
          <w:shd w:val="clear" w:color="auto" w:fill="FCF6DB"/>
        </w:rPr>
        <w:t>"5be2a0770e88c608b81877d4"</w:t>
      </w:r>
      <w:r>
        <w:rPr>
          <w:rFonts w:ascii="Consolas" w:eastAsia="Consolas" w:hAnsi="Consolas" w:cs="Consolas"/>
          <w:color w:val="000000"/>
          <w:sz w:val="19"/>
          <w:szCs w:val="19"/>
          <w:shd w:val="clear" w:color="auto" w:fill="FCF6DB"/>
        </w:rPr>
        <w:t xml:space="preserve">, "title": </w:t>
      </w:r>
      <w:r>
        <w:rPr>
          <w:rFonts w:ascii="Consolas" w:eastAsia="Consolas" w:hAnsi="Consolas" w:cs="Consolas"/>
          <w:color w:val="880000"/>
          <w:sz w:val="19"/>
          <w:szCs w:val="19"/>
          <w:shd w:val="clear" w:color="auto" w:fill="FCF6DB"/>
        </w:rPr>
        <w:t>"Embracing the Digital Evolution with Dr Terry Codington"</w:t>
      </w:r>
      <w:r>
        <w:rPr>
          <w:rFonts w:ascii="Consolas" w:eastAsia="Consolas" w:hAnsi="Consolas" w:cs="Consolas"/>
          <w:color w:val="000000"/>
          <w:sz w:val="19"/>
          <w:szCs w:val="19"/>
          <w:shd w:val="clear" w:color="auto" w:fill="FCF6DB"/>
        </w:rPr>
        <w:t xml:space="preserve"> },</w:t>
      </w:r>
      <w:r>
        <w:rPr>
          <w:rFonts w:ascii="Consolas" w:eastAsia="Consolas" w:hAnsi="Consolas" w:cs="Consolas"/>
          <w:color w:val="000000"/>
          <w:sz w:val="19"/>
          <w:szCs w:val="19"/>
          <w:shd w:val="clear" w:color="auto" w:fill="FCF6DB"/>
        </w:rPr>
        <w:t xml:space="preserve"> { "id": </w:t>
      </w:r>
      <w:r>
        <w:rPr>
          <w:rFonts w:ascii="Consolas" w:eastAsia="Consolas" w:hAnsi="Consolas" w:cs="Consolas"/>
          <w:color w:val="880000"/>
          <w:sz w:val="19"/>
          <w:szCs w:val="19"/>
          <w:shd w:val="clear" w:color="auto" w:fill="FCF6DB"/>
        </w:rPr>
        <w:t>"5be2a0780e88c608b81877db"</w:t>
      </w:r>
      <w:r>
        <w:rPr>
          <w:rFonts w:ascii="Consolas" w:eastAsia="Consolas" w:hAnsi="Consolas" w:cs="Consolas"/>
          <w:color w:val="000000"/>
          <w:sz w:val="19"/>
          <w:szCs w:val="19"/>
          <w:shd w:val="clear" w:color="auto" w:fill="FCF6DB"/>
        </w:rPr>
        <w:t xml:space="preserve">, "title": </w:t>
      </w:r>
      <w:r>
        <w:rPr>
          <w:rFonts w:ascii="Consolas" w:eastAsia="Consolas" w:hAnsi="Consolas" w:cs="Consolas"/>
          <w:color w:val="880000"/>
          <w:sz w:val="19"/>
          <w:szCs w:val="19"/>
          <w:shd w:val="clear" w:color="auto" w:fill="FCF6DB"/>
        </w:rPr>
        <w:t>"Oral Cancer: Surprisingly Prevalent"</w:t>
      </w:r>
      <w:r>
        <w:rPr>
          <w:rFonts w:ascii="Consolas" w:eastAsia="Consolas" w:hAnsi="Consolas" w:cs="Consolas"/>
          <w:color w:val="000000"/>
          <w:sz w:val="19"/>
          <w:szCs w:val="19"/>
          <w:shd w:val="clear" w:color="auto" w:fill="FCF6DB"/>
        </w:rPr>
        <w:t xml:space="preserve"> } ]</w:t>
      </w:r>
    </w:p>
    <w:p w:rsidR="00781781" w:rsidRDefault="00DC2A50">
      <w:pPr>
        <w:ind w:left="420" w:firstLine="420"/>
      </w:pPr>
      <w:r>
        <w:rPr>
          <w:rFonts w:ascii="Consolas" w:eastAsia="Consolas" w:hAnsi="Consolas" w:cs="Consolas"/>
          <w:color w:val="000000"/>
          <w:sz w:val="19"/>
          <w:szCs w:val="19"/>
          <w:shd w:val="clear" w:color="auto" w:fill="FCF6DB"/>
        </w:rPr>
        <w:t>},  } }</w:t>
      </w:r>
    </w:p>
    <w:p w:rsidR="00781781" w:rsidRDefault="00781781">
      <w:pPr>
        <w:rPr>
          <w:rFonts w:ascii="微软雅黑" w:eastAsia="微软雅黑" w:hAnsi="微软雅黑" w:cs="微软雅黑"/>
        </w:rPr>
      </w:pPr>
    </w:p>
    <w:p w:rsidR="00781781" w:rsidRDefault="00781781">
      <w:pPr>
        <w:rPr>
          <w:rFonts w:ascii="微软雅黑" w:eastAsia="微软雅黑" w:hAnsi="微软雅黑" w:cs="微软雅黑"/>
        </w:rPr>
      </w:pPr>
    </w:p>
    <w:p w:rsidR="00781781" w:rsidRDefault="00DC2A50">
      <w:pPr>
        <w:pStyle w:val="1"/>
        <w:numPr>
          <w:ilvl w:val="0"/>
          <w:numId w:val="1"/>
        </w:numPr>
        <w:rPr>
          <w:color w:val="00B050"/>
        </w:rPr>
      </w:pPr>
      <w:r>
        <w:t>Q</w:t>
      </w:r>
      <w:r>
        <w:rPr>
          <w:rFonts w:hint="eastAsia"/>
        </w:rPr>
        <w:t>uery all post for admin</w:t>
      </w:r>
      <w:r>
        <w:rPr>
          <w:rFonts w:hint="eastAsia"/>
        </w:rPr>
        <w:t>（</w:t>
      </w:r>
      <w:r>
        <w:rPr>
          <w:rFonts w:hint="eastAsia"/>
        </w:rPr>
        <w:t>CMS_001_01\CMS_001_10</w:t>
      </w:r>
      <w:r>
        <w:rPr>
          <w:rFonts w:hint="eastAsia"/>
        </w:rPr>
        <w:t>）</w:t>
      </w:r>
      <w:r>
        <w:rPr>
          <w:rFonts w:hint="eastAsia"/>
          <w:color w:val="00B050"/>
        </w:rPr>
        <w:t>（</w:t>
      </w:r>
      <w:r>
        <w:rPr>
          <w:color w:val="00B050"/>
        </w:rPr>
        <w:t>ADMIN PORTAL ONLY</w:t>
      </w:r>
      <w:r>
        <w:rPr>
          <w:rFonts w:hint="eastAsia"/>
          <w:color w:val="00B050"/>
        </w:rPr>
        <w:t>）</w:t>
      </w:r>
    </w:p>
    <w:p w:rsidR="00781781" w:rsidRDefault="00DC2A50">
      <w:pPr>
        <w:pStyle w:val="a8"/>
        <w:ind w:left="480"/>
      </w:pPr>
      <w:r>
        <w:t>Q</w:t>
      </w:r>
      <w:r>
        <w:rPr>
          <w:rFonts w:hint="eastAsia"/>
        </w:rPr>
        <w:t xml:space="preserve">uery the post by the article type, category type, sponsor, email , the email is the </w:t>
      </w:r>
      <w:r>
        <w:rPr>
          <w:rFonts w:hint="eastAsia"/>
        </w:rPr>
        <w:t>publish user</w:t>
      </w:r>
      <w:r>
        <w:t>’</w:t>
      </w:r>
      <w:r>
        <w:rPr>
          <w:rFonts w:hint="eastAsia"/>
        </w:rPr>
        <w:t xml:space="preserve">s email. </w:t>
      </w:r>
      <w:r>
        <w:t>The default sort is reversed by release time</w:t>
      </w:r>
      <w:r>
        <w:rPr>
          <w:rFonts w:hint="eastAsia"/>
        </w:rPr>
        <w:t>.</w:t>
      </w:r>
    </w:p>
    <w:p w:rsidR="00781781" w:rsidRDefault="00781781"/>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 xml:space="preserve">URL: </w:t>
      </w:r>
    </w:p>
    <w:p w:rsidR="00781781" w:rsidRDefault="00DC2A50">
      <w:pPr>
        <w:ind w:firstLine="420"/>
        <w:rPr>
          <w:color w:val="000000" w:themeColor="text1"/>
          <w:sz w:val="24"/>
        </w:rPr>
      </w:pPr>
      <w:hyperlink w:history="1">
        <w:r>
          <w:rPr>
            <w:rFonts w:hint="eastAsia"/>
            <w:color w:val="000000" w:themeColor="text1"/>
            <w:sz w:val="24"/>
          </w:rPr>
          <w:t>http://{IP}:{port}/{service_name}/v1/content/admin/findAllContent</w:t>
        </w:r>
      </w:hyperlink>
      <w:r>
        <w:rPr>
          <w:rFonts w:hint="eastAsia"/>
          <w:color w:val="000000" w:themeColor="text1"/>
          <w:sz w:val="24"/>
        </w:rPr>
        <w:t>s</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Type : POST</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b/>
          <w:color w:val="000000"/>
          <w:sz w:val="22"/>
        </w:rPr>
        <w:t xml:space="preserve">contentType </w:t>
      </w:r>
      <w:r>
        <w:rPr>
          <w:rFonts w:ascii="微软雅黑" w:eastAsia="微软雅黑" w:hAnsi="微软雅黑" w:cs="宋体" w:hint="eastAsia"/>
          <w:b/>
          <w:color w:val="000000"/>
          <w:sz w:val="22"/>
        </w:rPr>
        <w:t>: JSON</w:t>
      </w:r>
    </w:p>
    <w:tbl>
      <w:tblPr>
        <w:tblpPr w:leftFromText="180" w:rightFromText="180" w:vertAnchor="text" w:horzAnchor="page" w:tblpX="2340" w:tblpY="624"/>
        <w:tblOverlap w:val="never"/>
        <w:tblW w:w="9087" w:type="dxa"/>
        <w:tblLayout w:type="fixed"/>
        <w:tblLook w:val="04A0" w:firstRow="1" w:lastRow="0" w:firstColumn="1" w:lastColumn="0" w:noHBand="0" w:noVBand="1"/>
      </w:tblPr>
      <w:tblGrid>
        <w:gridCol w:w="2000"/>
        <w:gridCol w:w="1701"/>
        <w:gridCol w:w="1134"/>
        <w:gridCol w:w="4252"/>
      </w:tblGrid>
      <w:tr w:rsidR="00781781">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lastRenderedPageBreak/>
              <w:t>Field</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781781">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email</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N</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 xml:space="preserve">User </w:t>
            </w:r>
            <w:r>
              <w:rPr>
                <w:rFonts w:ascii="宋体" w:hAnsi="宋体" w:cs="宋体" w:hint="eastAsia"/>
                <w:color w:val="000000"/>
                <w:sz w:val="22"/>
              </w:rPr>
              <w:t>email</w:t>
            </w:r>
          </w:p>
        </w:tc>
      </w:tr>
      <w:tr w:rsidR="00781781">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contentTypeId</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N</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Article type</w:t>
            </w:r>
            <w:r>
              <w:rPr>
                <w:rFonts w:ascii="宋体" w:hAnsi="宋体" w:cs="宋体" w:hint="eastAsia"/>
                <w:color w:val="000000"/>
                <w:sz w:val="22"/>
              </w:rPr>
              <w:t xml:space="preserve"> id</w:t>
            </w:r>
          </w:p>
        </w:tc>
      </w:tr>
      <w:tr w:rsidR="00781781">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categoryId</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 xml:space="preserve">String </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N</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C</w:t>
            </w:r>
            <w:r>
              <w:rPr>
                <w:rFonts w:ascii="宋体" w:hAnsi="宋体" w:cs="宋体" w:hint="eastAsia"/>
                <w:color w:val="000000"/>
                <w:sz w:val="22"/>
              </w:rPr>
              <w:t>ategory type id</w:t>
            </w:r>
          </w:p>
        </w:tc>
      </w:tr>
      <w:tr w:rsidR="00781781">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sponsorId</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N</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S</w:t>
            </w:r>
            <w:r>
              <w:rPr>
                <w:rFonts w:ascii="宋体" w:hAnsi="宋体" w:cs="宋体" w:hint="eastAsia"/>
                <w:color w:val="000000"/>
                <w:sz w:val="22"/>
              </w:rPr>
              <w:t>ponsor id</w:t>
            </w:r>
          </w:p>
        </w:tc>
      </w:tr>
      <w:tr w:rsidR="00781781">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skip</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int</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B050"/>
                <w:sz w:val="22"/>
              </w:rPr>
            </w:pPr>
            <w:r>
              <w:rPr>
                <w:rFonts w:ascii="宋体" w:hAnsi="宋体" w:cs="宋体" w:hint="eastAsia"/>
                <w:color w:val="000000"/>
                <w:sz w:val="22"/>
              </w:rPr>
              <w:t>Skip the number of records</w:t>
            </w:r>
          </w:p>
        </w:tc>
      </w:tr>
      <w:tr w:rsidR="00781781">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limit</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color w:val="000000"/>
                <w:sz w:val="22"/>
              </w:rPr>
              <w:t>int</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B050"/>
                <w:sz w:val="22"/>
              </w:rPr>
            </w:pPr>
            <w:r>
              <w:rPr>
                <w:rFonts w:ascii="宋体" w:hAnsi="宋体" w:cs="宋体"/>
                <w:color w:val="000000"/>
                <w:sz w:val="22"/>
              </w:rPr>
              <w:t>N</w:t>
            </w:r>
            <w:r>
              <w:rPr>
                <w:rFonts w:ascii="宋体" w:hAnsi="宋体" w:cs="宋体" w:hint="eastAsia"/>
                <w:color w:val="000000"/>
                <w:sz w:val="22"/>
              </w:rPr>
              <w:t>umber of pages per page</w:t>
            </w:r>
          </w:p>
        </w:tc>
      </w:tr>
      <w:tr w:rsidR="00781781">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authorId</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N</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B050"/>
                <w:sz w:val="22"/>
              </w:rPr>
            </w:pPr>
            <w:r>
              <w:rPr>
                <w:rFonts w:ascii="宋体" w:hAnsi="宋体" w:cs="宋体"/>
                <w:color w:val="000000"/>
                <w:sz w:val="22"/>
              </w:rPr>
              <w:t>A</w:t>
            </w:r>
            <w:r>
              <w:rPr>
                <w:rFonts w:ascii="宋体" w:hAnsi="宋体" w:cs="宋体" w:hint="eastAsia"/>
                <w:color w:val="000000"/>
                <w:sz w:val="22"/>
              </w:rPr>
              <w:t>uthor id</w:t>
            </w:r>
          </w:p>
        </w:tc>
      </w:tr>
      <w:tr w:rsidR="00781781">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title</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N</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B050"/>
                <w:sz w:val="22"/>
              </w:rPr>
            </w:pPr>
            <w:r>
              <w:rPr>
                <w:rFonts w:ascii="宋体" w:hAnsi="宋体" w:cs="宋体"/>
                <w:color w:val="000000"/>
                <w:sz w:val="22"/>
              </w:rPr>
              <w:t>T</w:t>
            </w:r>
            <w:r>
              <w:rPr>
                <w:rFonts w:ascii="宋体" w:hAnsi="宋体" w:cs="宋体" w:hint="eastAsia"/>
                <w:color w:val="000000"/>
                <w:sz w:val="22"/>
              </w:rPr>
              <w:t>he article title</w:t>
            </w:r>
          </w:p>
        </w:tc>
      </w:tr>
      <w:tr w:rsidR="00781781">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isFeatured</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0000"/>
                <w:sz w:val="22"/>
              </w:rPr>
            </w:pPr>
            <w:r>
              <w:rPr>
                <w:rFonts w:ascii="宋体" w:hAnsi="宋体" w:cs="宋体" w:hint="eastAsia"/>
                <w:color w:val="000000"/>
                <w:sz w:val="22"/>
              </w:rPr>
              <w:t>N</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rPr>
                <w:rFonts w:ascii="宋体" w:hAnsi="宋体" w:cs="宋体"/>
                <w:color w:val="00B050"/>
                <w:sz w:val="22"/>
              </w:rPr>
            </w:pPr>
            <w:r>
              <w:rPr>
                <w:rFonts w:ascii="宋体" w:hAnsi="宋体" w:cs="宋体"/>
                <w:color w:val="000000"/>
                <w:sz w:val="22"/>
              </w:rPr>
              <w:t>W</w:t>
            </w:r>
            <w:r>
              <w:rPr>
                <w:rFonts w:ascii="宋体" w:hAnsi="宋体" w:cs="宋体" w:hint="eastAsia"/>
                <w:color w:val="000000"/>
                <w:sz w:val="22"/>
              </w:rPr>
              <w:t>hether feature topic</w:t>
            </w:r>
          </w:p>
        </w:tc>
      </w:tr>
    </w:tbl>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lastRenderedPageBreak/>
        <w:t>Request parameters</w:t>
      </w:r>
      <w:r>
        <w:rPr>
          <w:rFonts w:ascii="微软雅黑" w:eastAsia="微软雅黑" w:hAnsi="微软雅黑" w:cs="宋体" w:hint="eastAsia"/>
          <w:b/>
          <w:color w:val="000000"/>
          <w:sz w:val="22"/>
        </w:rPr>
        <w:t>：</w:t>
      </w:r>
    </w:p>
    <w:p w:rsidR="00781781" w:rsidRDefault="00DC2A50">
      <w:pPr>
        <w:tabs>
          <w:tab w:val="center" w:pos="892"/>
        </w:tabs>
        <w:ind w:leftChars="135" w:left="283"/>
        <w:rPr>
          <w:rFonts w:ascii="微软雅黑" w:eastAsia="微软雅黑" w:hAnsi="微软雅黑" w:cs="宋体"/>
          <w:b/>
          <w:color w:val="000000"/>
          <w:sz w:val="22"/>
        </w:rPr>
      </w:pPr>
      <w:r>
        <w:rPr>
          <w:rFonts w:ascii="微软雅黑" w:eastAsia="微软雅黑" w:hAnsi="微软雅黑" w:cs="宋体" w:hint="eastAsia"/>
          <w:b/>
          <w:color w:val="000000"/>
          <w:sz w:val="22"/>
        </w:rPr>
        <w:t>Return parameters:</w:t>
      </w:r>
    </w:p>
    <w:tbl>
      <w:tblPr>
        <w:tblpPr w:leftFromText="180" w:rightFromText="180" w:vertAnchor="text" w:horzAnchor="page" w:tblpX="2340" w:tblpY="624"/>
        <w:tblOverlap w:val="never"/>
        <w:tblW w:w="9087" w:type="dxa"/>
        <w:tblLayout w:type="fixed"/>
        <w:tblLook w:val="04A0" w:firstRow="1" w:lastRow="0" w:firstColumn="1" w:lastColumn="0" w:noHBand="0" w:noVBand="1"/>
      </w:tblPr>
      <w:tblGrid>
        <w:gridCol w:w="2000"/>
        <w:gridCol w:w="1701"/>
        <w:gridCol w:w="1134"/>
        <w:gridCol w:w="4252"/>
      </w:tblGrid>
      <w:tr w:rsidR="00781781">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781781">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code</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R</w:t>
            </w:r>
            <w:r>
              <w:rPr>
                <w:rFonts w:ascii="宋体" w:hAnsi="宋体" w:cs="宋体" w:hint="eastAsia"/>
                <w:color w:val="000000"/>
                <w:sz w:val="22"/>
              </w:rPr>
              <w:t>esponse code</w:t>
            </w:r>
          </w:p>
        </w:tc>
      </w:tr>
      <w:tr w:rsidR="00781781">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msg</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 xml:space="preserve">Response </w:t>
            </w:r>
            <w:r>
              <w:rPr>
                <w:rFonts w:ascii="宋体" w:hAnsi="宋体" w:cs="宋体" w:hint="eastAsia"/>
                <w:color w:val="000000"/>
                <w:sz w:val="22"/>
              </w:rPr>
              <w:t>message</w:t>
            </w:r>
          </w:p>
        </w:tc>
      </w:tr>
      <w:tr w:rsidR="00781781">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resultMap</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Json</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T</w:t>
            </w:r>
            <w:r>
              <w:rPr>
                <w:rFonts w:ascii="宋体" w:hAnsi="宋体" w:cs="宋体" w:hint="eastAsia"/>
                <w:color w:val="000000"/>
                <w:sz w:val="22"/>
              </w:rPr>
              <w:t>he result map</w:t>
            </w:r>
          </w:p>
        </w:tc>
      </w:tr>
    </w:tbl>
    <w:p w:rsidR="00781781" w:rsidRDefault="00DC2A50">
      <w:pPr>
        <w:tabs>
          <w:tab w:val="center" w:pos="892"/>
        </w:tabs>
        <w:rPr>
          <w:rFonts w:ascii="宋体" w:hAnsi="宋体" w:cs="宋体"/>
          <w:b/>
          <w:color w:val="000000"/>
          <w:sz w:val="22"/>
        </w:rPr>
      </w:pPr>
      <w:r>
        <w:rPr>
          <w:rFonts w:ascii="宋体" w:hAnsi="宋体" w:cs="宋体" w:hint="eastAsia"/>
          <w:b/>
          <w:color w:val="000000"/>
          <w:sz w:val="22"/>
        </w:rPr>
        <w:tab/>
        <w:t>Json data</w:t>
      </w:r>
      <w:r>
        <w:rPr>
          <w:rFonts w:ascii="宋体" w:hAnsi="宋体" w:cs="宋体" w:hint="eastAsia"/>
          <w:b/>
          <w:color w:val="000000"/>
          <w:sz w:val="22"/>
        </w:rPr>
        <w:t>：</w:t>
      </w:r>
    </w:p>
    <w:p w:rsidR="00781781" w:rsidRDefault="00DC2A50">
      <w:pPr>
        <w:ind w:firstLine="420"/>
        <w:rPr>
          <w:color w:val="000000"/>
          <w:szCs w:val="21"/>
        </w:rPr>
      </w:pPr>
      <w:r>
        <w:rPr>
          <w:rFonts w:hint="eastAsia"/>
          <w:color w:val="000000"/>
          <w:szCs w:val="21"/>
        </w:rPr>
        <w:t>[</w:t>
      </w:r>
    </w:p>
    <w:p w:rsidR="00781781" w:rsidRDefault="00DC2A50">
      <w:pPr>
        <w:ind w:firstLine="420"/>
        <w:rPr>
          <w:color w:val="000000"/>
          <w:szCs w:val="21"/>
        </w:rPr>
      </w:pPr>
      <w:r>
        <w:rPr>
          <w:rFonts w:hint="eastAsia"/>
          <w:color w:val="000000"/>
          <w:szCs w:val="21"/>
        </w:rPr>
        <w:t>[</w:t>
      </w:r>
    </w:p>
    <w:p w:rsidR="00781781" w:rsidRDefault="00DC2A50">
      <w:pPr>
        <w:ind w:left="420" w:firstLine="420"/>
        <w:rPr>
          <w:color w:val="000000"/>
          <w:szCs w:val="21"/>
        </w:rPr>
      </w:pPr>
      <w:r>
        <w:rPr>
          <w:rFonts w:hint="eastAsia"/>
          <w:color w:val="000000"/>
          <w:szCs w:val="21"/>
        </w:rPr>
        <w:t>{</w:t>
      </w:r>
    </w:p>
    <w:p w:rsidR="00781781" w:rsidRDefault="00DC2A50">
      <w:pPr>
        <w:ind w:left="840" w:firstLine="420"/>
        <w:rPr>
          <w:rFonts w:ascii="Consolas" w:eastAsia="Consolas" w:hAnsi="Consolas" w:cs="Consolas"/>
          <w:color w:val="000000"/>
          <w:sz w:val="19"/>
          <w:szCs w:val="19"/>
          <w:shd w:val="clear" w:color="auto" w:fill="FCF6DB"/>
        </w:rPr>
      </w:pPr>
      <w:r>
        <w:rPr>
          <w:rFonts w:hint="eastAsia"/>
          <w:color w:val="000000"/>
          <w:szCs w:val="21"/>
        </w:rPr>
        <w:t xml:space="preserve"> </w:t>
      </w:r>
      <w:r>
        <w:rPr>
          <w:rFonts w:ascii="Consolas" w:eastAsia="Consolas" w:hAnsi="Consolas" w:cs="Consolas"/>
          <w:color w:val="000000"/>
          <w:sz w:val="19"/>
          <w:szCs w:val="19"/>
          <w:shd w:val="clear" w:color="auto" w:fill="FCF6DB"/>
        </w:rPr>
        <w:t xml:space="preserv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"id": "5be0f7209a080605ac42836a",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"email": "</w:t>
      </w:r>
      <w:r>
        <w:rPr>
          <w:rFonts w:ascii="Consolas" w:eastAsia="Consolas" w:hAnsi="Consolas" w:cs="Consolas"/>
          <w:color w:val="000000"/>
          <w:sz w:val="19"/>
          <w:szCs w:val="19"/>
          <w:shd w:val="clear" w:color="auto" w:fill="FCF6DB"/>
        </w:rPr>
        <w:t xml:space="preserve">support@dsodentist.com",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"authorId":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"title": "Be a Leader in Your DSO-Supported Practice ",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"content": "",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"contentTypeId": "28",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"categoryId": "485",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"sponsorId": "501",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"author":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"authorPhotoUrl":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"contentTypeName": "Article</w:t>
      </w:r>
      <w:r>
        <w:rPr>
          <w:rFonts w:ascii="Consolas" w:eastAsia="Consolas" w:hAnsi="Consolas" w:cs="Consolas"/>
          <w:color w:val="000000"/>
          <w:sz w:val="19"/>
          <w:szCs w:val="19"/>
          <w:shd w:val="clear" w:color="auto" w:fill="FCF6DB"/>
        </w:rPr>
        <w:t xml:space="preserve">s",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"categoryName": "DSO Practice",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lastRenderedPageBreak/>
        <w:t xml:space="preserve">"sponsorName": "TNMG",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"featuredMedia":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"type": "1",</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"code":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"thumbnail": "5be286d90e88c63418a8ce2f",</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"original": "5be286d90e88c63418a8ce2c",</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"thumbnailUrl": "http://dsod.aikontec.com/content-service/</w:t>
      </w:r>
      <w:r>
        <w:rPr>
          <w:rFonts w:ascii="Consolas" w:eastAsia="Consolas" w:hAnsi="Consolas" w:cs="Consolas" w:hint="eastAsia"/>
          <w:color w:val="000000"/>
          <w:sz w:val="19"/>
          <w:szCs w:val="19"/>
          <w:shd w:val="clear" w:color="auto" w:fill="FCF6DB"/>
        </w:rPr>
        <w:t>v1/file/downloadFileByObjectId?objectId=5be286d90e88c63418a8ce2f",</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"originalUrl": "http://dsod.aikontec.com/content-service/v1/file/downloadFileByObjectId?objectId=5be286d90e88c63418a8ce2c"</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r>
      <w:r>
        <w:rPr>
          <w:rFonts w:ascii="Consolas" w:eastAsia="Consolas" w:hAnsi="Consolas" w:cs="Consolas" w:hint="eastAsia"/>
          <w:color w:val="000000"/>
          <w:sz w:val="19"/>
          <w:szCs w:val="19"/>
          <w:shd w:val="clear" w:color="auto" w:fill="FCF6DB"/>
        </w:rPr>
        <w:tab/>
        <w:t>}</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hint="eastAsia"/>
          <w:color w:val="000000"/>
          <w:sz w:val="19"/>
          <w:szCs w:val="19"/>
          <w:shd w:val="clear" w:color="auto" w:fill="FCF6DB"/>
        </w:rPr>
        <w:tab/>
        <w:t>},</w:t>
      </w:r>
      <w:r>
        <w:rPr>
          <w:rFonts w:ascii="Consolas" w:eastAsia="Consolas" w:hAnsi="Consolas" w:cs="Consolas"/>
          <w:color w:val="000000"/>
          <w:sz w:val="19"/>
          <w:szCs w:val="19"/>
          <w:shd w:val="clear" w:color="auto" w:fill="FCF6DB"/>
        </w:rPr>
        <w:t xml:space="preserv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"photoUrls": [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"thumbnailUrl": "</w:t>
      </w:r>
      <w:r>
        <w:rPr>
          <w:rFonts w:ascii="Consolas" w:eastAsia="Consolas" w:hAnsi="Consolas" w:cs="Consolas"/>
          <w:color w:val="000000"/>
          <w:sz w:val="19"/>
          <w:szCs w:val="19"/>
          <w:shd w:val="clear" w:color="auto" w:fill="FCF6DB"/>
        </w:rPr>
        <w:t xml:space="preserve">http://dsod.aikontec.com/content-service/v1/file/downloadFileByObjectId?objectId=5be0f7209a080605ac428369",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"originalUrl": "http://dsod.aikontec.com/content-service/v1/file/downloadFileByObjectId?objectId=5be0f7209a080605ac428366"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"photos": [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w:t>
      </w:r>
      <w:r>
        <w:rPr>
          <w:rFonts w:ascii="Consolas" w:eastAsia="Consolas" w:hAnsi="Consolas" w:cs="Consolas"/>
          <w:color w:val="000000"/>
          <w:sz w:val="19"/>
          <w:szCs w:val="19"/>
          <w:shd w:val="clear" w:color="auto" w:fill="FCF6DB"/>
        </w:rPr>
        <w:t xml:space="preserve">thumbnail": "5be0f7209a080605ac428369",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"original": "5be0f7209a080605ac428366"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 ],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"videos":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"videoUrls":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"podcasts":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"podcastUrls":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"isPrivate": false,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"isComplete": true,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"isPublishNow": true,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"isBookmark": false,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"nex</w:t>
      </w:r>
      <w:r>
        <w:rPr>
          <w:rFonts w:ascii="Consolas" w:eastAsia="Consolas" w:hAnsi="Consolas" w:cs="Consolas"/>
          <w:color w:val="000000"/>
          <w:sz w:val="19"/>
          <w:szCs w:val="19"/>
          <w:shd w:val="clear" w:color="auto" w:fill="FCF6DB"/>
        </w:rPr>
        <w:t xml:space="preserve">tContentId":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"previousContentId":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"countOfComment":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"avgCommentRating":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"comment":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"publishDate": 1539302400000,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"isFeatured": true,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"readNumber": 0,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lastRenderedPageBreak/>
        <w:t xml:space="preserve">"publishOn": 1528243200000,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"publishEnd": 1572998400000,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"reviewOn</w:t>
      </w:r>
      <w:r>
        <w:rPr>
          <w:rFonts w:ascii="Consolas" w:eastAsia="Consolas" w:hAnsi="Consolas" w:cs="Consolas"/>
          <w:color w:val="000000"/>
          <w:sz w:val="19"/>
          <w:szCs w:val="19"/>
          <w:shd w:val="clear" w:color="auto" w:fill="FCF6DB"/>
        </w:rPr>
        <w:t xml:space="preserve">":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"subTitle": null,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"status": 2,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"unite": false,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"expedite": false,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"excerpt": "&lt;p&gt;(By By DSODentist)&lt;/p&gt;\n&lt;p&gt;</w:t>
      </w:r>
      <w:r>
        <w:rPr>
          <w:rFonts w:ascii="Consolas" w:eastAsia="Consolas" w:hAnsi="Consolas" w:cs="Consolas"/>
          <w:color w:val="000000"/>
          <w:sz w:val="19"/>
          <w:szCs w:val="19"/>
          <w:shd w:val="clear" w:color="auto" w:fill="FCF6DB"/>
        </w:rPr>
        <w:t>Being the boss is not always easy, but it is rewarding once you become an effective leader. There are certain principles to good leadership, and if you follow them diligently, you will reach your full potential. This blog post features five recommendations</w:t>
      </w:r>
      <w:r>
        <w:rPr>
          <w:rFonts w:ascii="Consolas" w:eastAsia="Consolas" w:hAnsi="Consolas" w:cs="Consolas"/>
          <w:color w:val="000000"/>
          <w:sz w:val="19"/>
          <w:szCs w:val="19"/>
          <w:shd w:val="clear" w:color="auto" w:fill="FCF6DB"/>
        </w:rPr>
        <w:t xml:space="preserve"> for being a leader in your DSO-supported practice.  &lt;/p&gt;\n", </w:t>
      </w:r>
    </w:p>
    <w:p w:rsidR="00781781" w:rsidRDefault="00DC2A50">
      <w:pPr>
        <w:ind w:left="840" w:firstLine="420"/>
        <w:rPr>
          <w:rFonts w:ascii="Consolas" w:eastAsia="Consolas" w:hAnsi="Consolas" w:cs="Consolas"/>
          <w:color w:val="000000"/>
          <w:sz w:val="19"/>
          <w:szCs w:val="19"/>
          <w:shd w:val="clear" w:color="auto" w:fill="FCF6DB"/>
        </w:rPr>
      </w:pPr>
      <w:r>
        <w:rPr>
          <w:rFonts w:ascii="Consolas" w:eastAsia="Consolas" w:hAnsi="Consolas" w:cs="Consolas"/>
          <w:color w:val="000000"/>
          <w:sz w:val="19"/>
          <w:szCs w:val="19"/>
          <w:shd w:val="clear" w:color="auto" w:fill="FCF6DB"/>
        </w:rPr>
        <w:t xml:space="preserve">"countOfEssay": 0, </w:t>
      </w:r>
    </w:p>
    <w:p w:rsidR="00781781" w:rsidRDefault="00DC2A50">
      <w:pPr>
        <w:ind w:left="840" w:firstLine="420"/>
        <w:rPr>
          <w:color w:val="000000"/>
          <w:szCs w:val="21"/>
        </w:rPr>
      </w:pPr>
      <w:r>
        <w:rPr>
          <w:rFonts w:ascii="Consolas" w:eastAsia="Consolas" w:hAnsi="Consolas" w:cs="Consolas"/>
          <w:color w:val="000000"/>
          <w:sz w:val="19"/>
          <w:szCs w:val="19"/>
          <w:shd w:val="clear" w:color="auto" w:fill="FCF6DB"/>
        </w:rPr>
        <w:t>"visualEssays": null },</w:t>
      </w:r>
      <w:r>
        <w:rPr>
          <w:rFonts w:hint="eastAsia"/>
          <w:color w:val="000000"/>
          <w:szCs w:val="21"/>
        </w:rPr>
        <w:t>...</w:t>
      </w:r>
    </w:p>
    <w:p w:rsidR="00781781" w:rsidRDefault="00DC2A50">
      <w:pPr>
        <w:ind w:firstLine="420"/>
        <w:rPr>
          <w:color w:val="000000"/>
          <w:szCs w:val="21"/>
        </w:rPr>
      </w:pPr>
      <w:r>
        <w:rPr>
          <w:rFonts w:hint="eastAsia"/>
          <w:color w:val="000000"/>
          <w:szCs w:val="21"/>
        </w:rPr>
        <w:t>]</w:t>
      </w:r>
    </w:p>
    <w:p w:rsidR="00781781" w:rsidRDefault="00781781">
      <w:pPr>
        <w:rPr>
          <w:rFonts w:ascii="微软雅黑" w:eastAsia="微软雅黑" w:hAnsi="微软雅黑" w:cs="微软雅黑"/>
        </w:rPr>
      </w:pPr>
    </w:p>
    <w:p w:rsidR="00781781" w:rsidRDefault="00DC2A50">
      <w:pPr>
        <w:pStyle w:val="1"/>
        <w:numPr>
          <w:ilvl w:val="0"/>
          <w:numId w:val="1"/>
        </w:numPr>
      </w:pPr>
      <w:r>
        <w:rPr>
          <w:rFonts w:hint="eastAsia"/>
        </w:rPr>
        <w:t>Modify P</w:t>
      </w:r>
      <w:r>
        <w:t>OST</w:t>
      </w:r>
      <w:r>
        <w:rPr>
          <w:rFonts w:hint="eastAsia"/>
        </w:rPr>
        <w:t>（</w:t>
      </w:r>
      <w:r>
        <w:t>ADMIN PORTAL ONLY</w:t>
      </w:r>
      <w:r>
        <w:rPr>
          <w:rFonts w:hint="eastAsia"/>
        </w:rPr>
        <w:t>）</w:t>
      </w:r>
    </w:p>
    <w:p w:rsidR="00781781" w:rsidRDefault="00DC2A50">
      <w:pPr>
        <w:rPr>
          <w:color w:val="000000"/>
          <w:sz w:val="28"/>
        </w:rPr>
      </w:pPr>
      <w:r>
        <w:rPr>
          <w:rFonts w:ascii="微软雅黑" w:eastAsia="微软雅黑" w:hAnsi="微软雅黑" w:cs="宋体" w:hint="eastAsia"/>
          <w:b/>
          <w:color w:val="000000"/>
          <w:sz w:val="22"/>
        </w:rPr>
        <w:t xml:space="preserve"> URL</w:t>
      </w:r>
      <w:r>
        <w:rPr>
          <w:rFonts w:hint="eastAsia"/>
          <w:color w:val="000000"/>
          <w:sz w:val="28"/>
        </w:rPr>
        <w:t xml:space="preserve">: </w:t>
      </w:r>
    </w:p>
    <w:p w:rsidR="00781781" w:rsidRDefault="00DC2A50">
      <w:pPr>
        <w:ind w:firstLine="420"/>
        <w:rPr>
          <w:color w:val="00B050"/>
          <w:sz w:val="28"/>
        </w:rPr>
      </w:pPr>
      <w:r>
        <w:rPr>
          <w:color w:val="000000" w:themeColor="text1"/>
          <w:sz w:val="24"/>
        </w:rPr>
        <w:t>http</w:t>
      </w:r>
      <w:r>
        <w:rPr>
          <w:color w:val="000000"/>
          <w:sz w:val="24"/>
          <w:szCs w:val="22"/>
        </w:rPr>
        <w:t>://{IP}:{port}/{service_name}/v1/content/updateContent</w:t>
      </w:r>
    </w:p>
    <w:p w:rsidR="00781781" w:rsidRDefault="00DC2A50">
      <w:pPr>
        <w:tabs>
          <w:tab w:val="center" w:pos="892"/>
        </w:tabs>
        <w:rPr>
          <w:rFonts w:ascii="微软雅黑" w:eastAsia="微软雅黑" w:hAnsi="微软雅黑" w:cs="宋体"/>
          <w:b/>
          <w:color w:val="000000"/>
          <w:sz w:val="22"/>
        </w:rPr>
      </w:pPr>
      <w:r>
        <w:rPr>
          <w:rFonts w:ascii="微软雅黑" w:eastAsia="微软雅黑" w:hAnsi="微软雅黑" w:cs="宋体" w:hint="eastAsia"/>
          <w:b/>
          <w:color w:val="000000"/>
          <w:sz w:val="22"/>
        </w:rPr>
        <w:t xml:space="preserve"> Type : POST</w:t>
      </w:r>
    </w:p>
    <w:p w:rsidR="00781781" w:rsidRDefault="00DC2A50">
      <w:pPr>
        <w:tabs>
          <w:tab w:val="center" w:pos="892"/>
        </w:tabs>
        <w:rPr>
          <w:rFonts w:ascii="微软雅黑" w:eastAsia="微软雅黑" w:hAnsi="微软雅黑" w:cs="宋体"/>
          <w:b/>
          <w:color w:val="000000"/>
          <w:sz w:val="22"/>
        </w:rPr>
      </w:pPr>
      <w:r>
        <w:rPr>
          <w:rFonts w:ascii="微软雅黑" w:eastAsia="微软雅黑" w:hAnsi="微软雅黑" w:cs="宋体" w:hint="eastAsia"/>
          <w:b/>
          <w:color w:val="000000"/>
          <w:sz w:val="22"/>
        </w:rPr>
        <w:t xml:space="preserve"> </w:t>
      </w:r>
      <w:r>
        <w:rPr>
          <w:rFonts w:ascii="微软雅黑" w:eastAsia="微软雅黑" w:hAnsi="微软雅黑" w:cs="宋体"/>
          <w:b/>
          <w:color w:val="000000"/>
          <w:sz w:val="22"/>
        </w:rPr>
        <w:t xml:space="preserve">contentType </w:t>
      </w:r>
      <w:r>
        <w:rPr>
          <w:rFonts w:ascii="微软雅黑" w:eastAsia="微软雅黑" w:hAnsi="微软雅黑" w:cs="宋体" w:hint="eastAsia"/>
          <w:b/>
          <w:color w:val="000000"/>
          <w:sz w:val="22"/>
        </w:rPr>
        <w:t>: JSON</w:t>
      </w:r>
    </w:p>
    <w:p w:rsidR="00781781" w:rsidRDefault="00DC2A50">
      <w:pPr>
        <w:tabs>
          <w:tab w:val="center" w:pos="892"/>
        </w:tabs>
        <w:rPr>
          <w:rFonts w:ascii="微软雅黑" w:eastAsia="微软雅黑" w:hAnsi="微软雅黑" w:cs="宋体"/>
          <w:b/>
          <w:color w:val="000000"/>
          <w:sz w:val="22"/>
        </w:rPr>
      </w:pPr>
      <w:r>
        <w:rPr>
          <w:rFonts w:ascii="微软雅黑" w:eastAsia="微软雅黑" w:hAnsi="微软雅黑" w:cs="宋体" w:hint="eastAsia"/>
          <w:b/>
          <w:color w:val="000000"/>
          <w:sz w:val="22"/>
        </w:rPr>
        <w:t xml:space="preserve">Request </w:t>
      </w:r>
      <w:r>
        <w:rPr>
          <w:rFonts w:ascii="微软雅黑" w:eastAsia="微软雅黑" w:hAnsi="微软雅黑" w:cs="宋体" w:hint="eastAsia"/>
          <w:b/>
          <w:color w:val="000000"/>
          <w:sz w:val="22"/>
        </w:rPr>
        <w:t>parameters</w:t>
      </w:r>
      <w:r>
        <w:rPr>
          <w:rFonts w:ascii="微软雅黑" w:eastAsia="微软雅黑" w:hAnsi="微软雅黑" w:cs="宋体" w:hint="eastAsia"/>
          <w:b/>
          <w:color w:val="000000"/>
          <w:sz w:val="22"/>
        </w:rPr>
        <w:t>：</w:t>
      </w:r>
    </w:p>
    <w:tbl>
      <w:tblPr>
        <w:tblpPr w:leftFromText="180" w:rightFromText="180" w:vertAnchor="text" w:horzAnchor="page" w:tblpX="2340" w:tblpY="624"/>
        <w:tblOverlap w:val="never"/>
        <w:tblW w:w="9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0"/>
        <w:gridCol w:w="1701"/>
        <w:gridCol w:w="1134"/>
        <w:gridCol w:w="4252"/>
      </w:tblGrid>
      <w:tr w:rsidR="00781781">
        <w:trPr>
          <w:trHeight w:val="535"/>
        </w:trPr>
        <w:tc>
          <w:tcPr>
            <w:tcW w:w="2000"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781781">
        <w:trPr>
          <w:trHeight w:val="535"/>
        </w:trPr>
        <w:tc>
          <w:tcPr>
            <w:tcW w:w="2000" w:type="dxa"/>
            <w:shd w:val="clear" w:color="auto" w:fill="auto"/>
            <w:vAlign w:val="center"/>
          </w:tcPr>
          <w:p w:rsidR="00781781" w:rsidRDefault="00DC2A50">
            <w:pPr>
              <w:tabs>
                <w:tab w:val="center" w:pos="892"/>
              </w:tabs>
              <w:rPr>
                <w:color w:val="000000"/>
                <w:szCs w:val="21"/>
              </w:rPr>
            </w:pPr>
            <w:r>
              <w:rPr>
                <w:rFonts w:hint="eastAsia"/>
                <w:color w:val="000000"/>
                <w:szCs w:val="21"/>
              </w:rPr>
              <w:t>id</w:t>
            </w:r>
          </w:p>
        </w:tc>
        <w:tc>
          <w:tcPr>
            <w:tcW w:w="1701" w:type="dxa"/>
            <w:shd w:val="clear" w:color="auto" w:fill="auto"/>
            <w:vAlign w:val="center"/>
          </w:tcPr>
          <w:p w:rsidR="00781781" w:rsidRDefault="00DC2A50">
            <w:pPr>
              <w:tabs>
                <w:tab w:val="center" w:pos="892"/>
              </w:tabs>
              <w:rPr>
                <w:color w:val="000000"/>
                <w:szCs w:val="21"/>
              </w:rPr>
            </w:pPr>
            <w:r>
              <w:rPr>
                <w:rFonts w:hint="eastAsia"/>
                <w:color w:val="000000"/>
                <w:szCs w:val="21"/>
              </w:rPr>
              <w:t>String</w:t>
            </w:r>
          </w:p>
        </w:tc>
        <w:tc>
          <w:tcPr>
            <w:tcW w:w="1134" w:type="dxa"/>
            <w:shd w:val="clear" w:color="auto" w:fill="auto"/>
            <w:vAlign w:val="center"/>
          </w:tcPr>
          <w:p w:rsidR="00781781" w:rsidRDefault="00DC2A50">
            <w:pPr>
              <w:tabs>
                <w:tab w:val="center" w:pos="892"/>
              </w:tabs>
              <w:rPr>
                <w:color w:val="000000"/>
                <w:szCs w:val="21"/>
              </w:rPr>
            </w:pPr>
            <w:r>
              <w:rPr>
                <w:rFonts w:hint="eastAsia"/>
                <w:color w:val="000000"/>
                <w:szCs w:val="21"/>
              </w:rPr>
              <w:t>Y</w:t>
            </w:r>
          </w:p>
        </w:tc>
        <w:tc>
          <w:tcPr>
            <w:tcW w:w="4252" w:type="dxa"/>
            <w:shd w:val="clear" w:color="auto" w:fill="auto"/>
            <w:vAlign w:val="center"/>
          </w:tcPr>
          <w:p w:rsidR="00781781" w:rsidRDefault="00DC2A50">
            <w:pPr>
              <w:rPr>
                <w:rFonts w:ascii="宋体" w:eastAsia="宋体" w:hAnsi="宋体" w:cs="宋体"/>
                <w:b/>
                <w:color w:val="000000"/>
                <w:kern w:val="0"/>
                <w:sz w:val="24"/>
              </w:rPr>
            </w:pPr>
            <w:r>
              <w:rPr>
                <w:rFonts w:ascii="宋体" w:eastAsia="宋体" w:hAnsi="宋体" w:cs="宋体" w:hint="eastAsia"/>
                <w:color w:val="000000"/>
                <w:sz w:val="22"/>
              </w:rPr>
              <w:t>Id</w:t>
            </w:r>
          </w:p>
        </w:tc>
      </w:tr>
      <w:tr w:rsidR="00781781">
        <w:trPr>
          <w:trHeight w:val="507"/>
        </w:trPr>
        <w:tc>
          <w:tcPr>
            <w:tcW w:w="2000" w:type="dxa"/>
            <w:shd w:val="clear" w:color="auto" w:fill="auto"/>
            <w:vAlign w:val="center"/>
          </w:tcPr>
          <w:p w:rsidR="00781781" w:rsidRDefault="00DC2A50">
            <w:pPr>
              <w:tabs>
                <w:tab w:val="center" w:pos="892"/>
              </w:tabs>
              <w:rPr>
                <w:color w:val="000000"/>
                <w:szCs w:val="21"/>
              </w:rPr>
            </w:pPr>
            <w:r>
              <w:rPr>
                <w:rFonts w:hint="eastAsia"/>
                <w:color w:val="000000"/>
                <w:szCs w:val="21"/>
              </w:rPr>
              <w:t>email</w:t>
            </w:r>
          </w:p>
        </w:tc>
        <w:tc>
          <w:tcPr>
            <w:tcW w:w="1701" w:type="dxa"/>
            <w:shd w:val="clear" w:color="auto" w:fill="auto"/>
            <w:vAlign w:val="center"/>
          </w:tcPr>
          <w:p w:rsidR="00781781" w:rsidRDefault="00DC2A50">
            <w:pPr>
              <w:rPr>
                <w:color w:val="000000"/>
                <w:szCs w:val="21"/>
              </w:rPr>
            </w:pPr>
            <w:r>
              <w:rPr>
                <w:rFonts w:hint="eastAsia"/>
                <w:color w:val="000000"/>
                <w:szCs w:val="21"/>
              </w:rPr>
              <w:t>String</w:t>
            </w:r>
          </w:p>
        </w:tc>
        <w:tc>
          <w:tcPr>
            <w:tcW w:w="1134" w:type="dxa"/>
            <w:shd w:val="clear" w:color="auto" w:fill="auto"/>
            <w:vAlign w:val="center"/>
          </w:tcPr>
          <w:p w:rsidR="00781781" w:rsidRDefault="00DC2A50">
            <w:pPr>
              <w:rPr>
                <w:color w:val="000000"/>
                <w:szCs w:val="21"/>
              </w:rPr>
            </w:pPr>
            <w:r>
              <w:rPr>
                <w:rFonts w:hint="eastAsia"/>
                <w:color w:val="000000"/>
                <w:szCs w:val="21"/>
              </w:rPr>
              <w:t>Y</w:t>
            </w:r>
          </w:p>
        </w:tc>
        <w:tc>
          <w:tcPr>
            <w:tcW w:w="4252" w:type="dxa"/>
            <w:shd w:val="clear" w:color="auto" w:fill="auto"/>
            <w:vAlign w:val="center"/>
          </w:tcPr>
          <w:p w:rsidR="00781781" w:rsidRDefault="00DC2A50">
            <w:pPr>
              <w:rPr>
                <w:rFonts w:ascii="宋体" w:eastAsia="宋体" w:hAnsi="宋体" w:cs="宋体"/>
                <w:color w:val="000000"/>
                <w:sz w:val="22"/>
              </w:rPr>
            </w:pPr>
            <w:r>
              <w:rPr>
                <w:rFonts w:ascii="宋体" w:eastAsia="宋体" w:hAnsi="宋体" w:cs="宋体" w:hint="eastAsia"/>
                <w:color w:val="000000"/>
                <w:sz w:val="22"/>
              </w:rPr>
              <w:t>Email</w:t>
            </w:r>
          </w:p>
        </w:tc>
      </w:tr>
      <w:tr w:rsidR="00781781">
        <w:trPr>
          <w:trHeight w:val="507"/>
        </w:trPr>
        <w:tc>
          <w:tcPr>
            <w:tcW w:w="2000" w:type="dxa"/>
            <w:shd w:val="clear" w:color="auto" w:fill="auto"/>
            <w:vAlign w:val="center"/>
          </w:tcPr>
          <w:p w:rsidR="00781781" w:rsidRDefault="00DC2A50">
            <w:pPr>
              <w:tabs>
                <w:tab w:val="center" w:pos="892"/>
              </w:tabs>
              <w:rPr>
                <w:color w:val="000000"/>
                <w:szCs w:val="21"/>
              </w:rPr>
            </w:pPr>
            <w:r>
              <w:rPr>
                <w:color w:val="000000"/>
                <w:szCs w:val="21"/>
              </w:rPr>
              <w:t>author</w:t>
            </w:r>
            <w:r>
              <w:rPr>
                <w:rFonts w:hint="eastAsia"/>
                <w:color w:val="000000"/>
                <w:szCs w:val="21"/>
              </w:rPr>
              <w:t>Id</w:t>
            </w:r>
          </w:p>
        </w:tc>
        <w:tc>
          <w:tcPr>
            <w:tcW w:w="1701" w:type="dxa"/>
            <w:shd w:val="clear" w:color="auto" w:fill="auto"/>
            <w:vAlign w:val="center"/>
          </w:tcPr>
          <w:p w:rsidR="00781781" w:rsidRDefault="00DC2A50">
            <w:pPr>
              <w:rPr>
                <w:color w:val="000000"/>
                <w:szCs w:val="21"/>
              </w:rPr>
            </w:pPr>
            <w:r>
              <w:rPr>
                <w:color w:val="000000"/>
                <w:szCs w:val="21"/>
              </w:rPr>
              <w:t>String</w:t>
            </w:r>
          </w:p>
        </w:tc>
        <w:tc>
          <w:tcPr>
            <w:tcW w:w="1134" w:type="dxa"/>
            <w:shd w:val="clear" w:color="auto" w:fill="auto"/>
            <w:vAlign w:val="center"/>
          </w:tcPr>
          <w:p w:rsidR="00781781" w:rsidRDefault="00DC2A50">
            <w:pPr>
              <w:rPr>
                <w:color w:val="000000"/>
                <w:szCs w:val="21"/>
              </w:rPr>
            </w:pPr>
            <w:r>
              <w:rPr>
                <w:rFonts w:hint="eastAsia"/>
                <w:color w:val="000000"/>
                <w:szCs w:val="21"/>
              </w:rPr>
              <w:t>Y</w:t>
            </w:r>
          </w:p>
        </w:tc>
        <w:tc>
          <w:tcPr>
            <w:tcW w:w="4252" w:type="dxa"/>
            <w:shd w:val="clear" w:color="auto" w:fill="auto"/>
            <w:vAlign w:val="center"/>
          </w:tcPr>
          <w:p w:rsidR="00781781" w:rsidRDefault="00DC2A50">
            <w:pPr>
              <w:rPr>
                <w:rFonts w:ascii="宋体" w:eastAsia="宋体" w:hAnsi="宋体" w:cs="宋体"/>
                <w:color w:val="00B050"/>
                <w:sz w:val="22"/>
              </w:rPr>
            </w:pPr>
            <w:r>
              <w:rPr>
                <w:color w:val="000000"/>
                <w:szCs w:val="21"/>
              </w:rPr>
              <w:t>A</w:t>
            </w:r>
            <w:r>
              <w:rPr>
                <w:rFonts w:hint="eastAsia"/>
                <w:color w:val="000000"/>
                <w:szCs w:val="21"/>
              </w:rPr>
              <w:t>uthor id</w:t>
            </w:r>
          </w:p>
        </w:tc>
      </w:tr>
      <w:tr w:rsidR="00781781">
        <w:trPr>
          <w:trHeight w:val="507"/>
        </w:trPr>
        <w:tc>
          <w:tcPr>
            <w:tcW w:w="2000" w:type="dxa"/>
            <w:shd w:val="clear" w:color="auto" w:fill="auto"/>
            <w:vAlign w:val="center"/>
          </w:tcPr>
          <w:p w:rsidR="00781781" w:rsidRDefault="00DC2A50">
            <w:pPr>
              <w:tabs>
                <w:tab w:val="center" w:pos="892"/>
              </w:tabs>
              <w:rPr>
                <w:color w:val="000000"/>
                <w:szCs w:val="21"/>
              </w:rPr>
            </w:pPr>
            <w:r>
              <w:rPr>
                <w:rFonts w:hint="eastAsia"/>
                <w:color w:val="000000"/>
                <w:szCs w:val="21"/>
              </w:rPr>
              <w:t>title</w:t>
            </w:r>
          </w:p>
        </w:tc>
        <w:tc>
          <w:tcPr>
            <w:tcW w:w="1701" w:type="dxa"/>
            <w:shd w:val="clear" w:color="auto" w:fill="auto"/>
            <w:vAlign w:val="center"/>
          </w:tcPr>
          <w:p w:rsidR="00781781" w:rsidRDefault="00DC2A50">
            <w:pPr>
              <w:tabs>
                <w:tab w:val="center" w:pos="892"/>
              </w:tabs>
              <w:rPr>
                <w:color w:val="000000"/>
                <w:szCs w:val="21"/>
              </w:rPr>
            </w:pPr>
            <w:r>
              <w:rPr>
                <w:rFonts w:hint="eastAsia"/>
                <w:color w:val="000000"/>
                <w:szCs w:val="21"/>
              </w:rPr>
              <w:t xml:space="preserve">String </w:t>
            </w:r>
          </w:p>
        </w:tc>
        <w:tc>
          <w:tcPr>
            <w:tcW w:w="1134" w:type="dxa"/>
            <w:shd w:val="clear" w:color="auto" w:fill="auto"/>
            <w:vAlign w:val="center"/>
          </w:tcPr>
          <w:p w:rsidR="00781781" w:rsidRDefault="00DC2A50">
            <w:pPr>
              <w:tabs>
                <w:tab w:val="center" w:pos="892"/>
              </w:tabs>
              <w:rPr>
                <w:color w:val="000000"/>
                <w:szCs w:val="21"/>
              </w:rPr>
            </w:pPr>
            <w:r>
              <w:rPr>
                <w:rFonts w:hint="eastAsia"/>
                <w:color w:val="000000"/>
                <w:szCs w:val="21"/>
              </w:rPr>
              <w:t>Y</w:t>
            </w:r>
          </w:p>
        </w:tc>
        <w:tc>
          <w:tcPr>
            <w:tcW w:w="4252" w:type="dxa"/>
            <w:shd w:val="clear" w:color="auto" w:fill="auto"/>
            <w:vAlign w:val="center"/>
          </w:tcPr>
          <w:p w:rsidR="00781781" w:rsidRDefault="00DC2A50">
            <w:pPr>
              <w:tabs>
                <w:tab w:val="center" w:pos="892"/>
              </w:tabs>
              <w:rPr>
                <w:rFonts w:ascii="宋体" w:hAnsi="宋体" w:cs="宋体"/>
                <w:color w:val="000000"/>
                <w:sz w:val="22"/>
              </w:rPr>
            </w:pPr>
            <w:r>
              <w:rPr>
                <w:color w:val="000000"/>
                <w:szCs w:val="21"/>
              </w:rPr>
              <w:t>P</w:t>
            </w:r>
            <w:r>
              <w:rPr>
                <w:rFonts w:hint="eastAsia"/>
                <w:color w:val="000000"/>
                <w:szCs w:val="21"/>
              </w:rPr>
              <w:t>ost title</w:t>
            </w:r>
          </w:p>
        </w:tc>
      </w:tr>
      <w:tr w:rsidR="00781781">
        <w:trPr>
          <w:trHeight w:val="507"/>
        </w:trPr>
        <w:tc>
          <w:tcPr>
            <w:tcW w:w="2000" w:type="dxa"/>
            <w:shd w:val="clear" w:color="auto" w:fill="auto"/>
            <w:vAlign w:val="center"/>
          </w:tcPr>
          <w:p w:rsidR="00781781" w:rsidRDefault="00DC2A50">
            <w:pPr>
              <w:tabs>
                <w:tab w:val="center" w:pos="892"/>
              </w:tabs>
              <w:rPr>
                <w:color w:val="000000"/>
                <w:szCs w:val="21"/>
              </w:rPr>
            </w:pPr>
            <w:r>
              <w:rPr>
                <w:rFonts w:hint="eastAsia"/>
                <w:color w:val="000000"/>
                <w:szCs w:val="21"/>
              </w:rPr>
              <w:t>content</w:t>
            </w:r>
          </w:p>
        </w:tc>
        <w:tc>
          <w:tcPr>
            <w:tcW w:w="1701" w:type="dxa"/>
            <w:shd w:val="clear" w:color="auto" w:fill="auto"/>
            <w:vAlign w:val="center"/>
          </w:tcPr>
          <w:p w:rsidR="00781781" w:rsidRDefault="00DC2A50">
            <w:pPr>
              <w:tabs>
                <w:tab w:val="center" w:pos="892"/>
              </w:tabs>
              <w:rPr>
                <w:color w:val="000000"/>
                <w:szCs w:val="21"/>
              </w:rPr>
            </w:pPr>
            <w:r>
              <w:rPr>
                <w:rFonts w:hint="eastAsia"/>
                <w:color w:val="000000"/>
                <w:szCs w:val="21"/>
              </w:rPr>
              <w:t>String</w:t>
            </w:r>
          </w:p>
        </w:tc>
        <w:tc>
          <w:tcPr>
            <w:tcW w:w="1134" w:type="dxa"/>
            <w:shd w:val="clear" w:color="auto" w:fill="auto"/>
            <w:vAlign w:val="center"/>
          </w:tcPr>
          <w:p w:rsidR="00781781" w:rsidRDefault="00DC2A50">
            <w:pPr>
              <w:tabs>
                <w:tab w:val="center" w:pos="892"/>
              </w:tabs>
              <w:rPr>
                <w:color w:val="000000"/>
                <w:szCs w:val="21"/>
              </w:rPr>
            </w:pPr>
            <w:r>
              <w:rPr>
                <w:rFonts w:hint="eastAsia"/>
                <w:color w:val="000000"/>
                <w:szCs w:val="21"/>
              </w:rPr>
              <w:t>Y</w:t>
            </w:r>
          </w:p>
        </w:tc>
        <w:tc>
          <w:tcPr>
            <w:tcW w:w="4252" w:type="dxa"/>
            <w:shd w:val="clear" w:color="auto" w:fill="auto"/>
            <w:vAlign w:val="center"/>
          </w:tcPr>
          <w:p w:rsidR="00781781" w:rsidRDefault="00DC2A50">
            <w:pPr>
              <w:tabs>
                <w:tab w:val="center" w:pos="892"/>
              </w:tabs>
              <w:rPr>
                <w:rFonts w:ascii="宋体" w:hAnsi="宋体" w:cs="宋体"/>
                <w:color w:val="000000"/>
                <w:sz w:val="22"/>
              </w:rPr>
            </w:pPr>
            <w:r>
              <w:rPr>
                <w:color w:val="000000"/>
                <w:szCs w:val="21"/>
              </w:rPr>
              <w:t>T</w:t>
            </w:r>
            <w:r>
              <w:rPr>
                <w:rFonts w:hint="eastAsia"/>
                <w:color w:val="000000"/>
                <w:szCs w:val="21"/>
              </w:rPr>
              <w:t>he article content</w:t>
            </w:r>
          </w:p>
        </w:tc>
      </w:tr>
      <w:tr w:rsidR="00781781">
        <w:trPr>
          <w:trHeight w:val="507"/>
        </w:trPr>
        <w:tc>
          <w:tcPr>
            <w:tcW w:w="2000" w:type="dxa"/>
            <w:shd w:val="clear" w:color="auto" w:fill="auto"/>
            <w:vAlign w:val="center"/>
          </w:tcPr>
          <w:p w:rsidR="00781781" w:rsidRDefault="00DC2A50">
            <w:pPr>
              <w:tabs>
                <w:tab w:val="center" w:pos="892"/>
              </w:tabs>
              <w:rPr>
                <w:color w:val="000000"/>
                <w:szCs w:val="21"/>
              </w:rPr>
            </w:pPr>
            <w:r>
              <w:rPr>
                <w:rFonts w:hint="eastAsia"/>
                <w:color w:val="000000"/>
                <w:szCs w:val="21"/>
              </w:rPr>
              <w:lastRenderedPageBreak/>
              <w:t>contentTypeId</w:t>
            </w:r>
          </w:p>
        </w:tc>
        <w:tc>
          <w:tcPr>
            <w:tcW w:w="1701" w:type="dxa"/>
            <w:shd w:val="clear" w:color="auto" w:fill="auto"/>
            <w:vAlign w:val="center"/>
          </w:tcPr>
          <w:p w:rsidR="00781781" w:rsidRDefault="00DC2A50">
            <w:pPr>
              <w:tabs>
                <w:tab w:val="center" w:pos="892"/>
              </w:tabs>
              <w:rPr>
                <w:color w:val="000000"/>
                <w:szCs w:val="21"/>
              </w:rPr>
            </w:pPr>
            <w:r>
              <w:rPr>
                <w:rFonts w:hint="eastAsia"/>
                <w:color w:val="000000"/>
                <w:szCs w:val="21"/>
              </w:rPr>
              <w:t>String</w:t>
            </w:r>
          </w:p>
        </w:tc>
        <w:tc>
          <w:tcPr>
            <w:tcW w:w="1134" w:type="dxa"/>
            <w:shd w:val="clear" w:color="auto" w:fill="auto"/>
            <w:vAlign w:val="center"/>
          </w:tcPr>
          <w:p w:rsidR="00781781" w:rsidRDefault="00DC2A50">
            <w:pPr>
              <w:tabs>
                <w:tab w:val="center" w:pos="892"/>
              </w:tabs>
              <w:rPr>
                <w:color w:val="000000"/>
                <w:szCs w:val="21"/>
              </w:rPr>
            </w:pPr>
            <w:r>
              <w:rPr>
                <w:rFonts w:hint="eastAsia"/>
                <w:color w:val="000000"/>
                <w:szCs w:val="21"/>
              </w:rPr>
              <w:t>Y</w:t>
            </w:r>
          </w:p>
        </w:tc>
        <w:tc>
          <w:tcPr>
            <w:tcW w:w="4252" w:type="dxa"/>
            <w:shd w:val="clear" w:color="auto" w:fill="auto"/>
            <w:vAlign w:val="center"/>
          </w:tcPr>
          <w:p w:rsidR="00781781" w:rsidRDefault="00DC2A50">
            <w:pPr>
              <w:tabs>
                <w:tab w:val="center" w:pos="892"/>
              </w:tabs>
              <w:rPr>
                <w:rFonts w:ascii="宋体" w:hAnsi="宋体" w:cs="宋体"/>
                <w:color w:val="000000"/>
                <w:sz w:val="22"/>
              </w:rPr>
            </w:pPr>
            <w:r>
              <w:rPr>
                <w:color w:val="000000"/>
                <w:szCs w:val="21"/>
              </w:rPr>
              <w:t>A</w:t>
            </w:r>
            <w:r>
              <w:rPr>
                <w:rFonts w:hint="eastAsia"/>
                <w:color w:val="000000"/>
                <w:szCs w:val="21"/>
              </w:rPr>
              <w:t>rticle type</w:t>
            </w:r>
          </w:p>
        </w:tc>
      </w:tr>
      <w:tr w:rsidR="00781781">
        <w:trPr>
          <w:trHeight w:val="507"/>
        </w:trPr>
        <w:tc>
          <w:tcPr>
            <w:tcW w:w="2000" w:type="dxa"/>
            <w:shd w:val="clear" w:color="auto" w:fill="auto"/>
            <w:vAlign w:val="center"/>
          </w:tcPr>
          <w:p w:rsidR="00781781" w:rsidRDefault="00DC2A50">
            <w:pPr>
              <w:tabs>
                <w:tab w:val="center" w:pos="892"/>
              </w:tabs>
              <w:rPr>
                <w:color w:val="000000"/>
                <w:szCs w:val="21"/>
              </w:rPr>
            </w:pPr>
            <w:r>
              <w:rPr>
                <w:rFonts w:hint="eastAsia"/>
                <w:color w:val="000000"/>
                <w:szCs w:val="21"/>
              </w:rPr>
              <w:t>categoryId</w:t>
            </w:r>
          </w:p>
        </w:tc>
        <w:tc>
          <w:tcPr>
            <w:tcW w:w="1701" w:type="dxa"/>
            <w:shd w:val="clear" w:color="auto" w:fill="auto"/>
            <w:vAlign w:val="center"/>
          </w:tcPr>
          <w:p w:rsidR="00781781" w:rsidRDefault="00DC2A50">
            <w:pPr>
              <w:tabs>
                <w:tab w:val="center" w:pos="892"/>
              </w:tabs>
              <w:rPr>
                <w:color w:val="000000"/>
                <w:szCs w:val="21"/>
              </w:rPr>
            </w:pPr>
            <w:r>
              <w:rPr>
                <w:rFonts w:hint="eastAsia"/>
                <w:color w:val="000000"/>
                <w:szCs w:val="21"/>
              </w:rPr>
              <w:t>String</w:t>
            </w:r>
          </w:p>
        </w:tc>
        <w:tc>
          <w:tcPr>
            <w:tcW w:w="1134" w:type="dxa"/>
            <w:shd w:val="clear" w:color="auto" w:fill="auto"/>
            <w:vAlign w:val="center"/>
          </w:tcPr>
          <w:p w:rsidR="00781781" w:rsidRDefault="00DC2A50">
            <w:pPr>
              <w:tabs>
                <w:tab w:val="center" w:pos="892"/>
              </w:tabs>
              <w:rPr>
                <w:color w:val="000000"/>
                <w:szCs w:val="21"/>
              </w:rPr>
            </w:pPr>
            <w:r>
              <w:rPr>
                <w:rFonts w:hint="eastAsia"/>
                <w:color w:val="000000"/>
                <w:szCs w:val="21"/>
              </w:rPr>
              <w:t>Y</w:t>
            </w:r>
          </w:p>
        </w:tc>
        <w:tc>
          <w:tcPr>
            <w:tcW w:w="4252" w:type="dxa"/>
            <w:shd w:val="clear" w:color="auto" w:fill="auto"/>
            <w:vAlign w:val="center"/>
          </w:tcPr>
          <w:p w:rsidR="00781781" w:rsidRDefault="00DC2A50">
            <w:pPr>
              <w:tabs>
                <w:tab w:val="center" w:pos="892"/>
              </w:tabs>
              <w:rPr>
                <w:rFonts w:ascii="宋体" w:hAnsi="宋体" w:cs="宋体"/>
                <w:color w:val="000000"/>
                <w:sz w:val="22"/>
              </w:rPr>
            </w:pPr>
            <w:r>
              <w:rPr>
                <w:color w:val="000000"/>
                <w:szCs w:val="21"/>
              </w:rPr>
              <w:t>C</w:t>
            </w:r>
            <w:r>
              <w:rPr>
                <w:rFonts w:hint="eastAsia"/>
                <w:color w:val="000000"/>
                <w:szCs w:val="21"/>
              </w:rPr>
              <w:t>ategory type</w:t>
            </w:r>
          </w:p>
        </w:tc>
      </w:tr>
      <w:tr w:rsidR="00781781">
        <w:trPr>
          <w:trHeight w:val="507"/>
        </w:trPr>
        <w:tc>
          <w:tcPr>
            <w:tcW w:w="2000" w:type="dxa"/>
            <w:shd w:val="clear" w:color="auto" w:fill="auto"/>
            <w:vAlign w:val="center"/>
          </w:tcPr>
          <w:p w:rsidR="00781781" w:rsidRDefault="00DC2A50">
            <w:pPr>
              <w:tabs>
                <w:tab w:val="center" w:pos="892"/>
              </w:tabs>
              <w:rPr>
                <w:color w:val="000000"/>
                <w:szCs w:val="21"/>
              </w:rPr>
            </w:pPr>
            <w:r>
              <w:rPr>
                <w:rFonts w:hint="eastAsia"/>
                <w:color w:val="000000"/>
                <w:szCs w:val="21"/>
              </w:rPr>
              <w:t>sponsor</w:t>
            </w:r>
            <w:r>
              <w:rPr>
                <w:color w:val="000000"/>
                <w:szCs w:val="21"/>
              </w:rPr>
              <w:t>Id</w:t>
            </w:r>
          </w:p>
        </w:tc>
        <w:tc>
          <w:tcPr>
            <w:tcW w:w="1701" w:type="dxa"/>
            <w:shd w:val="clear" w:color="auto" w:fill="auto"/>
            <w:vAlign w:val="center"/>
          </w:tcPr>
          <w:p w:rsidR="00781781" w:rsidRDefault="00DC2A50">
            <w:pPr>
              <w:tabs>
                <w:tab w:val="center" w:pos="892"/>
              </w:tabs>
              <w:rPr>
                <w:color w:val="000000"/>
                <w:szCs w:val="21"/>
              </w:rPr>
            </w:pPr>
            <w:r>
              <w:rPr>
                <w:color w:val="000000"/>
                <w:szCs w:val="21"/>
              </w:rPr>
              <w:t>String</w:t>
            </w:r>
          </w:p>
        </w:tc>
        <w:tc>
          <w:tcPr>
            <w:tcW w:w="1134" w:type="dxa"/>
            <w:shd w:val="clear" w:color="auto" w:fill="auto"/>
            <w:vAlign w:val="center"/>
          </w:tcPr>
          <w:p w:rsidR="00781781" w:rsidRDefault="00DC2A50">
            <w:pPr>
              <w:tabs>
                <w:tab w:val="center" w:pos="892"/>
              </w:tabs>
              <w:rPr>
                <w:color w:val="000000"/>
                <w:szCs w:val="21"/>
              </w:rPr>
            </w:pPr>
            <w:r>
              <w:rPr>
                <w:color w:val="000000"/>
                <w:szCs w:val="21"/>
              </w:rPr>
              <w:t>Y</w:t>
            </w:r>
          </w:p>
        </w:tc>
        <w:tc>
          <w:tcPr>
            <w:tcW w:w="4252" w:type="dxa"/>
            <w:shd w:val="clear" w:color="auto" w:fill="auto"/>
            <w:vAlign w:val="center"/>
          </w:tcPr>
          <w:p w:rsidR="00781781" w:rsidRDefault="00DC2A50">
            <w:pPr>
              <w:tabs>
                <w:tab w:val="center" w:pos="892"/>
              </w:tabs>
              <w:rPr>
                <w:rFonts w:ascii="宋体" w:hAnsi="宋体" w:cs="宋体"/>
                <w:color w:val="00B050"/>
                <w:sz w:val="22"/>
              </w:rPr>
            </w:pPr>
            <w:r>
              <w:rPr>
                <w:color w:val="000000"/>
                <w:szCs w:val="21"/>
              </w:rPr>
              <w:t>S</w:t>
            </w:r>
            <w:r>
              <w:rPr>
                <w:rFonts w:hint="eastAsia"/>
                <w:color w:val="000000"/>
                <w:szCs w:val="21"/>
              </w:rPr>
              <w:t>ponsor</w:t>
            </w:r>
          </w:p>
        </w:tc>
      </w:tr>
      <w:tr w:rsidR="00781781">
        <w:trPr>
          <w:trHeight w:val="507"/>
        </w:trPr>
        <w:tc>
          <w:tcPr>
            <w:tcW w:w="2000" w:type="dxa"/>
            <w:shd w:val="clear" w:color="auto" w:fill="auto"/>
            <w:vAlign w:val="center"/>
          </w:tcPr>
          <w:p w:rsidR="00781781" w:rsidRDefault="00DC2A50">
            <w:pPr>
              <w:tabs>
                <w:tab w:val="center" w:pos="892"/>
              </w:tabs>
              <w:rPr>
                <w:color w:val="000000"/>
                <w:szCs w:val="21"/>
              </w:rPr>
            </w:pPr>
            <w:r>
              <w:rPr>
                <w:color w:val="000000"/>
                <w:szCs w:val="21"/>
              </w:rPr>
              <w:t>featuredMedia</w:t>
            </w:r>
          </w:p>
        </w:tc>
        <w:tc>
          <w:tcPr>
            <w:tcW w:w="1701" w:type="dxa"/>
            <w:shd w:val="clear" w:color="auto" w:fill="auto"/>
            <w:vAlign w:val="center"/>
          </w:tcPr>
          <w:p w:rsidR="00781781" w:rsidRDefault="00DC2A50">
            <w:pPr>
              <w:tabs>
                <w:tab w:val="center" w:pos="892"/>
              </w:tabs>
              <w:rPr>
                <w:color w:val="000000"/>
                <w:szCs w:val="21"/>
              </w:rPr>
            </w:pPr>
            <w:r>
              <w:rPr>
                <w:color w:val="000000"/>
                <w:szCs w:val="21"/>
              </w:rPr>
              <w:t>String</w:t>
            </w:r>
          </w:p>
        </w:tc>
        <w:tc>
          <w:tcPr>
            <w:tcW w:w="1134" w:type="dxa"/>
            <w:shd w:val="clear" w:color="auto" w:fill="auto"/>
            <w:vAlign w:val="center"/>
          </w:tcPr>
          <w:p w:rsidR="00781781" w:rsidRDefault="00DC2A50">
            <w:pPr>
              <w:tabs>
                <w:tab w:val="center" w:pos="892"/>
              </w:tabs>
              <w:rPr>
                <w:color w:val="000000"/>
                <w:szCs w:val="21"/>
              </w:rPr>
            </w:pPr>
            <w:r>
              <w:rPr>
                <w:color w:val="000000"/>
                <w:szCs w:val="21"/>
              </w:rPr>
              <w:t>Y</w:t>
            </w:r>
          </w:p>
        </w:tc>
        <w:tc>
          <w:tcPr>
            <w:tcW w:w="4252" w:type="dxa"/>
            <w:shd w:val="clear" w:color="auto" w:fill="auto"/>
            <w:vAlign w:val="center"/>
          </w:tcPr>
          <w:p w:rsidR="00781781" w:rsidRDefault="00DC2A50">
            <w:pPr>
              <w:tabs>
                <w:tab w:val="center" w:pos="892"/>
              </w:tabs>
              <w:rPr>
                <w:rFonts w:ascii="宋体" w:hAnsi="宋体" w:cs="宋体"/>
                <w:color w:val="00B050"/>
                <w:sz w:val="22"/>
              </w:rPr>
            </w:pPr>
            <w:r>
              <w:rPr>
                <w:rFonts w:ascii="宋体" w:hAnsi="宋体" w:cs="宋体" w:hint="eastAsia"/>
                <w:color w:val="00B050"/>
                <w:sz w:val="22"/>
              </w:rPr>
              <w:t>"featuredMedia": {</w:t>
            </w:r>
          </w:p>
          <w:p w:rsidR="00781781" w:rsidRDefault="00DC2A50">
            <w:pPr>
              <w:tabs>
                <w:tab w:val="center" w:pos="892"/>
              </w:tabs>
              <w:rPr>
                <w:rFonts w:ascii="宋体" w:hAnsi="宋体" w:cs="宋体"/>
                <w:color w:val="00B050"/>
                <w:sz w:val="22"/>
              </w:rPr>
            </w:pPr>
            <w:r>
              <w:rPr>
                <w:rFonts w:ascii="宋体" w:hAnsi="宋体" w:cs="宋体" w:hint="eastAsia"/>
                <w:color w:val="00B050"/>
                <w:sz w:val="22"/>
              </w:rPr>
              <w:t xml:space="preserve">    "code": {},</w:t>
            </w:r>
          </w:p>
          <w:p w:rsidR="00781781" w:rsidRDefault="00DC2A50">
            <w:pPr>
              <w:tabs>
                <w:tab w:val="center" w:pos="892"/>
              </w:tabs>
              <w:rPr>
                <w:rFonts w:ascii="宋体" w:hAnsi="宋体" w:cs="宋体"/>
                <w:color w:val="00B050"/>
                <w:sz w:val="22"/>
              </w:rPr>
            </w:pPr>
            <w:r>
              <w:rPr>
                <w:rFonts w:ascii="宋体" w:hAnsi="宋体" w:cs="宋体" w:hint="eastAsia"/>
                <w:color w:val="00B050"/>
                <w:sz w:val="22"/>
              </w:rPr>
              <w:t xml:space="preserve">    "type": "string"</w:t>
            </w:r>
          </w:p>
          <w:p w:rsidR="00781781" w:rsidRDefault="00DC2A50">
            <w:pPr>
              <w:tabs>
                <w:tab w:val="center" w:pos="892"/>
              </w:tabs>
              <w:rPr>
                <w:rFonts w:ascii="宋体" w:hAnsi="宋体" w:cs="宋体"/>
                <w:color w:val="00B050"/>
                <w:sz w:val="22"/>
              </w:rPr>
            </w:pPr>
            <w:r>
              <w:rPr>
                <w:rFonts w:ascii="宋体" w:hAnsi="宋体" w:cs="宋体" w:hint="eastAsia"/>
                <w:color w:val="00B050"/>
                <w:sz w:val="22"/>
              </w:rPr>
              <w:t xml:space="preserve">  },</w:t>
            </w:r>
          </w:p>
          <w:p w:rsidR="00781781" w:rsidRDefault="00DC2A50">
            <w:pPr>
              <w:tabs>
                <w:tab w:val="center" w:pos="892"/>
              </w:tabs>
              <w:rPr>
                <w:rFonts w:ascii="宋体" w:hAnsi="宋体" w:cs="宋体"/>
                <w:color w:val="00B050"/>
                <w:sz w:val="22"/>
              </w:rPr>
            </w:pPr>
            <w:r>
              <w:rPr>
                <w:rFonts w:ascii="宋体" w:hAnsi="宋体" w:cs="宋体"/>
                <w:color w:val="00B050"/>
                <w:sz w:val="22"/>
              </w:rPr>
              <w:t>If type is 1, it means it is a picture, including thumbnail and original in the code attribute. Otherwise, the video content in the code attribute is '&lt;if</w:t>
            </w:r>
            <w:r>
              <w:rPr>
                <w:rFonts w:ascii="宋体" w:hAnsi="宋体" w:cs="宋体"/>
                <w:color w:val="00B050"/>
                <w:sz w:val="22"/>
              </w:rPr>
              <w:t>rame&gt;.....the external video’s url&lt;/iframe&gt;''</w:t>
            </w:r>
          </w:p>
        </w:tc>
      </w:tr>
      <w:tr w:rsidR="00781781">
        <w:trPr>
          <w:trHeight w:val="507"/>
        </w:trPr>
        <w:tc>
          <w:tcPr>
            <w:tcW w:w="2000" w:type="dxa"/>
            <w:shd w:val="clear" w:color="auto" w:fill="auto"/>
            <w:vAlign w:val="center"/>
          </w:tcPr>
          <w:p w:rsidR="00781781" w:rsidRDefault="00DC2A50">
            <w:pPr>
              <w:tabs>
                <w:tab w:val="center" w:pos="892"/>
              </w:tabs>
              <w:rPr>
                <w:color w:val="000000"/>
                <w:szCs w:val="21"/>
              </w:rPr>
            </w:pPr>
            <w:r>
              <w:rPr>
                <w:color w:val="000000"/>
                <w:szCs w:val="21"/>
              </w:rPr>
              <w:t>photos</w:t>
            </w:r>
          </w:p>
        </w:tc>
        <w:tc>
          <w:tcPr>
            <w:tcW w:w="1701" w:type="dxa"/>
            <w:shd w:val="clear" w:color="auto" w:fill="auto"/>
            <w:vAlign w:val="center"/>
          </w:tcPr>
          <w:p w:rsidR="00781781" w:rsidRDefault="00DC2A50">
            <w:pPr>
              <w:tabs>
                <w:tab w:val="center" w:pos="892"/>
              </w:tabs>
              <w:rPr>
                <w:color w:val="000000"/>
                <w:szCs w:val="21"/>
              </w:rPr>
            </w:pPr>
            <w:r>
              <w:rPr>
                <w:rFonts w:hint="eastAsia"/>
                <w:color w:val="000000"/>
                <w:szCs w:val="21"/>
              </w:rPr>
              <w:t>Object</w:t>
            </w:r>
          </w:p>
        </w:tc>
        <w:tc>
          <w:tcPr>
            <w:tcW w:w="1134" w:type="dxa"/>
            <w:shd w:val="clear" w:color="auto" w:fill="auto"/>
            <w:vAlign w:val="center"/>
          </w:tcPr>
          <w:p w:rsidR="00781781" w:rsidRDefault="00DC2A50">
            <w:pPr>
              <w:tabs>
                <w:tab w:val="center" w:pos="892"/>
              </w:tabs>
              <w:rPr>
                <w:color w:val="000000"/>
                <w:szCs w:val="21"/>
              </w:rPr>
            </w:pPr>
            <w:r>
              <w:rPr>
                <w:rFonts w:hint="eastAsia"/>
                <w:color w:val="000000"/>
                <w:szCs w:val="21"/>
              </w:rPr>
              <w:t>N</w:t>
            </w:r>
          </w:p>
        </w:tc>
        <w:tc>
          <w:tcPr>
            <w:tcW w:w="4252" w:type="dxa"/>
            <w:shd w:val="clear" w:color="auto" w:fill="auto"/>
            <w:vAlign w:val="center"/>
          </w:tcPr>
          <w:p w:rsidR="00781781" w:rsidRDefault="00DC2A50">
            <w:pPr>
              <w:tabs>
                <w:tab w:val="center" w:pos="892"/>
              </w:tabs>
              <w:rPr>
                <w:color w:val="000000"/>
                <w:szCs w:val="21"/>
              </w:rPr>
            </w:pPr>
            <w:r>
              <w:rPr>
                <w:color w:val="000000"/>
                <w:szCs w:val="21"/>
              </w:rPr>
              <w:t>A</w:t>
            </w:r>
            <w:r>
              <w:rPr>
                <w:rFonts w:hint="eastAsia"/>
                <w:color w:val="000000"/>
                <w:szCs w:val="21"/>
              </w:rPr>
              <w:t>ll photos in article</w:t>
            </w:r>
            <w:r>
              <w:rPr>
                <w:rFonts w:hint="eastAsia"/>
                <w:color w:val="000000"/>
                <w:szCs w:val="21"/>
              </w:rPr>
              <w:t>（</w:t>
            </w:r>
            <w:r>
              <w:rPr>
                <w:rFonts w:hint="eastAsia"/>
                <w:color w:val="000000"/>
                <w:szCs w:val="21"/>
              </w:rPr>
              <w:t>G</w:t>
            </w:r>
            <w:r>
              <w:rPr>
                <w:color w:val="000000"/>
                <w:szCs w:val="21"/>
              </w:rPr>
              <w:t xml:space="preserve">RIDFS </w:t>
            </w:r>
            <w:r>
              <w:rPr>
                <w:rFonts w:hint="eastAsia"/>
                <w:color w:val="000000"/>
                <w:szCs w:val="21"/>
              </w:rPr>
              <w:t>ids</w:t>
            </w:r>
            <w:r>
              <w:rPr>
                <w:rFonts w:hint="eastAsia"/>
                <w:color w:val="000000"/>
                <w:szCs w:val="21"/>
              </w:rPr>
              <w:t>）</w:t>
            </w:r>
          </w:p>
          <w:p w:rsidR="00781781" w:rsidRDefault="00DC2A50">
            <w:pPr>
              <w:widowControl/>
              <w:jc w:val="left"/>
              <w:rPr>
                <w:color w:val="000000"/>
                <w:szCs w:val="21"/>
              </w:rPr>
            </w:pPr>
            <w:r>
              <w:rPr>
                <w:rFonts w:hint="eastAsia"/>
                <w:color w:val="000000"/>
                <w:szCs w:val="21"/>
              </w:rPr>
              <w:t>{</w:t>
            </w:r>
          </w:p>
          <w:p w:rsidR="00781781" w:rsidRDefault="00DC2A50">
            <w:pPr>
              <w:widowControl/>
              <w:jc w:val="left"/>
              <w:rPr>
                <w:color w:val="000000"/>
                <w:szCs w:val="21"/>
              </w:rPr>
            </w:pPr>
            <w:r>
              <w:rPr>
                <w:rFonts w:hint="eastAsia"/>
                <w:color w:val="000000"/>
                <w:szCs w:val="21"/>
              </w:rPr>
              <w:t xml:space="preserve">      "original": "string",</w:t>
            </w:r>
          </w:p>
          <w:p w:rsidR="00781781" w:rsidRDefault="00DC2A50">
            <w:pPr>
              <w:widowControl/>
              <w:jc w:val="left"/>
              <w:rPr>
                <w:color w:val="000000"/>
                <w:szCs w:val="21"/>
              </w:rPr>
            </w:pPr>
            <w:r>
              <w:rPr>
                <w:rFonts w:hint="eastAsia"/>
                <w:color w:val="000000"/>
                <w:szCs w:val="21"/>
              </w:rPr>
              <w:t xml:space="preserve">      "thumbnail": "string"</w:t>
            </w:r>
          </w:p>
          <w:p w:rsidR="00781781" w:rsidRDefault="00DC2A50">
            <w:pPr>
              <w:widowControl/>
              <w:jc w:val="left"/>
              <w:rPr>
                <w:color w:val="000000"/>
                <w:szCs w:val="21"/>
              </w:rPr>
            </w:pPr>
            <w:r>
              <w:rPr>
                <w:rFonts w:hint="eastAsia"/>
                <w:color w:val="000000"/>
                <w:szCs w:val="21"/>
              </w:rPr>
              <w:t>}</w:t>
            </w:r>
          </w:p>
          <w:p w:rsidR="00781781" w:rsidRDefault="00781781">
            <w:pPr>
              <w:tabs>
                <w:tab w:val="center" w:pos="892"/>
              </w:tabs>
              <w:rPr>
                <w:rFonts w:ascii="宋体" w:hAnsi="宋体" w:cs="宋体"/>
                <w:color w:val="00B050"/>
                <w:sz w:val="22"/>
              </w:rPr>
            </w:pPr>
          </w:p>
        </w:tc>
      </w:tr>
      <w:tr w:rsidR="00781781">
        <w:trPr>
          <w:trHeight w:val="507"/>
        </w:trPr>
        <w:tc>
          <w:tcPr>
            <w:tcW w:w="2000" w:type="dxa"/>
            <w:shd w:val="clear" w:color="auto" w:fill="auto"/>
            <w:vAlign w:val="center"/>
          </w:tcPr>
          <w:p w:rsidR="00781781" w:rsidRDefault="00DC2A50">
            <w:pPr>
              <w:tabs>
                <w:tab w:val="center" w:pos="892"/>
              </w:tabs>
              <w:rPr>
                <w:color w:val="000000"/>
                <w:szCs w:val="21"/>
              </w:rPr>
            </w:pPr>
            <w:r>
              <w:rPr>
                <w:color w:val="000000"/>
                <w:szCs w:val="21"/>
              </w:rPr>
              <w:t>videos</w:t>
            </w:r>
          </w:p>
        </w:tc>
        <w:tc>
          <w:tcPr>
            <w:tcW w:w="1701" w:type="dxa"/>
            <w:shd w:val="clear" w:color="auto" w:fill="auto"/>
            <w:vAlign w:val="center"/>
          </w:tcPr>
          <w:p w:rsidR="00781781" w:rsidRDefault="00DC2A50">
            <w:pPr>
              <w:tabs>
                <w:tab w:val="center" w:pos="892"/>
              </w:tabs>
              <w:rPr>
                <w:color w:val="000000"/>
                <w:szCs w:val="21"/>
              </w:rPr>
            </w:pPr>
            <w:r>
              <w:rPr>
                <w:color w:val="000000"/>
                <w:szCs w:val="21"/>
              </w:rPr>
              <w:t>[String of video ids]</w:t>
            </w:r>
          </w:p>
        </w:tc>
        <w:tc>
          <w:tcPr>
            <w:tcW w:w="1134" w:type="dxa"/>
            <w:shd w:val="clear" w:color="auto" w:fill="auto"/>
            <w:vAlign w:val="center"/>
          </w:tcPr>
          <w:p w:rsidR="00781781" w:rsidRDefault="00DC2A50">
            <w:pPr>
              <w:tabs>
                <w:tab w:val="center" w:pos="892"/>
              </w:tabs>
              <w:rPr>
                <w:color w:val="000000"/>
                <w:szCs w:val="21"/>
              </w:rPr>
            </w:pPr>
            <w:r>
              <w:rPr>
                <w:rFonts w:hint="eastAsia"/>
                <w:color w:val="000000"/>
                <w:szCs w:val="21"/>
              </w:rPr>
              <w:t>N</w:t>
            </w:r>
          </w:p>
        </w:tc>
        <w:tc>
          <w:tcPr>
            <w:tcW w:w="4252" w:type="dxa"/>
            <w:shd w:val="clear" w:color="auto" w:fill="auto"/>
            <w:vAlign w:val="center"/>
          </w:tcPr>
          <w:p w:rsidR="00781781" w:rsidRDefault="00DC2A50">
            <w:pPr>
              <w:tabs>
                <w:tab w:val="center" w:pos="892"/>
              </w:tabs>
              <w:rPr>
                <w:rFonts w:ascii="宋体" w:hAnsi="宋体" w:cs="宋体"/>
                <w:color w:val="00B050"/>
                <w:sz w:val="22"/>
              </w:rPr>
            </w:pPr>
            <w:r>
              <w:rPr>
                <w:color w:val="000000"/>
                <w:szCs w:val="21"/>
              </w:rPr>
              <w:t>A</w:t>
            </w:r>
            <w:r>
              <w:rPr>
                <w:rFonts w:hint="eastAsia"/>
                <w:color w:val="000000"/>
                <w:szCs w:val="21"/>
              </w:rPr>
              <w:t>ll videos</w:t>
            </w:r>
            <w:r>
              <w:rPr>
                <w:rFonts w:hint="eastAsia"/>
                <w:color w:val="000000"/>
                <w:szCs w:val="21"/>
              </w:rPr>
              <w:t>（</w:t>
            </w:r>
            <w:r>
              <w:rPr>
                <w:rFonts w:hint="eastAsia"/>
                <w:color w:val="000000"/>
                <w:szCs w:val="21"/>
              </w:rPr>
              <w:t>G</w:t>
            </w:r>
            <w:r>
              <w:rPr>
                <w:color w:val="000000"/>
                <w:szCs w:val="21"/>
              </w:rPr>
              <w:t xml:space="preserve">RIDFS </w:t>
            </w:r>
            <w:r>
              <w:rPr>
                <w:rFonts w:hint="eastAsia"/>
                <w:color w:val="000000"/>
                <w:szCs w:val="21"/>
              </w:rPr>
              <w:t>ids</w:t>
            </w:r>
            <w:r>
              <w:rPr>
                <w:rFonts w:hint="eastAsia"/>
                <w:color w:val="000000"/>
                <w:szCs w:val="21"/>
              </w:rPr>
              <w:t>）</w:t>
            </w:r>
          </w:p>
        </w:tc>
      </w:tr>
      <w:tr w:rsidR="00781781">
        <w:trPr>
          <w:trHeight w:val="661"/>
        </w:trPr>
        <w:tc>
          <w:tcPr>
            <w:tcW w:w="2000" w:type="dxa"/>
            <w:shd w:val="clear" w:color="auto" w:fill="auto"/>
            <w:vAlign w:val="center"/>
          </w:tcPr>
          <w:p w:rsidR="00781781" w:rsidRDefault="00DC2A50">
            <w:pPr>
              <w:tabs>
                <w:tab w:val="center" w:pos="892"/>
              </w:tabs>
              <w:rPr>
                <w:color w:val="000000"/>
                <w:szCs w:val="21"/>
              </w:rPr>
            </w:pPr>
            <w:r>
              <w:rPr>
                <w:rFonts w:hint="eastAsia"/>
                <w:color w:val="000000"/>
                <w:szCs w:val="21"/>
              </w:rPr>
              <w:t>podcast</w:t>
            </w:r>
            <w:r>
              <w:rPr>
                <w:color w:val="000000"/>
                <w:szCs w:val="21"/>
              </w:rPr>
              <w:t>s</w:t>
            </w:r>
          </w:p>
        </w:tc>
        <w:tc>
          <w:tcPr>
            <w:tcW w:w="1701" w:type="dxa"/>
            <w:shd w:val="clear" w:color="auto" w:fill="auto"/>
            <w:vAlign w:val="center"/>
          </w:tcPr>
          <w:p w:rsidR="00781781" w:rsidRDefault="00DC2A50">
            <w:pPr>
              <w:tabs>
                <w:tab w:val="center" w:pos="892"/>
              </w:tabs>
              <w:rPr>
                <w:color w:val="000000"/>
                <w:szCs w:val="21"/>
              </w:rPr>
            </w:pPr>
            <w:r>
              <w:rPr>
                <w:color w:val="000000"/>
                <w:szCs w:val="21"/>
              </w:rPr>
              <w:t>[String of podcast ids]</w:t>
            </w:r>
          </w:p>
        </w:tc>
        <w:tc>
          <w:tcPr>
            <w:tcW w:w="1134" w:type="dxa"/>
            <w:shd w:val="clear" w:color="auto" w:fill="auto"/>
            <w:vAlign w:val="center"/>
          </w:tcPr>
          <w:p w:rsidR="00781781" w:rsidRDefault="00DC2A50">
            <w:pPr>
              <w:tabs>
                <w:tab w:val="center" w:pos="892"/>
              </w:tabs>
              <w:rPr>
                <w:color w:val="000000"/>
                <w:szCs w:val="21"/>
              </w:rPr>
            </w:pPr>
            <w:r>
              <w:rPr>
                <w:rFonts w:hint="eastAsia"/>
                <w:color w:val="000000"/>
                <w:szCs w:val="21"/>
              </w:rPr>
              <w:t>N</w:t>
            </w:r>
          </w:p>
        </w:tc>
        <w:tc>
          <w:tcPr>
            <w:tcW w:w="4252" w:type="dxa"/>
            <w:shd w:val="clear" w:color="auto" w:fill="auto"/>
            <w:vAlign w:val="center"/>
          </w:tcPr>
          <w:p w:rsidR="00781781" w:rsidRDefault="00DC2A50">
            <w:pPr>
              <w:tabs>
                <w:tab w:val="center" w:pos="892"/>
              </w:tabs>
              <w:rPr>
                <w:rFonts w:ascii="宋体" w:hAnsi="宋体" w:cs="宋体"/>
                <w:color w:val="00B050"/>
                <w:sz w:val="22"/>
              </w:rPr>
            </w:pPr>
            <w:r>
              <w:rPr>
                <w:color w:val="000000"/>
                <w:szCs w:val="21"/>
              </w:rPr>
              <w:t>A</w:t>
            </w:r>
            <w:r>
              <w:rPr>
                <w:rFonts w:hint="eastAsia"/>
                <w:color w:val="000000"/>
                <w:szCs w:val="21"/>
              </w:rPr>
              <w:t xml:space="preserve">ll </w:t>
            </w:r>
            <w:r>
              <w:rPr>
                <w:rFonts w:hint="eastAsia"/>
                <w:color w:val="000000"/>
                <w:szCs w:val="21"/>
              </w:rPr>
              <w:t>podcasts</w:t>
            </w:r>
            <w:r>
              <w:rPr>
                <w:rFonts w:hint="eastAsia"/>
                <w:color w:val="000000"/>
                <w:szCs w:val="21"/>
              </w:rPr>
              <w:t>（</w:t>
            </w:r>
            <w:r>
              <w:rPr>
                <w:rFonts w:hint="eastAsia"/>
                <w:color w:val="000000"/>
                <w:szCs w:val="21"/>
              </w:rPr>
              <w:t>G</w:t>
            </w:r>
            <w:r>
              <w:rPr>
                <w:color w:val="000000"/>
                <w:szCs w:val="21"/>
              </w:rPr>
              <w:t xml:space="preserve">RIDFS </w:t>
            </w:r>
            <w:r>
              <w:rPr>
                <w:rFonts w:hint="eastAsia"/>
                <w:color w:val="000000"/>
                <w:szCs w:val="21"/>
              </w:rPr>
              <w:t>ids</w:t>
            </w:r>
            <w:r>
              <w:rPr>
                <w:rFonts w:hint="eastAsia"/>
                <w:color w:val="000000"/>
                <w:szCs w:val="21"/>
              </w:rPr>
              <w:t>）</w:t>
            </w:r>
          </w:p>
        </w:tc>
      </w:tr>
      <w:tr w:rsidR="00781781">
        <w:trPr>
          <w:trHeight w:val="507"/>
        </w:trPr>
        <w:tc>
          <w:tcPr>
            <w:tcW w:w="2000" w:type="dxa"/>
            <w:shd w:val="clear" w:color="auto" w:fill="auto"/>
            <w:vAlign w:val="center"/>
          </w:tcPr>
          <w:p w:rsidR="00781781" w:rsidRDefault="00DC2A50">
            <w:pPr>
              <w:tabs>
                <w:tab w:val="center" w:pos="892"/>
              </w:tabs>
              <w:rPr>
                <w:color w:val="000000"/>
                <w:szCs w:val="21"/>
              </w:rPr>
            </w:pPr>
            <w:r>
              <w:rPr>
                <w:rFonts w:hint="eastAsia"/>
                <w:color w:val="000000"/>
                <w:szCs w:val="21"/>
              </w:rPr>
              <w:t>isPrivate</w:t>
            </w:r>
          </w:p>
        </w:tc>
        <w:tc>
          <w:tcPr>
            <w:tcW w:w="1701" w:type="dxa"/>
            <w:shd w:val="clear" w:color="auto" w:fill="auto"/>
            <w:vAlign w:val="center"/>
          </w:tcPr>
          <w:p w:rsidR="00781781" w:rsidRDefault="00DC2A50">
            <w:pPr>
              <w:tabs>
                <w:tab w:val="center" w:pos="892"/>
              </w:tabs>
              <w:rPr>
                <w:color w:val="000000"/>
                <w:szCs w:val="21"/>
              </w:rPr>
            </w:pPr>
            <w:r>
              <w:rPr>
                <w:color w:val="000000"/>
                <w:szCs w:val="21"/>
              </w:rPr>
              <w:t>B</w:t>
            </w:r>
            <w:r>
              <w:rPr>
                <w:rFonts w:hint="eastAsia"/>
                <w:color w:val="000000"/>
                <w:szCs w:val="21"/>
              </w:rPr>
              <w:t>oolean</w:t>
            </w:r>
          </w:p>
        </w:tc>
        <w:tc>
          <w:tcPr>
            <w:tcW w:w="1134" w:type="dxa"/>
            <w:shd w:val="clear" w:color="auto" w:fill="auto"/>
            <w:vAlign w:val="center"/>
          </w:tcPr>
          <w:p w:rsidR="00781781" w:rsidRDefault="00DC2A50">
            <w:pPr>
              <w:tabs>
                <w:tab w:val="center" w:pos="892"/>
              </w:tabs>
              <w:rPr>
                <w:color w:val="000000"/>
                <w:szCs w:val="21"/>
              </w:rPr>
            </w:pPr>
            <w:r>
              <w:rPr>
                <w:color w:val="000000"/>
                <w:szCs w:val="21"/>
              </w:rPr>
              <w:t>Y</w:t>
            </w:r>
          </w:p>
        </w:tc>
        <w:tc>
          <w:tcPr>
            <w:tcW w:w="4252" w:type="dxa"/>
            <w:shd w:val="clear" w:color="auto" w:fill="auto"/>
            <w:vAlign w:val="center"/>
          </w:tcPr>
          <w:p w:rsidR="00781781" w:rsidRDefault="00DC2A50">
            <w:pPr>
              <w:tabs>
                <w:tab w:val="center" w:pos="892"/>
              </w:tabs>
              <w:rPr>
                <w:rFonts w:ascii="宋体" w:hAnsi="宋体" w:cs="宋体"/>
                <w:color w:val="00B050"/>
                <w:sz w:val="22"/>
              </w:rPr>
            </w:pPr>
            <w:r>
              <w:rPr>
                <w:color w:val="000000"/>
                <w:szCs w:val="21"/>
              </w:rPr>
              <w:t>Whether public</w:t>
            </w:r>
          </w:p>
        </w:tc>
      </w:tr>
      <w:tr w:rsidR="00781781">
        <w:trPr>
          <w:trHeight w:val="507"/>
        </w:trPr>
        <w:tc>
          <w:tcPr>
            <w:tcW w:w="2000" w:type="dxa"/>
            <w:shd w:val="clear" w:color="auto" w:fill="auto"/>
            <w:vAlign w:val="center"/>
          </w:tcPr>
          <w:p w:rsidR="00781781" w:rsidRDefault="00DC2A50">
            <w:pPr>
              <w:tabs>
                <w:tab w:val="center" w:pos="892"/>
              </w:tabs>
              <w:rPr>
                <w:color w:val="000000"/>
                <w:szCs w:val="21"/>
              </w:rPr>
            </w:pPr>
            <w:r>
              <w:rPr>
                <w:rFonts w:hint="eastAsia"/>
                <w:color w:val="000000"/>
                <w:szCs w:val="21"/>
              </w:rPr>
              <w:t>isComplete</w:t>
            </w:r>
          </w:p>
        </w:tc>
        <w:tc>
          <w:tcPr>
            <w:tcW w:w="1701" w:type="dxa"/>
            <w:shd w:val="clear" w:color="auto" w:fill="auto"/>
            <w:vAlign w:val="center"/>
          </w:tcPr>
          <w:p w:rsidR="00781781" w:rsidRDefault="00DC2A50">
            <w:pPr>
              <w:tabs>
                <w:tab w:val="center" w:pos="892"/>
              </w:tabs>
              <w:rPr>
                <w:color w:val="000000"/>
                <w:szCs w:val="21"/>
              </w:rPr>
            </w:pPr>
            <w:r>
              <w:rPr>
                <w:color w:val="000000"/>
                <w:szCs w:val="21"/>
              </w:rPr>
              <w:t>B</w:t>
            </w:r>
            <w:r>
              <w:rPr>
                <w:rFonts w:hint="eastAsia"/>
                <w:color w:val="000000"/>
                <w:szCs w:val="21"/>
              </w:rPr>
              <w:t>oolean</w:t>
            </w:r>
          </w:p>
        </w:tc>
        <w:tc>
          <w:tcPr>
            <w:tcW w:w="1134" w:type="dxa"/>
            <w:shd w:val="clear" w:color="auto" w:fill="auto"/>
            <w:vAlign w:val="center"/>
          </w:tcPr>
          <w:p w:rsidR="00781781" w:rsidRDefault="00DC2A50">
            <w:pPr>
              <w:tabs>
                <w:tab w:val="center" w:pos="892"/>
              </w:tabs>
              <w:rPr>
                <w:color w:val="000000"/>
                <w:szCs w:val="21"/>
              </w:rPr>
            </w:pPr>
            <w:r>
              <w:rPr>
                <w:color w:val="000000"/>
                <w:szCs w:val="21"/>
              </w:rPr>
              <w:t>Y</w:t>
            </w:r>
          </w:p>
        </w:tc>
        <w:tc>
          <w:tcPr>
            <w:tcW w:w="4252" w:type="dxa"/>
            <w:shd w:val="clear" w:color="auto" w:fill="auto"/>
            <w:vAlign w:val="center"/>
          </w:tcPr>
          <w:p w:rsidR="00781781" w:rsidRDefault="00DC2A50">
            <w:pPr>
              <w:tabs>
                <w:tab w:val="center" w:pos="892"/>
              </w:tabs>
              <w:rPr>
                <w:rFonts w:ascii="宋体" w:hAnsi="宋体" w:cs="宋体"/>
                <w:color w:val="00B050"/>
                <w:sz w:val="22"/>
              </w:rPr>
            </w:pPr>
            <w:r>
              <w:rPr>
                <w:color w:val="000000"/>
                <w:szCs w:val="21"/>
              </w:rPr>
              <w:t xml:space="preserve">Whether </w:t>
            </w:r>
            <w:r>
              <w:rPr>
                <w:rFonts w:hint="eastAsia"/>
                <w:color w:val="000000"/>
                <w:szCs w:val="21"/>
              </w:rPr>
              <w:t>complete</w:t>
            </w:r>
          </w:p>
        </w:tc>
      </w:tr>
      <w:tr w:rsidR="00781781">
        <w:trPr>
          <w:trHeight w:val="507"/>
        </w:trPr>
        <w:tc>
          <w:tcPr>
            <w:tcW w:w="2000" w:type="dxa"/>
            <w:shd w:val="clear" w:color="auto" w:fill="auto"/>
            <w:vAlign w:val="center"/>
          </w:tcPr>
          <w:p w:rsidR="00781781" w:rsidRDefault="00DC2A50">
            <w:pPr>
              <w:tabs>
                <w:tab w:val="center" w:pos="892"/>
              </w:tabs>
              <w:rPr>
                <w:color w:val="000000"/>
                <w:szCs w:val="21"/>
              </w:rPr>
            </w:pPr>
            <w:r>
              <w:rPr>
                <w:rFonts w:hint="eastAsia"/>
                <w:color w:val="000000"/>
                <w:szCs w:val="21"/>
              </w:rPr>
              <w:t>isPublish</w:t>
            </w:r>
            <w:r>
              <w:rPr>
                <w:color w:val="000000"/>
                <w:szCs w:val="21"/>
              </w:rPr>
              <w:t>Now</w:t>
            </w:r>
          </w:p>
        </w:tc>
        <w:tc>
          <w:tcPr>
            <w:tcW w:w="1701" w:type="dxa"/>
            <w:shd w:val="clear" w:color="auto" w:fill="auto"/>
            <w:vAlign w:val="center"/>
          </w:tcPr>
          <w:p w:rsidR="00781781" w:rsidRDefault="00DC2A50">
            <w:pPr>
              <w:tabs>
                <w:tab w:val="center" w:pos="892"/>
              </w:tabs>
              <w:rPr>
                <w:color w:val="000000"/>
                <w:szCs w:val="21"/>
              </w:rPr>
            </w:pPr>
            <w:r>
              <w:rPr>
                <w:color w:val="000000"/>
                <w:szCs w:val="21"/>
              </w:rPr>
              <w:t>B</w:t>
            </w:r>
            <w:r>
              <w:rPr>
                <w:rFonts w:hint="eastAsia"/>
                <w:color w:val="000000"/>
                <w:szCs w:val="21"/>
              </w:rPr>
              <w:t>oolean</w:t>
            </w:r>
          </w:p>
        </w:tc>
        <w:tc>
          <w:tcPr>
            <w:tcW w:w="1134" w:type="dxa"/>
            <w:shd w:val="clear" w:color="auto" w:fill="auto"/>
            <w:vAlign w:val="center"/>
          </w:tcPr>
          <w:p w:rsidR="00781781" w:rsidRDefault="00DC2A50">
            <w:pPr>
              <w:tabs>
                <w:tab w:val="center" w:pos="892"/>
              </w:tabs>
              <w:rPr>
                <w:color w:val="000000"/>
                <w:szCs w:val="21"/>
              </w:rPr>
            </w:pPr>
            <w:r>
              <w:rPr>
                <w:color w:val="000000"/>
                <w:szCs w:val="21"/>
              </w:rPr>
              <w:t>Y</w:t>
            </w:r>
          </w:p>
        </w:tc>
        <w:tc>
          <w:tcPr>
            <w:tcW w:w="4252" w:type="dxa"/>
            <w:shd w:val="clear" w:color="auto" w:fill="auto"/>
            <w:vAlign w:val="center"/>
          </w:tcPr>
          <w:p w:rsidR="00781781" w:rsidRDefault="00DC2A50">
            <w:pPr>
              <w:tabs>
                <w:tab w:val="center" w:pos="892"/>
              </w:tabs>
              <w:rPr>
                <w:rFonts w:ascii="宋体" w:hAnsi="宋体" w:cs="宋体"/>
                <w:color w:val="00B050"/>
                <w:sz w:val="22"/>
              </w:rPr>
            </w:pPr>
            <w:r>
              <w:rPr>
                <w:color w:val="000000"/>
                <w:szCs w:val="21"/>
              </w:rPr>
              <w:t>W</w:t>
            </w:r>
            <w:r>
              <w:rPr>
                <w:rFonts w:hint="eastAsia"/>
                <w:color w:val="000000"/>
                <w:szCs w:val="21"/>
              </w:rPr>
              <w:t>hether publish now</w:t>
            </w:r>
          </w:p>
        </w:tc>
      </w:tr>
      <w:tr w:rsidR="00781781">
        <w:trPr>
          <w:trHeight w:val="507"/>
        </w:trPr>
        <w:tc>
          <w:tcPr>
            <w:tcW w:w="2000" w:type="dxa"/>
            <w:shd w:val="clear" w:color="auto" w:fill="auto"/>
            <w:vAlign w:val="center"/>
          </w:tcPr>
          <w:p w:rsidR="00781781" w:rsidRDefault="00DC2A50">
            <w:pPr>
              <w:tabs>
                <w:tab w:val="center" w:pos="892"/>
              </w:tabs>
              <w:rPr>
                <w:color w:val="000000"/>
                <w:szCs w:val="21"/>
              </w:rPr>
            </w:pPr>
            <w:r>
              <w:rPr>
                <w:rFonts w:hint="eastAsia"/>
                <w:color w:val="000000"/>
                <w:szCs w:val="21"/>
              </w:rPr>
              <w:t>publishDate</w:t>
            </w:r>
          </w:p>
        </w:tc>
        <w:tc>
          <w:tcPr>
            <w:tcW w:w="1701" w:type="dxa"/>
            <w:shd w:val="clear" w:color="auto" w:fill="auto"/>
            <w:vAlign w:val="center"/>
          </w:tcPr>
          <w:p w:rsidR="00781781" w:rsidRDefault="00DC2A50">
            <w:pPr>
              <w:tabs>
                <w:tab w:val="center" w:pos="892"/>
              </w:tabs>
              <w:rPr>
                <w:color w:val="000000"/>
                <w:szCs w:val="21"/>
              </w:rPr>
            </w:pPr>
            <w:r>
              <w:rPr>
                <w:color w:val="000000"/>
                <w:szCs w:val="21"/>
              </w:rPr>
              <w:t>D</w:t>
            </w:r>
            <w:r>
              <w:rPr>
                <w:rFonts w:hint="eastAsia"/>
                <w:color w:val="000000"/>
                <w:szCs w:val="21"/>
              </w:rPr>
              <w:t>ate</w:t>
            </w:r>
          </w:p>
        </w:tc>
        <w:tc>
          <w:tcPr>
            <w:tcW w:w="1134" w:type="dxa"/>
            <w:shd w:val="clear" w:color="auto" w:fill="auto"/>
            <w:vAlign w:val="center"/>
          </w:tcPr>
          <w:p w:rsidR="00781781" w:rsidRDefault="00781781">
            <w:pPr>
              <w:tabs>
                <w:tab w:val="center" w:pos="892"/>
              </w:tabs>
              <w:rPr>
                <w:color w:val="000000"/>
                <w:szCs w:val="21"/>
              </w:rPr>
            </w:pPr>
          </w:p>
        </w:tc>
        <w:tc>
          <w:tcPr>
            <w:tcW w:w="4252" w:type="dxa"/>
            <w:shd w:val="clear" w:color="auto" w:fill="auto"/>
            <w:vAlign w:val="center"/>
          </w:tcPr>
          <w:p w:rsidR="00781781" w:rsidRDefault="00DC2A50">
            <w:pPr>
              <w:tabs>
                <w:tab w:val="center" w:pos="892"/>
              </w:tabs>
              <w:rPr>
                <w:rFonts w:ascii="宋体" w:hAnsi="宋体" w:cs="宋体"/>
                <w:color w:val="00B050"/>
                <w:sz w:val="22"/>
              </w:rPr>
            </w:pPr>
            <w:r>
              <w:rPr>
                <w:color w:val="000000"/>
                <w:szCs w:val="21"/>
              </w:rPr>
              <w:t>P</w:t>
            </w:r>
            <w:r>
              <w:rPr>
                <w:rFonts w:hint="eastAsia"/>
                <w:color w:val="000000"/>
                <w:szCs w:val="21"/>
              </w:rPr>
              <w:t>ublish time</w:t>
            </w:r>
          </w:p>
        </w:tc>
      </w:tr>
      <w:tr w:rsidR="00781781">
        <w:trPr>
          <w:trHeight w:val="507"/>
        </w:trPr>
        <w:tc>
          <w:tcPr>
            <w:tcW w:w="2000" w:type="dxa"/>
            <w:shd w:val="clear" w:color="auto" w:fill="auto"/>
            <w:vAlign w:val="center"/>
          </w:tcPr>
          <w:p w:rsidR="00781781" w:rsidRDefault="00DC2A50">
            <w:pPr>
              <w:tabs>
                <w:tab w:val="center" w:pos="892"/>
              </w:tabs>
              <w:rPr>
                <w:color w:val="000000"/>
                <w:szCs w:val="21"/>
              </w:rPr>
            </w:pPr>
            <w:r>
              <w:rPr>
                <w:rFonts w:hint="eastAsia"/>
                <w:color w:val="000000"/>
                <w:szCs w:val="21"/>
              </w:rPr>
              <w:t>isBookmark</w:t>
            </w:r>
          </w:p>
        </w:tc>
        <w:tc>
          <w:tcPr>
            <w:tcW w:w="1701" w:type="dxa"/>
            <w:shd w:val="clear" w:color="auto" w:fill="auto"/>
            <w:vAlign w:val="center"/>
          </w:tcPr>
          <w:p w:rsidR="00781781" w:rsidRDefault="00DC2A50">
            <w:pPr>
              <w:tabs>
                <w:tab w:val="center" w:pos="892"/>
              </w:tabs>
              <w:rPr>
                <w:color w:val="000000"/>
                <w:szCs w:val="21"/>
              </w:rPr>
            </w:pPr>
            <w:r>
              <w:rPr>
                <w:rFonts w:hint="eastAsia"/>
                <w:color w:val="000000"/>
                <w:szCs w:val="21"/>
              </w:rPr>
              <w:t>boolean</w:t>
            </w:r>
          </w:p>
        </w:tc>
        <w:tc>
          <w:tcPr>
            <w:tcW w:w="1134" w:type="dxa"/>
            <w:shd w:val="clear" w:color="auto" w:fill="auto"/>
            <w:vAlign w:val="center"/>
          </w:tcPr>
          <w:p w:rsidR="00781781" w:rsidRDefault="00DC2A50">
            <w:pPr>
              <w:tabs>
                <w:tab w:val="center" w:pos="892"/>
              </w:tabs>
              <w:rPr>
                <w:color w:val="000000"/>
                <w:szCs w:val="21"/>
              </w:rPr>
            </w:pPr>
            <w:r>
              <w:rPr>
                <w:rFonts w:hint="eastAsia"/>
                <w:color w:val="000000"/>
                <w:szCs w:val="21"/>
              </w:rPr>
              <w:t>Y</w:t>
            </w:r>
          </w:p>
        </w:tc>
        <w:tc>
          <w:tcPr>
            <w:tcW w:w="4252" w:type="dxa"/>
            <w:shd w:val="clear" w:color="auto" w:fill="auto"/>
            <w:vAlign w:val="center"/>
          </w:tcPr>
          <w:p w:rsidR="00781781" w:rsidRDefault="00DC2A50">
            <w:pPr>
              <w:tabs>
                <w:tab w:val="center" w:pos="892"/>
              </w:tabs>
              <w:rPr>
                <w:rFonts w:ascii="宋体" w:hAnsi="宋体" w:cs="宋体"/>
                <w:color w:val="00B050"/>
                <w:sz w:val="22"/>
              </w:rPr>
            </w:pPr>
            <w:r>
              <w:rPr>
                <w:color w:val="000000"/>
                <w:szCs w:val="21"/>
              </w:rPr>
              <w:t>W</w:t>
            </w:r>
            <w:r>
              <w:rPr>
                <w:rFonts w:hint="eastAsia"/>
                <w:color w:val="000000"/>
                <w:szCs w:val="21"/>
              </w:rPr>
              <w:t>hether marked.</w:t>
            </w:r>
          </w:p>
        </w:tc>
      </w:tr>
      <w:tr w:rsidR="00781781">
        <w:trPr>
          <w:trHeight w:val="507"/>
        </w:trPr>
        <w:tc>
          <w:tcPr>
            <w:tcW w:w="2000" w:type="dxa"/>
            <w:shd w:val="clear" w:color="auto" w:fill="auto"/>
            <w:vAlign w:val="center"/>
          </w:tcPr>
          <w:p w:rsidR="00781781" w:rsidRDefault="00DC2A50">
            <w:pPr>
              <w:tabs>
                <w:tab w:val="center" w:pos="892"/>
              </w:tabs>
              <w:rPr>
                <w:color w:val="000000"/>
                <w:szCs w:val="21"/>
              </w:rPr>
            </w:pPr>
            <w:r>
              <w:rPr>
                <w:rFonts w:hint="eastAsia"/>
                <w:color w:val="000000"/>
                <w:szCs w:val="21"/>
              </w:rPr>
              <w:t>isFeatured</w:t>
            </w:r>
          </w:p>
        </w:tc>
        <w:tc>
          <w:tcPr>
            <w:tcW w:w="1701" w:type="dxa"/>
            <w:shd w:val="clear" w:color="auto" w:fill="auto"/>
            <w:vAlign w:val="center"/>
          </w:tcPr>
          <w:p w:rsidR="00781781" w:rsidRDefault="00DC2A50">
            <w:pPr>
              <w:tabs>
                <w:tab w:val="center" w:pos="892"/>
              </w:tabs>
              <w:rPr>
                <w:color w:val="000000"/>
                <w:szCs w:val="21"/>
              </w:rPr>
            </w:pPr>
            <w:r>
              <w:rPr>
                <w:rFonts w:hint="eastAsia"/>
                <w:color w:val="000000"/>
                <w:szCs w:val="21"/>
              </w:rPr>
              <w:t>Boolean</w:t>
            </w:r>
          </w:p>
        </w:tc>
        <w:tc>
          <w:tcPr>
            <w:tcW w:w="1134" w:type="dxa"/>
            <w:shd w:val="clear" w:color="auto" w:fill="auto"/>
            <w:vAlign w:val="center"/>
          </w:tcPr>
          <w:p w:rsidR="00781781" w:rsidRDefault="00DC2A50">
            <w:pPr>
              <w:tabs>
                <w:tab w:val="center" w:pos="892"/>
              </w:tabs>
              <w:rPr>
                <w:color w:val="000000"/>
                <w:szCs w:val="21"/>
              </w:rPr>
            </w:pPr>
            <w:r>
              <w:rPr>
                <w:rFonts w:hint="eastAsia"/>
                <w:color w:val="000000"/>
                <w:szCs w:val="21"/>
              </w:rPr>
              <w:t>N</w:t>
            </w:r>
          </w:p>
        </w:tc>
        <w:tc>
          <w:tcPr>
            <w:tcW w:w="4252" w:type="dxa"/>
            <w:shd w:val="clear" w:color="auto" w:fill="auto"/>
            <w:vAlign w:val="center"/>
          </w:tcPr>
          <w:p w:rsidR="00781781" w:rsidRDefault="00DC2A50">
            <w:pPr>
              <w:tabs>
                <w:tab w:val="center" w:pos="892"/>
              </w:tabs>
              <w:rPr>
                <w:rFonts w:ascii="宋体" w:hAnsi="宋体" w:cs="宋体"/>
                <w:color w:val="00B050"/>
                <w:sz w:val="22"/>
              </w:rPr>
            </w:pPr>
            <w:r>
              <w:rPr>
                <w:rFonts w:hint="eastAsia"/>
                <w:color w:val="000000"/>
                <w:szCs w:val="21"/>
              </w:rPr>
              <w:t>Featured topic</w:t>
            </w:r>
          </w:p>
        </w:tc>
      </w:tr>
      <w:tr w:rsidR="00781781">
        <w:trPr>
          <w:trHeight w:val="507"/>
        </w:trPr>
        <w:tc>
          <w:tcPr>
            <w:tcW w:w="2000" w:type="dxa"/>
            <w:shd w:val="clear" w:color="auto" w:fill="auto"/>
            <w:vAlign w:val="center"/>
          </w:tcPr>
          <w:p w:rsidR="00781781" w:rsidRDefault="00DC2A50">
            <w:pPr>
              <w:tabs>
                <w:tab w:val="center" w:pos="892"/>
              </w:tabs>
              <w:rPr>
                <w:color w:val="000000"/>
                <w:szCs w:val="21"/>
              </w:rPr>
            </w:pPr>
            <w:r>
              <w:rPr>
                <w:rFonts w:hint="eastAsia"/>
                <w:color w:val="000000"/>
                <w:szCs w:val="21"/>
              </w:rPr>
              <w:t>publishOn</w:t>
            </w:r>
          </w:p>
        </w:tc>
        <w:tc>
          <w:tcPr>
            <w:tcW w:w="1701" w:type="dxa"/>
            <w:shd w:val="clear" w:color="auto" w:fill="auto"/>
            <w:vAlign w:val="center"/>
          </w:tcPr>
          <w:p w:rsidR="00781781" w:rsidRDefault="00DC2A50">
            <w:pPr>
              <w:tabs>
                <w:tab w:val="center" w:pos="892"/>
              </w:tabs>
              <w:rPr>
                <w:color w:val="000000"/>
                <w:szCs w:val="21"/>
              </w:rPr>
            </w:pPr>
            <w:r>
              <w:rPr>
                <w:rFonts w:hint="eastAsia"/>
                <w:color w:val="000000"/>
                <w:szCs w:val="21"/>
              </w:rPr>
              <w:t>Date</w:t>
            </w:r>
          </w:p>
        </w:tc>
        <w:tc>
          <w:tcPr>
            <w:tcW w:w="1134" w:type="dxa"/>
            <w:shd w:val="clear" w:color="auto" w:fill="auto"/>
            <w:vAlign w:val="center"/>
          </w:tcPr>
          <w:p w:rsidR="00781781" w:rsidRDefault="00DC2A50">
            <w:pPr>
              <w:tabs>
                <w:tab w:val="center" w:pos="892"/>
              </w:tabs>
              <w:rPr>
                <w:color w:val="000000"/>
                <w:szCs w:val="21"/>
              </w:rPr>
            </w:pPr>
            <w:r>
              <w:rPr>
                <w:rFonts w:hint="eastAsia"/>
                <w:color w:val="000000"/>
                <w:szCs w:val="21"/>
              </w:rPr>
              <w:t>N</w:t>
            </w:r>
          </w:p>
        </w:tc>
        <w:tc>
          <w:tcPr>
            <w:tcW w:w="4252" w:type="dxa"/>
            <w:shd w:val="clear" w:color="auto" w:fill="auto"/>
            <w:vAlign w:val="center"/>
          </w:tcPr>
          <w:p w:rsidR="00781781" w:rsidRDefault="00DC2A50">
            <w:pPr>
              <w:tabs>
                <w:tab w:val="center" w:pos="892"/>
              </w:tabs>
              <w:rPr>
                <w:rFonts w:ascii="宋体" w:hAnsi="宋体" w:cs="宋体"/>
                <w:color w:val="00B050"/>
                <w:sz w:val="22"/>
              </w:rPr>
            </w:pPr>
            <w:r>
              <w:rPr>
                <w:color w:val="000000"/>
                <w:szCs w:val="21"/>
              </w:rPr>
              <w:t>R</w:t>
            </w:r>
            <w:r>
              <w:rPr>
                <w:rFonts w:hint="eastAsia"/>
                <w:color w:val="000000"/>
                <w:szCs w:val="21"/>
              </w:rPr>
              <w:t>elease start time</w:t>
            </w:r>
          </w:p>
        </w:tc>
      </w:tr>
      <w:tr w:rsidR="00781781">
        <w:trPr>
          <w:trHeight w:val="507"/>
        </w:trPr>
        <w:tc>
          <w:tcPr>
            <w:tcW w:w="2000" w:type="dxa"/>
            <w:shd w:val="clear" w:color="auto" w:fill="auto"/>
            <w:vAlign w:val="center"/>
          </w:tcPr>
          <w:p w:rsidR="00781781" w:rsidRDefault="00DC2A50">
            <w:pPr>
              <w:tabs>
                <w:tab w:val="center" w:pos="892"/>
              </w:tabs>
              <w:rPr>
                <w:color w:val="000000"/>
                <w:szCs w:val="21"/>
              </w:rPr>
            </w:pPr>
            <w:r>
              <w:rPr>
                <w:rFonts w:hint="eastAsia"/>
                <w:color w:val="000000"/>
                <w:szCs w:val="21"/>
              </w:rPr>
              <w:t>publishEnd</w:t>
            </w:r>
          </w:p>
        </w:tc>
        <w:tc>
          <w:tcPr>
            <w:tcW w:w="1701" w:type="dxa"/>
            <w:shd w:val="clear" w:color="auto" w:fill="auto"/>
            <w:vAlign w:val="center"/>
          </w:tcPr>
          <w:p w:rsidR="00781781" w:rsidRDefault="00DC2A50">
            <w:pPr>
              <w:tabs>
                <w:tab w:val="center" w:pos="892"/>
              </w:tabs>
              <w:rPr>
                <w:color w:val="000000"/>
                <w:szCs w:val="21"/>
              </w:rPr>
            </w:pPr>
            <w:r>
              <w:rPr>
                <w:rFonts w:hint="eastAsia"/>
                <w:color w:val="000000"/>
                <w:szCs w:val="21"/>
              </w:rPr>
              <w:t>Date</w:t>
            </w:r>
          </w:p>
        </w:tc>
        <w:tc>
          <w:tcPr>
            <w:tcW w:w="1134" w:type="dxa"/>
            <w:shd w:val="clear" w:color="auto" w:fill="auto"/>
            <w:vAlign w:val="center"/>
          </w:tcPr>
          <w:p w:rsidR="00781781" w:rsidRDefault="00DC2A50">
            <w:pPr>
              <w:tabs>
                <w:tab w:val="center" w:pos="892"/>
              </w:tabs>
              <w:rPr>
                <w:color w:val="000000"/>
                <w:szCs w:val="21"/>
              </w:rPr>
            </w:pPr>
            <w:r>
              <w:rPr>
                <w:rFonts w:hint="eastAsia"/>
                <w:color w:val="000000"/>
                <w:szCs w:val="21"/>
              </w:rPr>
              <w:t>N</w:t>
            </w:r>
          </w:p>
        </w:tc>
        <w:tc>
          <w:tcPr>
            <w:tcW w:w="4252" w:type="dxa"/>
            <w:shd w:val="clear" w:color="auto" w:fill="auto"/>
            <w:vAlign w:val="center"/>
          </w:tcPr>
          <w:p w:rsidR="00781781" w:rsidRDefault="00DC2A50">
            <w:pPr>
              <w:tabs>
                <w:tab w:val="center" w:pos="892"/>
              </w:tabs>
              <w:rPr>
                <w:rFonts w:ascii="宋体" w:hAnsi="宋体" w:cs="宋体"/>
                <w:color w:val="00B050"/>
                <w:sz w:val="22"/>
              </w:rPr>
            </w:pPr>
            <w:r>
              <w:rPr>
                <w:color w:val="000000"/>
                <w:szCs w:val="21"/>
              </w:rPr>
              <w:t>R</w:t>
            </w:r>
            <w:r>
              <w:rPr>
                <w:rFonts w:hint="eastAsia"/>
                <w:color w:val="000000"/>
                <w:szCs w:val="21"/>
              </w:rPr>
              <w:t>elease end time</w:t>
            </w:r>
          </w:p>
        </w:tc>
      </w:tr>
      <w:tr w:rsidR="00781781">
        <w:trPr>
          <w:trHeight w:val="507"/>
        </w:trPr>
        <w:tc>
          <w:tcPr>
            <w:tcW w:w="2000" w:type="dxa"/>
            <w:shd w:val="clear" w:color="auto" w:fill="auto"/>
            <w:vAlign w:val="center"/>
          </w:tcPr>
          <w:p w:rsidR="00781781" w:rsidRDefault="00DC2A50">
            <w:pPr>
              <w:tabs>
                <w:tab w:val="center" w:pos="892"/>
              </w:tabs>
              <w:rPr>
                <w:color w:val="000000"/>
                <w:szCs w:val="21"/>
              </w:rPr>
            </w:pPr>
            <w:r>
              <w:rPr>
                <w:rFonts w:hint="eastAsia"/>
                <w:color w:val="000000"/>
                <w:szCs w:val="21"/>
              </w:rPr>
              <w:t>reviewOn</w:t>
            </w:r>
          </w:p>
        </w:tc>
        <w:tc>
          <w:tcPr>
            <w:tcW w:w="1701" w:type="dxa"/>
            <w:shd w:val="clear" w:color="auto" w:fill="auto"/>
            <w:vAlign w:val="center"/>
          </w:tcPr>
          <w:p w:rsidR="00781781" w:rsidRDefault="00DC2A50">
            <w:pPr>
              <w:tabs>
                <w:tab w:val="center" w:pos="892"/>
              </w:tabs>
              <w:rPr>
                <w:color w:val="000000"/>
                <w:szCs w:val="21"/>
              </w:rPr>
            </w:pPr>
            <w:r>
              <w:rPr>
                <w:rFonts w:hint="eastAsia"/>
                <w:color w:val="000000"/>
                <w:szCs w:val="21"/>
              </w:rPr>
              <w:t>Date</w:t>
            </w:r>
          </w:p>
        </w:tc>
        <w:tc>
          <w:tcPr>
            <w:tcW w:w="1134" w:type="dxa"/>
            <w:shd w:val="clear" w:color="auto" w:fill="auto"/>
            <w:vAlign w:val="center"/>
          </w:tcPr>
          <w:p w:rsidR="00781781" w:rsidRDefault="00DC2A50">
            <w:pPr>
              <w:tabs>
                <w:tab w:val="center" w:pos="892"/>
              </w:tabs>
              <w:rPr>
                <w:color w:val="000000"/>
                <w:szCs w:val="21"/>
              </w:rPr>
            </w:pPr>
            <w:r>
              <w:rPr>
                <w:rFonts w:hint="eastAsia"/>
                <w:color w:val="000000"/>
                <w:szCs w:val="21"/>
              </w:rPr>
              <w:t>N</w:t>
            </w:r>
          </w:p>
        </w:tc>
        <w:tc>
          <w:tcPr>
            <w:tcW w:w="4252" w:type="dxa"/>
            <w:shd w:val="clear" w:color="auto" w:fill="auto"/>
            <w:vAlign w:val="center"/>
          </w:tcPr>
          <w:p w:rsidR="00781781" w:rsidRDefault="00DC2A50">
            <w:pPr>
              <w:tabs>
                <w:tab w:val="center" w:pos="892"/>
              </w:tabs>
              <w:rPr>
                <w:rFonts w:ascii="宋体" w:hAnsi="宋体" w:cs="宋体"/>
                <w:color w:val="00B050"/>
                <w:sz w:val="22"/>
              </w:rPr>
            </w:pPr>
            <w:r>
              <w:rPr>
                <w:color w:val="000000"/>
                <w:szCs w:val="21"/>
              </w:rPr>
              <w:t>R</w:t>
            </w:r>
            <w:r>
              <w:rPr>
                <w:rFonts w:hint="eastAsia"/>
                <w:color w:val="000000"/>
                <w:szCs w:val="21"/>
              </w:rPr>
              <w:t>eview On</w:t>
            </w:r>
          </w:p>
        </w:tc>
      </w:tr>
      <w:tr w:rsidR="00781781">
        <w:trPr>
          <w:trHeight w:val="507"/>
        </w:trPr>
        <w:tc>
          <w:tcPr>
            <w:tcW w:w="2000" w:type="dxa"/>
            <w:shd w:val="clear" w:color="auto" w:fill="auto"/>
            <w:vAlign w:val="center"/>
          </w:tcPr>
          <w:p w:rsidR="00781781" w:rsidRDefault="00DC2A50">
            <w:pPr>
              <w:tabs>
                <w:tab w:val="center" w:pos="892"/>
              </w:tabs>
              <w:rPr>
                <w:color w:val="000000"/>
                <w:szCs w:val="21"/>
              </w:rPr>
            </w:pPr>
            <w:r>
              <w:rPr>
                <w:rFonts w:hint="eastAsia"/>
                <w:color w:val="000000"/>
                <w:szCs w:val="21"/>
              </w:rPr>
              <w:t>subTitle</w:t>
            </w:r>
          </w:p>
        </w:tc>
        <w:tc>
          <w:tcPr>
            <w:tcW w:w="1701" w:type="dxa"/>
            <w:shd w:val="clear" w:color="auto" w:fill="auto"/>
            <w:vAlign w:val="center"/>
          </w:tcPr>
          <w:p w:rsidR="00781781" w:rsidRDefault="00DC2A50">
            <w:pPr>
              <w:tabs>
                <w:tab w:val="center" w:pos="892"/>
              </w:tabs>
              <w:rPr>
                <w:color w:val="000000"/>
                <w:szCs w:val="21"/>
              </w:rPr>
            </w:pPr>
            <w:r>
              <w:rPr>
                <w:rFonts w:hint="eastAsia"/>
                <w:color w:val="000000"/>
                <w:szCs w:val="21"/>
              </w:rPr>
              <w:t>String</w:t>
            </w:r>
          </w:p>
        </w:tc>
        <w:tc>
          <w:tcPr>
            <w:tcW w:w="1134" w:type="dxa"/>
            <w:shd w:val="clear" w:color="auto" w:fill="auto"/>
            <w:vAlign w:val="center"/>
          </w:tcPr>
          <w:p w:rsidR="00781781" w:rsidRDefault="00DC2A50">
            <w:pPr>
              <w:tabs>
                <w:tab w:val="center" w:pos="892"/>
              </w:tabs>
              <w:rPr>
                <w:color w:val="000000"/>
                <w:szCs w:val="21"/>
              </w:rPr>
            </w:pPr>
            <w:r>
              <w:rPr>
                <w:rFonts w:hint="eastAsia"/>
                <w:color w:val="000000"/>
                <w:szCs w:val="21"/>
              </w:rPr>
              <w:t>N</w:t>
            </w:r>
          </w:p>
        </w:tc>
        <w:tc>
          <w:tcPr>
            <w:tcW w:w="4252" w:type="dxa"/>
            <w:shd w:val="clear" w:color="auto" w:fill="auto"/>
            <w:vAlign w:val="center"/>
          </w:tcPr>
          <w:p w:rsidR="00781781" w:rsidRDefault="00DC2A50">
            <w:pPr>
              <w:tabs>
                <w:tab w:val="center" w:pos="892"/>
              </w:tabs>
              <w:rPr>
                <w:rFonts w:ascii="Consolas" w:eastAsia="Consolas" w:hAnsi="Consolas"/>
                <w:color w:val="0000C0"/>
                <w:sz w:val="20"/>
                <w:shd w:val="clear" w:color="auto" w:fill="F0D8A8"/>
              </w:rPr>
            </w:pPr>
            <w:r>
              <w:rPr>
                <w:color w:val="000000"/>
                <w:szCs w:val="21"/>
              </w:rPr>
              <w:t>T</w:t>
            </w:r>
            <w:r>
              <w:rPr>
                <w:rFonts w:hint="eastAsia"/>
                <w:color w:val="000000"/>
                <w:szCs w:val="21"/>
              </w:rPr>
              <w:t>he article subTitle</w:t>
            </w:r>
          </w:p>
        </w:tc>
      </w:tr>
      <w:tr w:rsidR="00781781">
        <w:trPr>
          <w:trHeight w:val="507"/>
        </w:trPr>
        <w:tc>
          <w:tcPr>
            <w:tcW w:w="2000" w:type="dxa"/>
            <w:shd w:val="clear" w:color="auto" w:fill="auto"/>
            <w:vAlign w:val="center"/>
          </w:tcPr>
          <w:p w:rsidR="00781781" w:rsidRDefault="00DC2A50">
            <w:pPr>
              <w:tabs>
                <w:tab w:val="center" w:pos="892"/>
              </w:tabs>
              <w:rPr>
                <w:color w:val="000000"/>
                <w:szCs w:val="21"/>
              </w:rPr>
            </w:pPr>
            <w:r>
              <w:rPr>
                <w:rFonts w:hint="eastAsia"/>
                <w:color w:val="000000"/>
                <w:szCs w:val="21"/>
              </w:rPr>
              <w:t>status</w:t>
            </w:r>
          </w:p>
        </w:tc>
        <w:tc>
          <w:tcPr>
            <w:tcW w:w="1701" w:type="dxa"/>
            <w:shd w:val="clear" w:color="auto" w:fill="auto"/>
            <w:vAlign w:val="center"/>
          </w:tcPr>
          <w:p w:rsidR="00781781" w:rsidRDefault="00DC2A50">
            <w:pPr>
              <w:tabs>
                <w:tab w:val="center" w:pos="892"/>
              </w:tabs>
              <w:rPr>
                <w:color w:val="000000"/>
                <w:szCs w:val="21"/>
              </w:rPr>
            </w:pPr>
            <w:r>
              <w:rPr>
                <w:rFonts w:hint="eastAsia"/>
                <w:color w:val="000000"/>
                <w:szCs w:val="21"/>
              </w:rPr>
              <w:t>Int</w:t>
            </w:r>
          </w:p>
        </w:tc>
        <w:tc>
          <w:tcPr>
            <w:tcW w:w="1134" w:type="dxa"/>
            <w:shd w:val="clear" w:color="auto" w:fill="auto"/>
            <w:vAlign w:val="center"/>
          </w:tcPr>
          <w:p w:rsidR="00781781" w:rsidRDefault="00DC2A50">
            <w:pPr>
              <w:tabs>
                <w:tab w:val="center" w:pos="892"/>
              </w:tabs>
              <w:rPr>
                <w:color w:val="000000"/>
                <w:szCs w:val="21"/>
              </w:rPr>
            </w:pPr>
            <w:r>
              <w:rPr>
                <w:rFonts w:hint="eastAsia"/>
                <w:color w:val="000000"/>
                <w:szCs w:val="21"/>
              </w:rPr>
              <w:t>Y</w:t>
            </w:r>
          </w:p>
        </w:tc>
        <w:tc>
          <w:tcPr>
            <w:tcW w:w="4252" w:type="dxa"/>
            <w:shd w:val="clear" w:color="auto" w:fill="auto"/>
            <w:vAlign w:val="center"/>
          </w:tcPr>
          <w:p w:rsidR="00781781" w:rsidRDefault="00DC2A50">
            <w:pPr>
              <w:tabs>
                <w:tab w:val="center" w:pos="892"/>
              </w:tabs>
              <w:rPr>
                <w:rFonts w:ascii="Consolas" w:eastAsia="Consolas" w:hAnsi="Consolas"/>
                <w:color w:val="0000C0"/>
                <w:sz w:val="20"/>
                <w:shd w:val="clear" w:color="auto" w:fill="F0D8A8"/>
              </w:rPr>
            </w:pPr>
            <w:r>
              <w:rPr>
                <w:rFonts w:hint="eastAsia"/>
                <w:color w:val="000000"/>
                <w:szCs w:val="21"/>
              </w:rPr>
              <w:t>0.all;1</w:t>
            </w:r>
            <w:r>
              <w:rPr>
                <w:rFonts w:hint="eastAsia"/>
                <w:color w:val="000000"/>
                <w:szCs w:val="21"/>
              </w:rPr>
              <w:t>、</w:t>
            </w:r>
            <w:r>
              <w:rPr>
                <w:rFonts w:hint="eastAsia"/>
                <w:color w:val="000000"/>
                <w:szCs w:val="21"/>
              </w:rPr>
              <w:t>review;2</w:t>
            </w:r>
            <w:r>
              <w:rPr>
                <w:rFonts w:hint="eastAsia"/>
                <w:color w:val="000000"/>
                <w:szCs w:val="21"/>
              </w:rPr>
              <w:t>、</w:t>
            </w:r>
            <w:r>
              <w:rPr>
                <w:rFonts w:hint="eastAsia"/>
                <w:color w:val="000000"/>
                <w:szCs w:val="21"/>
              </w:rPr>
              <w:t>published</w:t>
            </w:r>
            <w:r>
              <w:rPr>
                <w:rFonts w:hint="eastAsia"/>
                <w:color w:val="000000"/>
                <w:szCs w:val="21"/>
              </w:rPr>
              <w:t>；</w:t>
            </w:r>
            <w:r>
              <w:rPr>
                <w:rFonts w:hint="eastAsia"/>
                <w:color w:val="000000"/>
                <w:szCs w:val="21"/>
              </w:rPr>
              <w:t>3</w:t>
            </w:r>
            <w:r>
              <w:rPr>
                <w:rFonts w:hint="eastAsia"/>
                <w:color w:val="000000"/>
                <w:szCs w:val="21"/>
              </w:rPr>
              <w:t>、</w:t>
            </w:r>
            <w:r>
              <w:rPr>
                <w:rFonts w:hint="eastAsia"/>
                <w:color w:val="000000"/>
                <w:szCs w:val="21"/>
              </w:rPr>
              <w:t>draft</w:t>
            </w:r>
            <w:r>
              <w:rPr>
                <w:rFonts w:hint="eastAsia"/>
                <w:color w:val="000000"/>
                <w:szCs w:val="21"/>
              </w:rPr>
              <w:t>；</w:t>
            </w:r>
            <w:r>
              <w:rPr>
                <w:rFonts w:hint="eastAsia"/>
                <w:color w:val="000000"/>
                <w:szCs w:val="21"/>
              </w:rPr>
              <w:t>4</w:t>
            </w:r>
            <w:r>
              <w:rPr>
                <w:rFonts w:hint="eastAsia"/>
                <w:color w:val="000000"/>
                <w:szCs w:val="21"/>
              </w:rPr>
              <w:t>、</w:t>
            </w:r>
            <w:r>
              <w:rPr>
                <w:rFonts w:hint="eastAsia"/>
                <w:color w:val="000000"/>
                <w:szCs w:val="21"/>
              </w:rPr>
              <w:t>rejected</w:t>
            </w:r>
          </w:p>
        </w:tc>
      </w:tr>
      <w:tr w:rsidR="00781781">
        <w:trPr>
          <w:trHeight w:val="507"/>
        </w:trPr>
        <w:tc>
          <w:tcPr>
            <w:tcW w:w="2000" w:type="dxa"/>
            <w:shd w:val="clear" w:color="auto" w:fill="auto"/>
            <w:vAlign w:val="center"/>
          </w:tcPr>
          <w:p w:rsidR="00781781" w:rsidRDefault="00DC2A50">
            <w:pPr>
              <w:tabs>
                <w:tab w:val="center" w:pos="892"/>
              </w:tabs>
              <w:rPr>
                <w:color w:val="000000"/>
                <w:szCs w:val="21"/>
              </w:rPr>
            </w:pPr>
            <w:r>
              <w:rPr>
                <w:rFonts w:hint="eastAsia"/>
                <w:color w:val="000000"/>
                <w:szCs w:val="21"/>
              </w:rPr>
              <w:lastRenderedPageBreak/>
              <w:t>unite</w:t>
            </w:r>
          </w:p>
        </w:tc>
        <w:tc>
          <w:tcPr>
            <w:tcW w:w="1701" w:type="dxa"/>
            <w:shd w:val="clear" w:color="auto" w:fill="auto"/>
            <w:vAlign w:val="center"/>
          </w:tcPr>
          <w:p w:rsidR="00781781" w:rsidRDefault="00DC2A50">
            <w:pPr>
              <w:tabs>
                <w:tab w:val="center" w:pos="892"/>
              </w:tabs>
              <w:rPr>
                <w:color w:val="000000"/>
                <w:szCs w:val="21"/>
              </w:rPr>
            </w:pPr>
            <w:r>
              <w:rPr>
                <w:rFonts w:hint="eastAsia"/>
                <w:color w:val="000000"/>
                <w:szCs w:val="21"/>
              </w:rPr>
              <w:t>Boolean</w:t>
            </w:r>
          </w:p>
        </w:tc>
        <w:tc>
          <w:tcPr>
            <w:tcW w:w="1134" w:type="dxa"/>
            <w:shd w:val="clear" w:color="auto" w:fill="auto"/>
            <w:vAlign w:val="center"/>
          </w:tcPr>
          <w:p w:rsidR="00781781" w:rsidRDefault="00DC2A50">
            <w:pPr>
              <w:tabs>
                <w:tab w:val="center" w:pos="892"/>
              </w:tabs>
              <w:rPr>
                <w:color w:val="000000"/>
                <w:szCs w:val="21"/>
              </w:rPr>
            </w:pPr>
            <w:r>
              <w:rPr>
                <w:rFonts w:hint="eastAsia"/>
                <w:color w:val="000000"/>
                <w:szCs w:val="21"/>
              </w:rPr>
              <w:t>N</w:t>
            </w:r>
          </w:p>
        </w:tc>
        <w:tc>
          <w:tcPr>
            <w:tcW w:w="4252" w:type="dxa"/>
            <w:shd w:val="clear" w:color="auto" w:fill="auto"/>
            <w:vAlign w:val="center"/>
          </w:tcPr>
          <w:p w:rsidR="00781781" w:rsidRDefault="00DC2A50">
            <w:pPr>
              <w:tabs>
                <w:tab w:val="center" w:pos="892"/>
              </w:tabs>
              <w:rPr>
                <w:rFonts w:ascii="Consolas" w:eastAsia="Consolas" w:hAnsi="Consolas"/>
                <w:color w:val="0000C0"/>
                <w:sz w:val="20"/>
                <w:shd w:val="clear" w:color="auto" w:fill="F0D8A8"/>
              </w:rPr>
            </w:pPr>
            <w:r>
              <w:rPr>
                <w:rFonts w:hint="eastAsia"/>
                <w:color w:val="000000"/>
                <w:szCs w:val="21"/>
              </w:rPr>
              <w:t>unite</w:t>
            </w:r>
          </w:p>
        </w:tc>
      </w:tr>
      <w:tr w:rsidR="00781781">
        <w:trPr>
          <w:trHeight w:val="507"/>
        </w:trPr>
        <w:tc>
          <w:tcPr>
            <w:tcW w:w="2000" w:type="dxa"/>
            <w:shd w:val="clear" w:color="auto" w:fill="auto"/>
            <w:vAlign w:val="center"/>
          </w:tcPr>
          <w:p w:rsidR="00781781" w:rsidRDefault="00DC2A50">
            <w:pPr>
              <w:tabs>
                <w:tab w:val="center" w:pos="892"/>
              </w:tabs>
              <w:rPr>
                <w:color w:val="000000"/>
                <w:szCs w:val="21"/>
              </w:rPr>
            </w:pPr>
            <w:r>
              <w:rPr>
                <w:rFonts w:hint="eastAsia"/>
                <w:color w:val="000000"/>
                <w:szCs w:val="21"/>
              </w:rPr>
              <w:t>expedite</w:t>
            </w:r>
          </w:p>
        </w:tc>
        <w:tc>
          <w:tcPr>
            <w:tcW w:w="1701" w:type="dxa"/>
            <w:shd w:val="clear" w:color="auto" w:fill="auto"/>
            <w:vAlign w:val="center"/>
          </w:tcPr>
          <w:p w:rsidR="00781781" w:rsidRDefault="00DC2A50">
            <w:pPr>
              <w:tabs>
                <w:tab w:val="center" w:pos="892"/>
              </w:tabs>
              <w:rPr>
                <w:color w:val="000000"/>
                <w:szCs w:val="21"/>
              </w:rPr>
            </w:pPr>
            <w:r>
              <w:rPr>
                <w:rFonts w:hint="eastAsia"/>
                <w:color w:val="000000"/>
                <w:szCs w:val="21"/>
              </w:rPr>
              <w:t>Boolean</w:t>
            </w:r>
          </w:p>
        </w:tc>
        <w:tc>
          <w:tcPr>
            <w:tcW w:w="1134" w:type="dxa"/>
            <w:shd w:val="clear" w:color="auto" w:fill="auto"/>
            <w:vAlign w:val="center"/>
          </w:tcPr>
          <w:p w:rsidR="00781781" w:rsidRDefault="00DC2A50">
            <w:pPr>
              <w:tabs>
                <w:tab w:val="center" w:pos="892"/>
              </w:tabs>
              <w:rPr>
                <w:color w:val="000000"/>
                <w:szCs w:val="21"/>
              </w:rPr>
            </w:pPr>
            <w:r>
              <w:rPr>
                <w:rFonts w:hint="eastAsia"/>
                <w:color w:val="000000"/>
                <w:szCs w:val="21"/>
              </w:rPr>
              <w:t>N</w:t>
            </w:r>
          </w:p>
        </w:tc>
        <w:tc>
          <w:tcPr>
            <w:tcW w:w="4252" w:type="dxa"/>
            <w:shd w:val="clear" w:color="auto" w:fill="auto"/>
            <w:vAlign w:val="center"/>
          </w:tcPr>
          <w:p w:rsidR="00781781" w:rsidRDefault="00DC2A50">
            <w:pPr>
              <w:tabs>
                <w:tab w:val="center" w:pos="892"/>
              </w:tabs>
              <w:rPr>
                <w:rFonts w:ascii="Consolas" w:eastAsia="Consolas" w:hAnsi="Consolas"/>
                <w:color w:val="0000C0"/>
                <w:sz w:val="20"/>
                <w:shd w:val="clear" w:color="auto" w:fill="F0D8A8"/>
              </w:rPr>
            </w:pPr>
            <w:r>
              <w:rPr>
                <w:rFonts w:hint="eastAsia"/>
                <w:color w:val="000000"/>
                <w:szCs w:val="21"/>
              </w:rPr>
              <w:t>expedite</w:t>
            </w:r>
          </w:p>
        </w:tc>
      </w:tr>
      <w:tr w:rsidR="00781781">
        <w:trPr>
          <w:trHeight w:val="507"/>
        </w:trPr>
        <w:tc>
          <w:tcPr>
            <w:tcW w:w="2000" w:type="dxa"/>
            <w:shd w:val="clear" w:color="auto" w:fill="auto"/>
            <w:vAlign w:val="center"/>
          </w:tcPr>
          <w:p w:rsidR="00781781" w:rsidRDefault="00DC2A50">
            <w:pPr>
              <w:tabs>
                <w:tab w:val="center" w:pos="892"/>
              </w:tabs>
              <w:rPr>
                <w:color w:val="000000"/>
                <w:szCs w:val="21"/>
              </w:rPr>
            </w:pPr>
            <w:r>
              <w:rPr>
                <w:rFonts w:hint="eastAsia"/>
                <w:color w:val="000000"/>
                <w:szCs w:val="21"/>
              </w:rPr>
              <w:t>excerpt</w:t>
            </w:r>
          </w:p>
        </w:tc>
        <w:tc>
          <w:tcPr>
            <w:tcW w:w="1701" w:type="dxa"/>
            <w:shd w:val="clear" w:color="auto" w:fill="auto"/>
            <w:vAlign w:val="center"/>
          </w:tcPr>
          <w:p w:rsidR="00781781" w:rsidRDefault="00DC2A50">
            <w:pPr>
              <w:tabs>
                <w:tab w:val="center" w:pos="892"/>
              </w:tabs>
              <w:rPr>
                <w:color w:val="000000"/>
                <w:szCs w:val="21"/>
              </w:rPr>
            </w:pPr>
            <w:r>
              <w:rPr>
                <w:rFonts w:hint="eastAsia"/>
                <w:color w:val="000000"/>
                <w:szCs w:val="21"/>
              </w:rPr>
              <w:t>String</w:t>
            </w:r>
          </w:p>
        </w:tc>
        <w:tc>
          <w:tcPr>
            <w:tcW w:w="1134" w:type="dxa"/>
            <w:shd w:val="clear" w:color="auto" w:fill="auto"/>
            <w:vAlign w:val="center"/>
          </w:tcPr>
          <w:p w:rsidR="00781781" w:rsidRDefault="00DC2A50">
            <w:pPr>
              <w:tabs>
                <w:tab w:val="center" w:pos="892"/>
              </w:tabs>
              <w:rPr>
                <w:color w:val="000000"/>
                <w:szCs w:val="21"/>
              </w:rPr>
            </w:pPr>
            <w:r>
              <w:rPr>
                <w:rFonts w:hint="eastAsia"/>
                <w:color w:val="000000"/>
                <w:szCs w:val="21"/>
              </w:rPr>
              <w:t>N</w:t>
            </w:r>
          </w:p>
        </w:tc>
        <w:tc>
          <w:tcPr>
            <w:tcW w:w="4252" w:type="dxa"/>
            <w:shd w:val="clear" w:color="auto" w:fill="auto"/>
            <w:vAlign w:val="center"/>
          </w:tcPr>
          <w:p w:rsidR="00781781" w:rsidRDefault="00DC2A50">
            <w:pPr>
              <w:tabs>
                <w:tab w:val="center" w:pos="892"/>
              </w:tabs>
              <w:rPr>
                <w:rFonts w:ascii="Consolas" w:eastAsia="Consolas" w:hAnsi="Consolas"/>
                <w:color w:val="0000C0"/>
                <w:sz w:val="20"/>
                <w:shd w:val="clear" w:color="auto" w:fill="F0D8A8"/>
              </w:rPr>
            </w:pPr>
            <w:r>
              <w:rPr>
                <w:rFonts w:hint="eastAsia"/>
                <w:color w:val="000000"/>
                <w:szCs w:val="21"/>
              </w:rPr>
              <w:t>excerpt</w:t>
            </w:r>
          </w:p>
        </w:tc>
      </w:tr>
    </w:tbl>
    <w:p w:rsidR="00781781" w:rsidRDefault="00781781">
      <w:pPr>
        <w:ind w:firstLine="420"/>
        <w:rPr>
          <w:rFonts w:ascii="微软雅黑" w:eastAsia="微软雅黑" w:hAnsi="微软雅黑" w:cs="宋体"/>
          <w:b/>
          <w:color w:val="000000"/>
          <w:sz w:val="22"/>
        </w:rPr>
      </w:pPr>
    </w:p>
    <w:p w:rsidR="00781781" w:rsidRDefault="00DC2A50">
      <w:pPr>
        <w:ind w:firstLine="420"/>
        <w:rPr>
          <w:rFonts w:ascii="宋体" w:hAnsi="宋体" w:cs="宋体"/>
          <w:b/>
          <w:color w:val="000000"/>
          <w:sz w:val="22"/>
        </w:rPr>
      </w:pPr>
      <w:r>
        <w:rPr>
          <w:rFonts w:ascii="宋体" w:hAnsi="宋体" w:cs="宋体" w:hint="eastAsia"/>
          <w:b/>
          <w:color w:val="000000"/>
          <w:sz w:val="22"/>
        </w:rPr>
        <w:t>Json data</w:t>
      </w:r>
      <w:r>
        <w:rPr>
          <w:rFonts w:ascii="宋体" w:hAnsi="宋体" w:cs="宋体" w:hint="eastAsia"/>
          <w:b/>
          <w:color w:val="000000"/>
          <w:sz w:val="22"/>
        </w:rPr>
        <w:t>：</w:t>
      </w:r>
    </w:p>
    <w:p w:rsidR="00781781" w:rsidRDefault="00DC2A50">
      <w:pPr>
        <w:widowControl/>
        <w:jc w:val="left"/>
        <w:rPr>
          <w:color w:val="000000"/>
          <w:szCs w:val="21"/>
        </w:rPr>
      </w:pPr>
      <w:r>
        <w:rPr>
          <w:rFonts w:hint="eastAsia"/>
          <w:color w:val="000000"/>
          <w:szCs w:val="21"/>
        </w:rPr>
        <w:lastRenderedPageBreak/>
        <w:t>{</w:t>
      </w:r>
    </w:p>
    <w:p w:rsidR="00781781" w:rsidRDefault="00DC2A50">
      <w:pPr>
        <w:widowControl/>
        <w:ind w:firstLineChars="100" w:firstLine="210"/>
        <w:jc w:val="left"/>
        <w:rPr>
          <w:color w:val="000000"/>
          <w:szCs w:val="21"/>
        </w:rPr>
      </w:pPr>
      <w:r>
        <w:rPr>
          <w:rFonts w:hint="eastAsia"/>
          <w:color w:val="000000"/>
          <w:szCs w:val="21"/>
        </w:rPr>
        <w:t>"id": "string",</w:t>
      </w:r>
    </w:p>
    <w:p w:rsidR="00781781" w:rsidRDefault="00DC2A50">
      <w:pPr>
        <w:widowControl/>
        <w:jc w:val="left"/>
        <w:rPr>
          <w:color w:val="000000"/>
          <w:szCs w:val="21"/>
        </w:rPr>
      </w:pPr>
      <w:r>
        <w:rPr>
          <w:rFonts w:hint="eastAsia"/>
          <w:color w:val="000000"/>
          <w:szCs w:val="21"/>
        </w:rPr>
        <w:t xml:space="preserve">  "authorId": "string",</w:t>
      </w:r>
    </w:p>
    <w:p w:rsidR="00781781" w:rsidRDefault="00DC2A50">
      <w:pPr>
        <w:widowControl/>
        <w:jc w:val="left"/>
        <w:rPr>
          <w:color w:val="000000"/>
          <w:szCs w:val="21"/>
        </w:rPr>
      </w:pPr>
      <w:r>
        <w:rPr>
          <w:rFonts w:hint="eastAsia"/>
          <w:color w:val="000000"/>
          <w:szCs w:val="21"/>
        </w:rPr>
        <w:t xml:space="preserve">  "authorName": "string",</w:t>
      </w:r>
    </w:p>
    <w:p w:rsidR="00781781" w:rsidRDefault="00DC2A50">
      <w:pPr>
        <w:widowControl/>
        <w:jc w:val="left"/>
        <w:rPr>
          <w:color w:val="000000"/>
          <w:szCs w:val="21"/>
        </w:rPr>
      </w:pPr>
      <w:r>
        <w:rPr>
          <w:rFonts w:hint="eastAsia"/>
          <w:color w:val="000000"/>
          <w:szCs w:val="21"/>
        </w:rPr>
        <w:t xml:space="preserve">  "avgCommentRating": "string",</w:t>
      </w:r>
    </w:p>
    <w:p w:rsidR="00781781" w:rsidRDefault="00DC2A50">
      <w:pPr>
        <w:widowControl/>
        <w:jc w:val="left"/>
        <w:rPr>
          <w:color w:val="000000"/>
          <w:szCs w:val="21"/>
        </w:rPr>
      </w:pPr>
      <w:r>
        <w:rPr>
          <w:rFonts w:hint="eastAsia"/>
          <w:color w:val="000000"/>
          <w:szCs w:val="21"/>
        </w:rPr>
        <w:t xml:space="preserve">  "categoryId": "string",</w:t>
      </w:r>
    </w:p>
    <w:p w:rsidR="00781781" w:rsidRDefault="00DC2A50">
      <w:pPr>
        <w:widowControl/>
        <w:jc w:val="left"/>
        <w:rPr>
          <w:color w:val="000000"/>
          <w:szCs w:val="21"/>
        </w:rPr>
      </w:pPr>
      <w:r>
        <w:rPr>
          <w:rFonts w:hint="eastAsia"/>
          <w:color w:val="000000"/>
          <w:szCs w:val="21"/>
        </w:rPr>
        <w:t xml:space="preserve">  "categoryName": "string",</w:t>
      </w:r>
    </w:p>
    <w:p w:rsidR="00781781" w:rsidRDefault="00DC2A50">
      <w:pPr>
        <w:widowControl/>
        <w:jc w:val="left"/>
        <w:rPr>
          <w:color w:val="000000"/>
          <w:szCs w:val="21"/>
        </w:rPr>
      </w:pPr>
      <w:r>
        <w:rPr>
          <w:rFonts w:hint="eastAsia"/>
          <w:color w:val="000000"/>
          <w:szCs w:val="21"/>
        </w:rPr>
        <w:t xml:space="preserve">  "comment": [</w:t>
      </w:r>
    </w:p>
    <w:p w:rsidR="00781781" w:rsidRDefault="00DC2A50">
      <w:pPr>
        <w:widowControl/>
        <w:jc w:val="left"/>
        <w:rPr>
          <w:color w:val="000000"/>
          <w:szCs w:val="21"/>
        </w:rPr>
      </w:pPr>
      <w:r>
        <w:rPr>
          <w:rFonts w:hint="eastAsia"/>
          <w:color w:val="000000"/>
          <w:szCs w:val="21"/>
        </w:rPr>
        <w:t xml:space="preserve">    {</w:t>
      </w:r>
    </w:p>
    <w:p w:rsidR="00781781" w:rsidRDefault="00DC2A50">
      <w:pPr>
        <w:widowControl/>
        <w:jc w:val="left"/>
        <w:rPr>
          <w:color w:val="000000"/>
          <w:szCs w:val="21"/>
        </w:rPr>
      </w:pPr>
      <w:r>
        <w:rPr>
          <w:rFonts w:hint="eastAsia"/>
          <w:color w:val="000000"/>
          <w:szCs w:val="21"/>
        </w:rPr>
        <w:t xml:space="preserve">      "comment_rating": 0,</w:t>
      </w:r>
    </w:p>
    <w:p w:rsidR="00781781" w:rsidRDefault="00DC2A50">
      <w:pPr>
        <w:widowControl/>
        <w:jc w:val="left"/>
        <w:rPr>
          <w:color w:val="000000"/>
          <w:szCs w:val="21"/>
        </w:rPr>
      </w:pPr>
      <w:r>
        <w:rPr>
          <w:rFonts w:hint="eastAsia"/>
          <w:color w:val="000000"/>
          <w:szCs w:val="21"/>
        </w:rPr>
        <w:t xml:space="preserve">      "</w:t>
      </w:r>
      <w:r>
        <w:rPr>
          <w:rFonts w:hint="eastAsia"/>
          <w:color w:val="000000"/>
          <w:szCs w:val="21"/>
        </w:rPr>
        <w:t>comment_text": "string",</w:t>
      </w:r>
    </w:p>
    <w:p w:rsidR="00781781" w:rsidRDefault="00DC2A50">
      <w:pPr>
        <w:widowControl/>
        <w:jc w:val="left"/>
        <w:rPr>
          <w:color w:val="000000"/>
          <w:szCs w:val="21"/>
        </w:rPr>
      </w:pPr>
      <w:r>
        <w:rPr>
          <w:rFonts w:hint="eastAsia"/>
          <w:color w:val="000000"/>
          <w:szCs w:val="21"/>
        </w:rPr>
        <w:t xml:space="preserve">      "content_id": "string",</w:t>
      </w:r>
    </w:p>
    <w:p w:rsidR="00781781" w:rsidRDefault="00DC2A50">
      <w:pPr>
        <w:widowControl/>
        <w:jc w:val="left"/>
        <w:rPr>
          <w:color w:val="000000"/>
          <w:szCs w:val="21"/>
        </w:rPr>
      </w:pPr>
      <w:r>
        <w:rPr>
          <w:rFonts w:hint="eastAsia"/>
          <w:color w:val="000000"/>
          <w:szCs w:val="21"/>
        </w:rPr>
        <w:t xml:space="preserve">      "create_time": "2018-10-31T01:52:43.872Z",</w:t>
      </w:r>
    </w:p>
    <w:p w:rsidR="00781781" w:rsidRDefault="00DC2A50">
      <w:pPr>
        <w:widowControl/>
        <w:jc w:val="left"/>
        <w:rPr>
          <w:color w:val="000000"/>
          <w:szCs w:val="21"/>
        </w:rPr>
      </w:pPr>
      <w:r>
        <w:rPr>
          <w:rFonts w:hint="eastAsia"/>
          <w:color w:val="000000"/>
          <w:szCs w:val="21"/>
        </w:rPr>
        <w:t xml:space="preserve">      "email": "string"</w:t>
      </w:r>
    </w:p>
    <w:p w:rsidR="00781781" w:rsidRDefault="00DC2A50">
      <w:pPr>
        <w:widowControl/>
        <w:jc w:val="left"/>
        <w:rPr>
          <w:color w:val="000000"/>
          <w:szCs w:val="21"/>
        </w:rPr>
      </w:pPr>
      <w:r>
        <w:rPr>
          <w:rFonts w:hint="eastAsia"/>
          <w:color w:val="000000"/>
          <w:szCs w:val="21"/>
        </w:rPr>
        <w:t xml:space="preserve">    }</w:t>
      </w:r>
    </w:p>
    <w:p w:rsidR="00781781" w:rsidRDefault="00DC2A50">
      <w:pPr>
        <w:widowControl/>
        <w:jc w:val="left"/>
        <w:rPr>
          <w:color w:val="000000"/>
          <w:szCs w:val="21"/>
        </w:rPr>
      </w:pPr>
      <w:r>
        <w:rPr>
          <w:rFonts w:hint="eastAsia"/>
          <w:color w:val="000000"/>
          <w:szCs w:val="21"/>
        </w:rPr>
        <w:t xml:space="preserve">  ],</w:t>
      </w:r>
    </w:p>
    <w:p w:rsidR="00781781" w:rsidRDefault="00DC2A50">
      <w:pPr>
        <w:widowControl/>
        <w:jc w:val="left"/>
        <w:rPr>
          <w:color w:val="000000"/>
          <w:szCs w:val="21"/>
        </w:rPr>
      </w:pPr>
      <w:r>
        <w:rPr>
          <w:rFonts w:hint="eastAsia"/>
          <w:color w:val="000000"/>
          <w:szCs w:val="21"/>
        </w:rPr>
        <w:t xml:space="preserve">  "content": "string",</w:t>
      </w:r>
    </w:p>
    <w:p w:rsidR="00781781" w:rsidRDefault="00DC2A50">
      <w:pPr>
        <w:widowControl/>
        <w:jc w:val="left"/>
        <w:rPr>
          <w:color w:val="000000"/>
          <w:szCs w:val="21"/>
        </w:rPr>
      </w:pPr>
      <w:r>
        <w:rPr>
          <w:rFonts w:hint="eastAsia"/>
          <w:color w:val="000000"/>
          <w:szCs w:val="21"/>
        </w:rPr>
        <w:t xml:space="preserve">  "contentTypeId": "string",</w:t>
      </w:r>
    </w:p>
    <w:p w:rsidR="00781781" w:rsidRDefault="00DC2A50">
      <w:pPr>
        <w:widowControl/>
        <w:jc w:val="left"/>
        <w:rPr>
          <w:color w:val="000000"/>
          <w:szCs w:val="21"/>
        </w:rPr>
      </w:pPr>
      <w:r>
        <w:rPr>
          <w:rFonts w:hint="eastAsia"/>
          <w:color w:val="000000"/>
          <w:szCs w:val="21"/>
        </w:rPr>
        <w:t xml:space="preserve">  "contentTypeName": "string",</w:t>
      </w:r>
    </w:p>
    <w:p w:rsidR="00781781" w:rsidRDefault="00DC2A50">
      <w:pPr>
        <w:widowControl/>
        <w:jc w:val="left"/>
        <w:rPr>
          <w:color w:val="000000"/>
          <w:szCs w:val="21"/>
        </w:rPr>
      </w:pPr>
      <w:r>
        <w:rPr>
          <w:rFonts w:hint="eastAsia"/>
          <w:color w:val="000000"/>
          <w:szCs w:val="21"/>
        </w:rPr>
        <w:t xml:space="preserve">  "countOfComment": "string",</w:t>
      </w:r>
    </w:p>
    <w:p w:rsidR="00781781" w:rsidRDefault="00DC2A50">
      <w:pPr>
        <w:widowControl/>
        <w:jc w:val="left"/>
        <w:rPr>
          <w:color w:val="000000"/>
          <w:szCs w:val="21"/>
        </w:rPr>
      </w:pPr>
      <w:r>
        <w:rPr>
          <w:rFonts w:hint="eastAsia"/>
          <w:color w:val="000000"/>
          <w:szCs w:val="21"/>
        </w:rPr>
        <w:t xml:space="preserve">  "e</w:t>
      </w:r>
      <w:r>
        <w:rPr>
          <w:rFonts w:hint="eastAsia"/>
          <w:color w:val="000000"/>
          <w:szCs w:val="21"/>
        </w:rPr>
        <w:t>mail": "string",</w:t>
      </w:r>
    </w:p>
    <w:p w:rsidR="00781781" w:rsidRDefault="00DC2A50">
      <w:pPr>
        <w:widowControl/>
        <w:jc w:val="left"/>
        <w:rPr>
          <w:color w:val="000000"/>
          <w:szCs w:val="21"/>
        </w:rPr>
      </w:pPr>
      <w:r>
        <w:rPr>
          <w:rFonts w:hint="eastAsia"/>
          <w:color w:val="000000"/>
          <w:szCs w:val="21"/>
        </w:rPr>
        <w:t xml:space="preserve">  "featuredMedia": {</w:t>
      </w:r>
    </w:p>
    <w:p w:rsidR="00781781" w:rsidRDefault="00DC2A50">
      <w:pPr>
        <w:widowControl/>
        <w:jc w:val="left"/>
        <w:rPr>
          <w:color w:val="000000"/>
          <w:szCs w:val="21"/>
        </w:rPr>
      </w:pPr>
      <w:r>
        <w:rPr>
          <w:rFonts w:hint="eastAsia"/>
          <w:color w:val="000000"/>
          <w:szCs w:val="21"/>
        </w:rPr>
        <w:tab/>
      </w:r>
      <w:r>
        <w:rPr>
          <w:rFonts w:hint="eastAsia"/>
          <w:color w:val="000000"/>
          <w:szCs w:val="21"/>
        </w:rPr>
        <w:tab/>
        <w:t>"type": "1",</w:t>
      </w:r>
    </w:p>
    <w:p w:rsidR="00781781" w:rsidRDefault="00DC2A50">
      <w:pPr>
        <w:widowControl/>
        <w:jc w:val="left"/>
        <w:rPr>
          <w:color w:val="000000"/>
          <w:szCs w:val="21"/>
        </w:rPr>
      </w:pPr>
      <w:r>
        <w:rPr>
          <w:rFonts w:hint="eastAsia"/>
          <w:color w:val="000000"/>
          <w:szCs w:val="21"/>
        </w:rPr>
        <w:tab/>
      </w:r>
      <w:r>
        <w:rPr>
          <w:rFonts w:hint="eastAsia"/>
          <w:color w:val="000000"/>
          <w:szCs w:val="21"/>
        </w:rPr>
        <w:tab/>
        <w:t>"code": {</w:t>
      </w:r>
    </w:p>
    <w:p w:rsidR="00781781" w:rsidRDefault="00DC2A50">
      <w:pPr>
        <w:widowControl/>
        <w:jc w:val="left"/>
        <w:rPr>
          <w:color w:val="000000"/>
          <w:szCs w:val="21"/>
        </w:rPr>
      </w:pPr>
      <w:r>
        <w:rPr>
          <w:rFonts w:hint="eastAsia"/>
          <w:color w:val="000000"/>
          <w:szCs w:val="21"/>
        </w:rPr>
        <w:tab/>
      </w:r>
      <w:r>
        <w:rPr>
          <w:rFonts w:hint="eastAsia"/>
          <w:color w:val="000000"/>
          <w:szCs w:val="21"/>
        </w:rPr>
        <w:tab/>
      </w:r>
      <w:r>
        <w:rPr>
          <w:rFonts w:hint="eastAsia"/>
          <w:color w:val="000000"/>
          <w:szCs w:val="21"/>
        </w:rPr>
        <w:tab/>
        <w:t>"thumbnail": "5be286d90e88c63418a8ce2f",</w:t>
      </w:r>
    </w:p>
    <w:p w:rsidR="00781781" w:rsidRDefault="00DC2A50">
      <w:pPr>
        <w:widowControl/>
        <w:jc w:val="left"/>
        <w:rPr>
          <w:color w:val="000000"/>
          <w:szCs w:val="21"/>
        </w:rPr>
      </w:pPr>
      <w:r>
        <w:rPr>
          <w:rFonts w:hint="eastAsia"/>
          <w:color w:val="000000"/>
          <w:szCs w:val="21"/>
        </w:rPr>
        <w:tab/>
      </w:r>
      <w:r>
        <w:rPr>
          <w:rFonts w:hint="eastAsia"/>
          <w:color w:val="000000"/>
          <w:szCs w:val="21"/>
        </w:rPr>
        <w:tab/>
      </w:r>
      <w:r>
        <w:rPr>
          <w:rFonts w:hint="eastAsia"/>
          <w:color w:val="000000"/>
          <w:szCs w:val="21"/>
        </w:rPr>
        <w:tab/>
        <w:t>"original": "5be286d90e88c63418a8ce2c",</w:t>
      </w:r>
    </w:p>
    <w:p w:rsidR="00781781" w:rsidRDefault="00DC2A50">
      <w:pPr>
        <w:widowControl/>
        <w:jc w:val="left"/>
        <w:rPr>
          <w:color w:val="000000"/>
          <w:szCs w:val="21"/>
        </w:rPr>
      </w:pPr>
      <w:r>
        <w:rPr>
          <w:rFonts w:hint="eastAsia"/>
          <w:color w:val="000000"/>
          <w:szCs w:val="21"/>
        </w:rPr>
        <w:tab/>
      </w:r>
      <w:r>
        <w:rPr>
          <w:rFonts w:hint="eastAsia"/>
          <w:color w:val="000000"/>
          <w:szCs w:val="21"/>
        </w:rPr>
        <w:tab/>
      </w:r>
      <w:r>
        <w:rPr>
          <w:rFonts w:hint="eastAsia"/>
          <w:color w:val="000000"/>
          <w:szCs w:val="21"/>
        </w:rPr>
        <w:tab/>
        <w:t>"thumbnailUrl": "</w:t>
      </w:r>
      <w:r>
        <w:rPr>
          <w:rFonts w:hint="eastAsia"/>
          <w:color w:val="000000"/>
          <w:szCs w:val="21"/>
        </w:rPr>
        <w:t>http://dsod.aikontec.com/content-service/v1/file/downloadFileByObjectId?objectId=5be286d90e88c63418a8ce2f",</w:t>
      </w:r>
    </w:p>
    <w:p w:rsidR="00781781" w:rsidRDefault="00DC2A50">
      <w:pPr>
        <w:widowControl/>
        <w:jc w:val="left"/>
        <w:rPr>
          <w:color w:val="000000"/>
          <w:szCs w:val="21"/>
        </w:rPr>
      </w:pPr>
      <w:r>
        <w:rPr>
          <w:rFonts w:hint="eastAsia"/>
          <w:color w:val="000000"/>
          <w:szCs w:val="21"/>
        </w:rPr>
        <w:tab/>
      </w:r>
      <w:r>
        <w:rPr>
          <w:rFonts w:hint="eastAsia"/>
          <w:color w:val="000000"/>
          <w:szCs w:val="21"/>
        </w:rPr>
        <w:tab/>
      </w:r>
      <w:r>
        <w:rPr>
          <w:rFonts w:hint="eastAsia"/>
          <w:color w:val="000000"/>
          <w:szCs w:val="21"/>
        </w:rPr>
        <w:tab/>
        <w:t>"originalUrl": "http://dsod.aikontec.com/content-service/v1/file/downloadFileByObjectId?objectId=5be286d90e88c63418a8ce2c"</w:t>
      </w:r>
    </w:p>
    <w:p w:rsidR="00781781" w:rsidRDefault="00DC2A50">
      <w:pPr>
        <w:widowControl/>
        <w:jc w:val="left"/>
        <w:rPr>
          <w:color w:val="000000"/>
          <w:szCs w:val="21"/>
        </w:rPr>
      </w:pPr>
      <w:r>
        <w:rPr>
          <w:rFonts w:hint="eastAsia"/>
          <w:color w:val="000000"/>
          <w:szCs w:val="21"/>
        </w:rPr>
        <w:tab/>
      </w:r>
      <w:r>
        <w:rPr>
          <w:rFonts w:hint="eastAsia"/>
          <w:color w:val="000000"/>
          <w:szCs w:val="21"/>
        </w:rPr>
        <w:tab/>
        <w:t>}</w:t>
      </w:r>
    </w:p>
    <w:p w:rsidR="00781781" w:rsidRDefault="00DC2A50">
      <w:pPr>
        <w:widowControl/>
        <w:jc w:val="left"/>
        <w:rPr>
          <w:color w:val="000000"/>
          <w:szCs w:val="21"/>
        </w:rPr>
      </w:pPr>
      <w:r>
        <w:rPr>
          <w:rFonts w:hint="eastAsia"/>
          <w:color w:val="000000"/>
          <w:szCs w:val="21"/>
        </w:rPr>
        <w:tab/>
        <w:t>},</w:t>
      </w:r>
    </w:p>
    <w:p w:rsidR="00781781" w:rsidRDefault="00DC2A50">
      <w:pPr>
        <w:widowControl/>
        <w:jc w:val="left"/>
        <w:rPr>
          <w:color w:val="000000"/>
          <w:szCs w:val="21"/>
        </w:rPr>
      </w:pPr>
      <w:r>
        <w:rPr>
          <w:rFonts w:hint="eastAsia"/>
          <w:color w:val="000000"/>
          <w:szCs w:val="21"/>
        </w:rPr>
        <w:t xml:space="preserve">  "id": "</w:t>
      </w:r>
      <w:r>
        <w:rPr>
          <w:rFonts w:hint="eastAsia"/>
          <w:color w:val="000000"/>
          <w:szCs w:val="21"/>
        </w:rPr>
        <w:t>string",</w:t>
      </w:r>
    </w:p>
    <w:p w:rsidR="00781781" w:rsidRDefault="00DC2A50">
      <w:pPr>
        <w:widowControl/>
        <w:jc w:val="left"/>
        <w:rPr>
          <w:color w:val="000000"/>
          <w:szCs w:val="21"/>
        </w:rPr>
      </w:pPr>
      <w:r>
        <w:rPr>
          <w:rFonts w:hint="eastAsia"/>
          <w:color w:val="000000"/>
          <w:szCs w:val="21"/>
        </w:rPr>
        <w:t xml:space="preserve">  "isBookmark": true,</w:t>
      </w:r>
    </w:p>
    <w:p w:rsidR="00781781" w:rsidRDefault="00DC2A50">
      <w:pPr>
        <w:widowControl/>
        <w:jc w:val="left"/>
        <w:rPr>
          <w:color w:val="000000"/>
          <w:szCs w:val="21"/>
        </w:rPr>
      </w:pPr>
      <w:r>
        <w:rPr>
          <w:rFonts w:hint="eastAsia"/>
          <w:color w:val="000000"/>
          <w:szCs w:val="21"/>
        </w:rPr>
        <w:t xml:space="preserve">  "isComplete": true,</w:t>
      </w:r>
    </w:p>
    <w:p w:rsidR="00781781" w:rsidRDefault="00DC2A50">
      <w:pPr>
        <w:widowControl/>
        <w:jc w:val="left"/>
        <w:rPr>
          <w:color w:val="000000"/>
          <w:szCs w:val="21"/>
        </w:rPr>
      </w:pPr>
      <w:r>
        <w:rPr>
          <w:rFonts w:hint="eastAsia"/>
          <w:color w:val="000000"/>
          <w:szCs w:val="21"/>
        </w:rPr>
        <w:t xml:space="preserve">  "isFeatured": true,</w:t>
      </w:r>
    </w:p>
    <w:p w:rsidR="00781781" w:rsidRDefault="00DC2A50">
      <w:pPr>
        <w:widowControl/>
        <w:jc w:val="left"/>
        <w:rPr>
          <w:color w:val="000000"/>
          <w:szCs w:val="21"/>
        </w:rPr>
      </w:pPr>
      <w:r>
        <w:rPr>
          <w:rFonts w:hint="eastAsia"/>
          <w:color w:val="000000"/>
          <w:szCs w:val="21"/>
        </w:rPr>
        <w:t xml:space="preserve">  "isPrivate": true,</w:t>
      </w:r>
    </w:p>
    <w:p w:rsidR="00781781" w:rsidRDefault="00DC2A50">
      <w:pPr>
        <w:widowControl/>
        <w:jc w:val="left"/>
        <w:rPr>
          <w:color w:val="000000"/>
          <w:szCs w:val="21"/>
        </w:rPr>
      </w:pPr>
      <w:r>
        <w:rPr>
          <w:rFonts w:hint="eastAsia"/>
          <w:color w:val="000000"/>
          <w:szCs w:val="21"/>
        </w:rPr>
        <w:t xml:space="preserve">  "isPublishNow": true,</w:t>
      </w:r>
    </w:p>
    <w:p w:rsidR="00781781" w:rsidRDefault="00DC2A50">
      <w:pPr>
        <w:widowControl/>
        <w:jc w:val="left"/>
        <w:rPr>
          <w:color w:val="000000"/>
          <w:szCs w:val="21"/>
        </w:rPr>
      </w:pPr>
      <w:r>
        <w:rPr>
          <w:rFonts w:hint="eastAsia"/>
          <w:color w:val="000000"/>
          <w:szCs w:val="21"/>
        </w:rPr>
        <w:t xml:space="preserve">  "nextContentId": "string",</w:t>
      </w:r>
    </w:p>
    <w:p w:rsidR="00781781" w:rsidRDefault="00DC2A50">
      <w:pPr>
        <w:widowControl/>
        <w:jc w:val="left"/>
        <w:rPr>
          <w:color w:val="000000"/>
          <w:szCs w:val="21"/>
        </w:rPr>
      </w:pPr>
      <w:r>
        <w:rPr>
          <w:rFonts w:hint="eastAsia"/>
          <w:color w:val="000000"/>
          <w:szCs w:val="21"/>
        </w:rPr>
        <w:lastRenderedPageBreak/>
        <w:t xml:space="preserve">  "photos":[</w:t>
      </w:r>
    </w:p>
    <w:p w:rsidR="00781781" w:rsidRDefault="00DC2A50">
      <w:pPr>
        <w:widowControl/>
        <w:jc w:val="left"/>
        <w:rPr>
          <w:color w:val="000000"/>
          <w:szCs w:val="21"/>
        </w:rPr>
      </w:pPr>
      <w:r>
        <w:rPr>
          <w:rFonts w:hint="eastAsia"/>
          <w:color w:val="000000"/>
          <w:szCs w:val="21"/>
        </w:rPr>
        <w:t xml:space="preserve">    {</w:t>
      </w:r>
    </w:p>
    <w:p w:rsidR="00781781" w:rsidRDefault="00DC2A50">
      <w:pPr>
        <w:widowControl/>
        <w:jc w:val="left"/>
        <w:rPr>
          <w:color w:val="000000"/>
          <w:szCs w:val="21"/>
        </w:rPr>
      </w:pPr>
      <w:r>
        <w:rPr>
          <w:rFonts w:hint="eastAsia"/>
          <w:color w:val="000000"/>
          <w:szCs w:val="21"/>
        </w:rPr>
        <w:t xml:space="preserve">      "original": "string",</w:t>
      </w:r>
    </w:p>
    <w:p w:rsidR="00781781" w:rsidRDefault="00DC2A50">
      <w:pPr>
        <w:widowControl/>
        <w:jc w:val="left"/>
        <w:rPr>
          <w:color w:val="000000"/>
          <w:szCs w:val="21"/>
        </w:rPr>
      </w:pPr>
      <w:r>
        <w:rPr>
          <w:rFonts w:hint="eastAsia"/>
          <w:color w:val="000000"/>
          <w:szCs w:val="21"/>
        </w:rPr>
        <w:t xml:space="preserve">      "thumbnail": "string"</w:t>
      </w:r>
    </w:p>
    <w:p w:rsidR="00781781" w:rsidRDefault="00DC2A50">
      <w:pPr>
        <w:widowControl/>
        <w:jc w:val="left"/>
        <w:rPr>
          <w:color w:val="000000"/>
          <w:szCs w:val="21"/>
        </w:rPr>
      </w:pPr>
      <w:r>
        <w:rPr>
          <w:rFonts w:hint="eastAsia"/>
          <w:color w:val="000000"/>
          <w:szCs w:val="21"/>
        </w:rPr>
        <w:t xml:space="preserve">    }</w:t>
      </w:r>
    </w:p>
    <w:p w:rsidR="00781781" w:rsidRDefault="00DC2A50">
      <w:pPr>
        <w:widowControl/>
        <w:jc w:val="left"/>
        <w:rPr>
          <w:color w:val="000000"/>
          <w:szCs w:val="21"/>
        </w:rPr>
      </w:pPr>
      <w:r>
        <w:rPr>
          <w:rFonts w:hint="eastAsia"/>
          <w:color w:val="000000"/>
          <w:szCs w:val="21"/>
        </w:rPr>
        <w:t xml:space="preserve">  ],</w:t>
      </w:r>
    </w:p>
    <w:p w:rsidR="00781781" w:rsidRDefault="00DC2A50">
      <w:pPr>
        <w:widowControl/>
        <w:jc w:val="left"/>
        <w:rPr>
          <w:color w:val="000000"/>
          <w:szCs w:val="21"/>
        </w:rPr>
      </w:pPr>
      <w:r>
        <w:rPr>
          <w:rFonts w:hint="eastAsia"/>
          <w:color w:val="000000"/>
          <w:szCs w:val="21"/>
        </w:rPr>
        <w:t xml:space="preserve">  "podcasts": [</w:t>
      </w:r>
    </w:p>
    <w:p w:rsidR="00781781" w:rsidRDefault="00DC2A50">
      <w:pPr>
        <w:widowControl/>
        <w:jc w:val="left"/>
        <w:rPr>
          <w:color w:val="000000"/>
          <w:szCs w:val="21"/>
        </w:rPr>
      </w:pPr>
      <w:r>
        <w:rPr>
          <w:rFonts w:hint="eastAsia"/>
          <w:color w:val="000000"/>
          <w:szCs w:val="21"/>
        </w:rPr>
        <w:t xml:space="preserve">    "</w:t>
      </w:r>
      <w:r>
        <w:rPr>
          <w:rFonts w:hint="eastAsia"/>
          <w:color w:val="000000"/>
          <w:szCs w:val="21"/>
        </w:rPr>
        <w:t>string"</w:t>
      </w:r>
    </w:p>
    <w:p w:rsidR="00781781" w:rsidRDefault="00DC2A50">
      <w:pPr>
        <w:widowControl/>
        <w:jc w:val="left"/>
        <w:rPr>
          <w:color w:val="000000"/>
          <w:szCs w:val="21"/>
        </w:rPr>
      </w:pPr>
      <w:r>
        <w:rPr>
          <w:rFonts w:hint="eastAsia"/>
          <w:color w:val="000000"/>
          <w:szCs w:val="21"/>
        </w:rPr>
        <w:t xml:space="preserve">  ],</w:t>
      </w:r>
    </w:p>
    <w:p w:rsidR="00781781" w:rsidRDefault="00DC2A50">
      <w:pPr>
        <w:widowControl/>
        <w:jc w:val="left"/>
        <w:rPr>
          <w:color w:val="000000"/>
          <w:szCs w:val="21"/>
        </w:rPr>
      </w:pPr>
      <w:r>
        <w:rPr>
          <w:rFonts w:hint="eastAsia"/>
          <w:color w:val="000000"/>
          <w:szCs w:val="21"/>
        </w:rPr>
        <w:t xml:space="preserve">  "previousContentId": "string",</w:t>
      </w:r>
    </w:p>
    <w:p w:rsidR="00781781" w:rsidRDefault="00DC2A50">
      <w:pPr>
        <w:widowControl/>
        <w:jc w:val="left"/>
        <w:rPr>
          <w:color w:val="000000"/>
          <w:szCs w:val="21"/>
        </w:rPr>
      </w:pPr>
      <w:r>
        <w:rPr>
          <w:rFonts w:hint="eastAsia"/>
          <w:color w:val="000000"/>
          <w:szCs w:val="21"/>
        </w:rPr>
        <w:t xml:space="preserve">  "publishDate": "2018-10-31T01:52:43.872Z",</w:t>
      </w:r>
    </w:p>
    <w:p w:rsidR="00781781" w:rsidRDefault="00DC2A50">
      <w:pPr>
        <w:widowControl/>
        <w:jc w:val="left"/>
        <w:rPr>
          <w:color w:val="000000"/>
          <w:szCs w:val="21"/>
        </w:rPr>
      </w:pPr>
      <w:r>
        <w:rPr>
          <w:rFonts w:hint="eastAsia"/>
          <w:color w:val="000000"/>
          <w:szCs w:val="21"/>
        </w:rPr>
        <w:t xml:space="preserve">  "publishEnd": "2018-10-31T01:52:43.872Z",</w:t>
      </w:r>
    </w:p>
    <w:p w:rsidR="00781781" w:rsidRDefault="00DC2A50">
      <w:pPr>
        <w:widowControl/>
        <w:jc w:val="left"/>
        <w:rPr>
          <w:color w:val="000000"/>
          <w:szCs w:val="21"/>
        </w:rPr>
      </w:pPr>
      <w:r>
        <w:rPr>
          <w:rFonts w:hint="eastAsia"/>
          <w:color w:val="000000"/>
          <w:szCs w:val="21"/>
        </w:rPr>
        <w:t xml:space="preserve">  "publishOn": "2018-10-31T01:52:43.872Z",</w:t>
      </w:r>
    </w:p>
    <w:p w:rsidR="00781781" w:rsidRDefault="00DC2A50">
      <w:pPr>
        <w:widowControl/>
        <w:jc w:val="left"/>
        <w:rPr>
          <w:color w:val="000000"/>
          <w:szCs w:val="21"/>
        </w:rPr>
      </w:pPr>
      <w:r>
        <w:rPr>
          <w:rFonts w:hint="eastAsia"/>
          <w:color w:val="000000"/>
          <w:szCs w:val="21"/>
        </w:rPr>
        <w:t xml:space="preserve">  "readNumber": 0,</w:t>
      </w:r>
    </w:p>
    <w:p w:rsidR="00781781" w:rsidRDefault="00DC2A50">
      <w:pPr>
        <w:widowControl/>
        <w:jc w:val="left"/>
        <w:rPr>
          <w:color w:val="000000"/>
          <w:szCs w:val="21"/>
        </w:rPr>
      </w:pPr>
      <w:r>
        <w:rPr>
          <w:rFonts w:hint="eastAsia"/>
          <w:color w:val="000000"/>
          <w:szCs w:val="21"/>
        </w:rPr>
        <w:t xml:space="preserve">  "reviewOn": "2018-10-31T01:52:43.872Z",</w:t>
      </w:r>
    </w:p>
    <w:p w:rsidR="00781781" w:rsidRDefault="00DC2A50">
      <w:pPr>
        <w:widowControl/>
        <w:jc w:val="left"/>
        <w:rPr>
          <w:color w:val="000000"/>
          <w:szCs w:val="21"/>
        </w:rPr>
      </w:pPr>
      <w:r>
        <w:rPr>
          <w:rFonts w:hint="eastAsia"/>
          <w:color w:val="000000"/>
          <w:szCs w:val="21"/>
        </w:rPr>
        <w:t xml:space="preserve">  "sponsorId": "s</w:t>
      </w:r>
      <w:r>
        <w:rPr>
          <w:rFonts w:hint="eastAsia"/>
          <w:color w:val="000000"/>
          <w:szCs w:val="21"/>
        </w:rPr>
        <w:t>tring",</w:t>
      </w:r>
    </w:p>
    <w:p w:rsidR="00781781" w:rsidRDefault="00DC2A50">
      <w:pPr>
        <w:widowControl/>
        <w:jc w:val="left"/>
        <w:rPr>
          <w:color w:val="000000"/>
          <w:szCs w:val="21"/>
        </w:rPr>
      </w:pPr>
      <w:r>
        <w:rPr>
          <w:rFonts w:hint="eastAsia"/>
          <w:color w:val="000000"/>
          <w:szCs w:val="21"/>
        </w:rPr>
        <w:t xml:space="preserve">  "sponsorName": "string",</w:t>
      </w:r>
    </w:p>
    <w:p w:rsidR="00781781" w:rsidRDefault="00DC2A50">
      <w:pPr>
        <w:widowControl/>
        <w:jc w:val="left"/>
        <w:rPr>
          <w:color w:val="000000"/>
          <w:szCs w:val="21"/>
        </w:rPr>
      </w:pPr>
      <w:r>
        <w:rPr>
          <w:rFonts w:hint="eastAsia"/>
          <w:color w:val="000000"/>
          <w:szCs w:val="21"/>
        </w:rPr>
        <w:t xml:space="preserve">  "status": 0,</w:t>
      </w:r>
    </w:p>
    <w:p w:rsidR="00781781" w:rsidRDefault="00DC2A50">
      <w:pPr>
        <w:widowControl/>
        <w:jc w:val="left"/>
        <w:rPr>
          <w:color w:val="000000"/>
          <w:szCs w:val="21"/>
        </w:rPr>
      </w:pPr>
      <w:r>
        <w:rPr>
          <w:rFonts w:hint="eastAsia"/>
          <w:color w:val="000000"/>
          <w:szCs w:val="21"/>
        </w:rPr>
        <w:t xml:space="preserve">  "subTitle": "string",</w:t>
      </w:r>
    </w:p>
    <w:p w:rsidR="00781781" w:rsidRDefault="00DC2A50">
      <w:pPr>
        <w:widowControl/>
        <w:jc w:val="left"/>
        <w:rPr>
          <w:color w:val="000000"/>
          <w:szCs w:val="21"/>
        </w:rPr>
      </w:pPr>
      <w:r>
        <w:rPr>
          <w:rFonts w:hint="eastAsia"/>
          <w:color w:val="000000"/>
          <w:szCs w:val="21"/>
        </w:rPr>
        <w:t xml:space="preserve">  "title": "string",</w:t>
      </w:r>
    </w:p>
    <w:p w:rsidR="00781781" w:rsidRDefault="00DC2A50">
      <w:pPr>
        <w:widowControl/>
        <w:jc w:val="left"/>
        <w:rPr>
          <w:color w:val="000000"/>
          <w:szCs w:val="21"/>
        </w:rPr>
      </w:pPr>
      <w:r>
        <w:rPr>
          <w:rFonts w:hint="eastAsia"/>
          <w:color w:val="000000"/>
          <w:szCs w:val="21"/>
        </w:rPr>
        <w:t xml:space="preserve">  "videos": [</w:t>
      </w:r>
    </w:p>
    <w:p w:rsidR="00781781" w:rsidRDefault="00DC2A50">
      <w:pPr>
        <w:widowControl/>
        <w:jc w:val="left"/>
        <w:rPr>
          <w:color w:val="000000"/>
          <w:szCs w:val="21"/>
        </w:rPr>
      </w:pPr>
      <w:r>
        <w:rPr>
          <w:rFonts w:hint="eastAsia"/>
          <w:color w:val="000000"/>
          <w:szCs w:val="21"/>
        </w:rPr>
        <w:t xml:space="preserve">    "string"</w:t>
      </w:r>
    </w:p>
    <w:p w:rsidR="00781781" w:rsidRDefault="00DC2A50">
      <w:pPr>
        <w:widowControl/>
        <w:jc w:val="left"/>
        <w:rPr>
          <w:color w:val="000000"/>
          <w:szCs w:val="21"/>
        </w:rPr>
      </w:pPr>
      <w:r>
        <w:rPr>
          <w:rFonts w:hint="eastAsia"/>
          <w:color w:val="000000"/>
          <w:szCs w:val="21"/>
        </w:rPr>
        <w:t xml:space="preserve">  ]</w:t>
      </w:r>
    </w:p>
    <w:p w:rsidR="00781781" w:rsidRDefault="00781781">
      <w:pPr>
        <w:widowControl/>
        <w:jc w:val="left"/>
        <w:rPr>
          <w:color w:val="000000"/>
          <w:szCs w:val="21"/>
        </w:rPr>
      </w:pPr>
    </w:p>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Return parameters:</w:t>
      </w:r>
    </w:p>
    <w:tbl>
      <w:tblPr>
        <w:tblpPr w:leftFromText="180" w:rightFromText="180" w:vertAnchor="text" w:horzAnchor="margin" w:tblpY="230"/>
        <w:tblOverlap w:val="never"/>
        <w:tblW w:w="9087" w:type="dxa"/>
        <w:tblLayout w:type="fixed"/>
        <w:tblLook w:val="04A0" w:firstRow="1" w:lastRow="0" w:firstColumn="1" w:lastColumn="0" w:noHBand="0" w:noVBand="1"/>
      </w:tblPr>
      <w:tblGrid>
        <w:gridCol w:w="2000"/>
        <w:gridCol w:w="1701"/>
        <w:gridCol w:w="1134"/>
        <w:gridCol w:w="4252"/>
      </w:tblGrid>
      <w:tr w:rsidR="00781781">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781781">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code</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R</w:t>
            </w:r>
            <w:r>
              <w:rPr>
                <w:rFonts w:ascii="宋体" w:hAnsi="宋体" w:cs="宋体" w:hint="eastAsia"/>
                <w:color w:val="000000"/>
                <w:sz w:val="22"/>
              </w:rPr>
              <w:t>esponse code</w:t>
            </w:r>
          </w:p>
        </w:tc>
      </w:tr>
      <w:tr w:rsidR="00781781">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msg</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 xml:space="preserve">Response </w:t>
            </w:r>
            <w:r>
              <w:rPr>
                <w:rFonts w:ascii="宋体" w:hAnsi="宋体" w:cs="宋体" w:hint="eastAsia"/>
                <w:color w:val="000000"/>
                <w:sz w:val="22"/>
              </w:rPr>
              <w:t>message</w:t>
            </w:r>
          </w:p>
        </w:tc>
      </w:tr>
      <w:tr w:rsidR="00781781">
        <w:trPr>
          <w:trHeight w:val="507"/>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resultMap</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Json</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T</w:t>
            </w:r>
            <w:r>
              <w:rPr>
                <w:rFonts w:ascii="宋体" w:hAnsi="宋体" w:cs="宋体" w:hint="eastAsia"/>
                <w:color w:val="000000"/>
                <w:sz w:val="22"/>
              </w:rPr>
              <w:t xml:space="preserve">he </w:t>
            </w:r>
            <w:r>
              <w:rPr>
                <w:rFonts w:ascii="宋体" w:hAnsi="宋体" w:cs="宋体" w:hint="eastAsia"/>
                <w:color w:val="000000"/>
                <w:sz w:val="22"/>
              </w:rPr>
              <w:t>result map</w:t>
            </w:r>
          </w:p>
        </w:tc>
      </w:tr>
    </w:tbl>
    <w:p w:rsidR="00781781" w:rsidRDefault="00781781">
      <w:pPr>
        <w:rPr>
          <w:rFonts w:ascii="微软雅黑" w:eastAsia="微软雅黑" w:hAnsi="微软雅黑" w:cs="微软雅黑"/>
        </w:rPr>
      </w:pPr>
    </w:p>
    <w:p w:rsidR="00781781" w:rsidRDefault="00DC2A50">
      <w:pPr>
        <w:pStyle w:val="1"/>
        <w:numPr>
          <w:ilvl w:val="0"/>
          <w:numId w:val="1"/>
        </w:numPr>
      </w:pPr>
      <w:r>
        <w:t>Delete</w:t>
      </w:r>
      <w:r>
        <w:rPr>
          <w:rFonts w:hint="eastAsia"/>
        </w:rPr>
        <w:t xml:space="preserve"> </w:t>
      </w:r>
      <w:r>
        <w:t>post</w:t>
      </w:r>
      <w:r>
        <w:rPr>
          <w:rFonts w:hint="eastAsia"/>
        </w:rPr>
        <w:t>（</w:t>
      </w:r>
      <w:r>
        <w:t>ADMIN PORTAL ONLY</w:t>
      </w:r>
      <w:r>
        <w:rPr>
          <w:rFonts w:hint="eastAsia"/>
        </w:rPr>
        <w:t>）</w:t>
      </w:r>
    </w:p>
    <w:p w:rsidR="00781781" w:rsidRDefault="00DC2A50">
      <w:pPr>
        <w:rPr>
          <w:color w:val="000000"/>
          <w:sz w:val="28"/>
        </w:rPr>
      </w:pPr>
      <w:r>
        <w:rPr>
          <w:rFonts w:ascii="微软雅黑" w:eastAsia="微软雅黑" w:hAnsi="微软雅黑" w:cs="宋体" w:hint="eastAsia"/>
          <w:b/>
          <w:color w:val="000000"/>
          <w:sz w:val="22"/>
        </w:rPr>
        <w:t>URL</w:t>
      </w:r>
      <w:r>
        <w:rPr>
          <w:rFonts w:hint="eastAsia"/>
          <w:color w:val="000000"/>
          <w:sz w:val="28"/>
        </w:rPr>
        <w:t xml:space="preserve">: </w:t>
      </w:r>
    </w:p>
    <w:p w:rsidR="00781781" w:rsidRDefault="00DC2A50">
      <w:pPr>
        <w:ind w:firstLine="420"/>
        <w:rPr>
          <w:color w:val="00B050"/>
          <w:sz w:val="28"/>
        </w:rPr>
      </w:pPr>
      <w:r>
        <w:rPr>
          <w:color w:val="000000" w:themeColor="text1"/>
          <w:sz w:val="24"/>
        </w:rPr>
        <w:t>http</w:t>
      </w:r>
      <w:r>
        <w:rPr>
          <w:color w:val="000000"/>
          <w:sz w:val="24"/>
          <w:szCs w:val="22"/>
        </w:rPr>
        <w:t>://{IP}:{port}/{service_name}/v1/content/</w:t>
      </w:r>
      <w:r>
        <w:rPr>
          <w:rFonts w:hint="eastAsia"/>
          <w:color w:val="000000"/>
          <w:sz w:val="24"/>
          <w:szCs w:val="22"/>
        </w:rPr>
        <w:t>de</w:t>
      </w:r>
      <w:r>
        <w:rPr>
          <w:color w:val="000000"/>
          <w:sz w:val="24"/>
          <w:szCs w:val="22"/>
        </w:rPr>
        <w:t>leteOneById</w:t>
      </w:r>
    </w:p>
    <w:p w:rsidR="00781781" w:rsidRDefault="00DC2A50">
      <w:pPr>
        <w:tabs>
          <w:tab w:val="center" w:pos="892"/>
        </w:tabs>
        <w:rPr>
          <w:rFonts w:ascii="微软雅黑" w:eastAsia="微软雅黑" w:hAnsi="微软雅黑" w:cs="宋体"/>
          <w:b/>
          <w:color w:val="000000"/>
          <w:sz w:val="22"/>
        </w:rPr>
      </w:pPr>
      <w:r>
        <w:rPr>
          <w:rFonts w:ascii="微软雅黑" w:eastAsia="微软雅黑" w:hAnsi="微软雅黑" w:cs="宋体" w:hint="eastAsia"/>
          <w:b/>
          <w:color w:val="000000"/>
          <w:sz w:val="22"/>
        </w:rPr>
        <w:t>Type : POST</w:t>
      </w:r>
    </w:p>
    <w:p w:rsidR="00781781" w:rsidRDefault="00DC2A50">
      <w:pPr>
        <w:tabs>
          <w:tab w:val="center" w:pos="892"/>
        </w:tabs>
        <w:rPr>
          <w:rFonts w:ascii="微软雅黑" w:eastAsia="微软雅黑" w:hAnsi="微软雅黑" w:cs="宋体"/>
          <w:b/>
          <w:color w:val="000000"/>
          <w:sz w:val="22"/>
        </w:rPr>
      </w:pPr>
      <w:r>
        <w:rPr>
          <w:rFonts w:ascii="微软雅黑" w:eastAsia="微软雅黑" w:hAnsi="微软雅黑" w:cs="宋体"/>
          <w:b/>
          <w:color w:val="000000"/>
          <w:sz w:val="22"/>
        </w:rPr>
        <w:lastRenderedPageBreak/>
        <w:t xml:space="preserve">ContentType </w:t>
      </w:r>
      <w:r>
        <w:rPr>
          <w:rFonts w:ascii="微软雅黑" w:eastAsia="微软雅黑" w:hAnsi="微软雅黑" w:cs="宋体" w:hint="eastAsia"/>
          <w:b/>
          <w:color w:val="000000"/>
          <w:sz w:val="22"/>
        </w:rPr>
        <w:t>: JSON</w:t>
      </w:r>
    </w:p>
    <w:p w:rsidR="00781781" w:rsidRDefault="00DC2A50">
      <w:pPr>
        <w:tabs>
          <w:tab w:val="center" w:pos="892"/>
        </w:tabs>
        <w:rPr>
          <w:rFonts w:ascii="微软雅黑" w:eastAsia="微软雅黑" w:hAnsi="微软雅黑" w:cs="宋体"/>
          <w:b/>
          <w:color w:val="000000"/>
          <w:sz w:val="22"/>
        </w:rPr>
      </w:pPr>
      <w:r>
        <w:rPr>
          <w:rFonts w:ascii="微软雅黑" w:eastAsia="微软雅黑" w:hAnsi="微软雅黑" w:cs="宋体" w:hint="eastAsia"/>
          <w:b/>
          <w:color w:val="000000"/>
          <w:sz w:val="22"/>
        </w:rPr>
        <w:t>Request parameters</w:t>
      </w:r>
      <w:r>
        <w:rPr>
          <w:rFonts w:ascii="微软雅黑" w:eastAsia="微软雅黑" w:hAnsi="微软雅黑" w:cs="宋体" w:hint="eastAsia"/>
          <w:b/>
          <w:color w:val="000000"/>
          <w:sz w:val="22"/>
        </w:rPr>
        <w:t>：</w:t>
      </w:r>
    </w:p>
    <w:tbl>
      <w:tblPr>
        <w:tblpPr w:leftFromText="180" w:rightFromText="180" w:vertAnchor="text" w:horzAnchor="margin" w:tblpY="-97"/>
        <w:tblOverlap w:val="never"/>
        <w:tblW w:w="9087" w:type="dxa"/>
        <w:tblLayout w:type="fixed"/>
        <w:tblLook w:val="04A0" w:firstRow="1" w:lastRow="0" w:firstColumn="1" w:lastColumn="0" w:noHBand="0" w:noVBand="1"/>
      </w:tblPr>
      <w:tblGrid>
        <w:gridCol w:w="2000"/>
        <w:gridCol w:w="1701"/>
        <w:gridCol w:w="1134"/>
        <w:gridCol w:w="4252"/>
      </w:tblGrid>
      <w:tr w:rsidR="00781781">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781781">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宋体" w:eastAsia="宋体" w:hAnsi="宋体" w:cs="宋体"/>
                <w:b/>
                <w:color w:val="000000"/>
                <w:kern w:val="0"/>
                <w:sz w:val="24"/>
              </w:rPr>
            </w:pPr>
            <w:r>
              <w:rPr>
                <w:rFonts w:ascii="宋体" w:eastAsia="宋体" w:hAnsi="宋体" w:cs="宋体" w:hint="eastAsia"/>
                <w:color w:val="000000"/>
                <w:sz w:val="22"/>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eastAsia="宋体" w:hAnsi="宋体" w:cs="宋体"/>
                <w:b/>
                <w:color w:val="000000"/>
                <w:kern w:val="0"/>
                <w:sz w:val="24"/>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eastAsia="宋体" w:hAnsi="宋体" w:cs="宋体"/>
                <w:b/>
                <w:color w:val="000000"/>
                <w:kern w:val="0"/>
                <w:sz w:val="24"/>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eastAsia="宋体" w:hAnsi="宋体" w:cs="宋体"/>
                <w:b/>
                <w:color w:val="000000"/>
                <w:kern w:val="0"/>
                <w:sz w:val="24"/>
              </w:rPr>
            </w:pPr>
            <w:r>
              <w:rPr>
                <w:rFonts w:ascii="宋体" w:eastAsia="宋体" w:hAnsi="宋体" w:cs="宋体" w:hint="eastAsia"/>
                <w:color w:val="000000"/>
                <w:sz w:val="22"/>
              </w:rPr>
              <w:t>id</w:t>
            </w:r>
          </w:p>
        </w:tc>
      </w:tr>
    </w:tbl>
    <w:p w:rsidR="00781781" w:rsidRDefault="00781781">
      <w:pPr>
        <w:tabs>
          <w:tab w:val="center" w:pos="892"/>
        </w:tabs>
        <w:ind w:firstLineChars="50" w:firstLine="110"/>
        <w:rPr>
          <w:rFonts w:ascii="微软雅黑" w:eastAsia="微软雅黑" w:hAnsi="微软雅黑" w:cs="宋体"/>
          <w:b/>
          <w:color w:val="000000"/>
          <w:sz w:val="22"/>
        </w:rPr>
      </w:pPr>
    </w:p>
    <w:p w:rsidR="00781781" w:rsidRDefault="00DC2A50">
      <w:pPr>
        <w:tabs>
          <w:tab w:val="center" w:pos="892"/>
        </w:tabs>
        <w:rPr>
          <w:rFonts w:ascii="微软雅黑" w:eastAsia="微软雅黑" w:hAnsi="微软雅黑" w:cs="宋体"/>
          <w:b/>
          <w:color w:val="000000"/>
          <w:sz w:val="22"/>
        </w:rPr>
      </w:pPr>
      <w:r>
        <w:rPr>
          <w:rFonts w:ascii="微软雅黑" w:eastAsia="微软雅黑" w:hAnsi="微软雅黑" w:cs="宋体" w:hint="eastAsia"/>
          <w:b/>
          <w:color w:val="000000"/>
          <w:sz w:val="22"/>
        </w:rPr>
        <w:t>Return parameters:</w:t>
      </w:r>
    </w:p>
    <w:tbl>
      <w:tblPr>
        <w:tblpPr w:leftFromText="180" w:rightFromText="180" w:vertAnchor="text" w:horzAnchor="margin" w:tblpY="289"/>
        <w:tblOverlap w:val="never"/>
        <w:tblW w:w="9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0"/>
        <w:gridCol w:w="1701"/>
        <w:gridCol w:w="1134"/>
        <w:gridCol w:w="4252"/>
      </w:tblGrid>
      <w:tr w:rsidR="00781781">
        <w:trPr>
          <w:trHeight w:val="535"/>
        </w:trPr>
        <w:tc>
          <w:tcPr>
            <w:tcW w:w="2000"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code</w:t>
            </w:r>
          </w:p>
        </w:tc>
        <w:tc>
          <w:tcPr>
            <w:tcW w:w="1701"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String</w:t>
            </w:r>
          </w:p>
        </w:tc>
        <w:tc>
          <w:tcPr>
            <w:tcW w:w="1134"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R</w:t>
            </w:r>
            <w:r>
              <w:rPr>
                <w:rFonts w:ascii="宋体" w:hAnsi="宋体" w:cs="宋体" w:hint="eastAsia"/>
                <w:color w:val="000000"/>
                <w:sz w:val="22"/>
              </w:rPr>
              <w:t>esponse code</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msg</w:t>
            </w:r>
          </w:p>
        </w:tc>
        <w:tc>
          <w:tcPr>
            <w:tcW w:w="1701"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String</w:t>
            </w:r>
          </w:p>
        </w:tc>
        <w:tc>
          <w:tcPr>
            <w:tcW w:w="1134"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 xml:space="preserve">Response </w:t>
            </w:r>
            <w:r>
              <w:rPr>
                <w:rFonts w:ascii="宋体" w:hAnsi="宋体" w:cs="宋体" w:hint="eastAsia"/>
                <w:color w:val="000000"/>
                <w:sz w:val="22"/>
              </w:rPr>
              <w:t>message</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resultMap</w:t>
            </w:r>
          </w:p>
        </w:tc>
        <w:tc>
          <w:tcPr>
            <w:tcW w:w="1701"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Json</w:t>
            </w:r>
          </w:p>
        </w:tc>
        <w:tc>
          <w:tcPr>
            <w:tcW w:w="1134"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T</w:t>
            </w:r>
            <w:r>
              <w:rPr>
                <w:rFonts w:ascii="宋体" w:hAnsi="宋体" w:cs="宋体" w:hint="eastAsia"/>
                <w:color w:val="000000"/>
                <w:sz w:val="22"/>
              </w:rPr>
              <w:t>he result map</w:t>
            </w:r>
          </w:p>
        </w:tc>
      </w:tr>
    </w:tbl>
    <w:p w:rsidR="00781781" w:rsidRDefault="00781781">
      <w:pPr>
        <w:rPr>
          <w:rFonts w:ascii="微软雅黑" w:eastAsia="微软雅黑" w:hAnsi="微软雅黑" w:cs="微软雅黑"/>
        </w:rPr>
      </w:pPr>
    </w:p>
    <w:p w:rsidR="00781781" w:rsidRDefault="00DC2A50">
      <w:pPr>
        <w:pStyle w:val="1"/>
        <w:numPr>
          <w:ilvl w:val="0"/>
          <w:numId w:val="1"/>
        </w:numPr>
      </w:pPr>
      <w:r>
        <w:t>Edit sponsor</w:t>
      </w:r>
    </w:p>
    <w:p w:rsidR="00781781" w:rsidRDefault="00DC2A50">
      <w:pPr>
        <w:rPr>
          <w:color w:val="000000"/>
          <w:sz w:val="28"/>
        </w:rPr>
      </w:pPr>
      <w:r>
        <w:rPr>
          <w:rFonts w:ascii="微软雅黑" w:eastAsia="微软雅黑" w:hAnsi="微软雅黑" w:cs="宋体" w:hint="eastAsia"/>
          <w:b/>
          <w:color w:val="000000"/>
          <w:sz w:val="22"/>
        </w:rPr>
        <w:t>URL</w:t>
      </w:r>
      <w:r>
        <w:rPr>
          <w:rFonts w:hint="eastAsia"/>
          <w:color w:val="000000"/>
          <w:sz w:val="28"/>
        </w:rPr>
        <w:t xml:space="preserve">: </w:t>
      </w:r>
    </w:p>
    <w:p w:rsidR="00781781" w:rsidRDefault="00DC2A50">
      <w:pPr>
        <w:ind w:firstLine="420"/>
        <w:rPr>
          <w:color w:val="00B050"/>
          <w:sz w:val="28"/>
        </w:rPr>
      </w:pPr>
      <w:r>
        <w:rPr>
          <w:color w:val="000000" w:themeColor="text1"/>
          <w:sz w:val="24"/>
        </w:rPr>
        <w:t>http</w:t>
      </w:r>
      <w:r>
        <w:rPr>
          <w:color w:val="000000"/>
          <w:sz w:val="24"/>
          <w:szCs w:val="22"/>
        </w:rPr>
        <w:t>://{IP}:{port}/{service_name}/v1/</w:t>
      </w:r>
      <w:r>
        <w:rPr>
          <w:rFonts w:hint="eastAsia"/>
          <w:color w:val="000000"/>
          <w:sz w:val="24"/>
          <w:szCs w:val="22"/>
        </w:rPr>
        <w:t>spo</w:t>
      </w:r>
      <w:r>
        <w:rPr>
          <w:color w:val="000000"/>
          <w:sz w:val="24"/>
          <w:szCs w:val="22"/>
        </w:rPr>
        <w:t>nsor/editSponsorById</w:t>
      </w:r>
    </w:p>
    <w:p w:rsidR="00781781" w:rsidRDefault="00DC2A50">
      <w:pPr>
        <w:tabs>
          <w:tab w:val="center" w:pos="892"/>
        </w:tabs>
        <w:rPr>
          <w:rFonts w:ascii="微软雅黑" w:eastAsia="微软雅黑" w:hAnsi="微软雅黑" w:cs="宋体"/>
          <w:b/>
          <w:color w:val="000000"/>
          <w:sz w:val="22"/>
        </w:rPr>
      </w:pPr>
      <w:r>
        <w:rPr>
          <w:rFonts w:ascii="微软雅黑" w:eastAsia="微软雅黑" w:hAnsi="微软雅黑" w:cs="宋体" w:hint="eastAsia"/>
          <w:b/>
          <w:color w:val="000000"/>
          <w:sz w:val="22"/>
        </w:rPr>
        <w:t>Type : POST</w:t>
      </w:r>
    </w:p>
    <w:p w:rsidR="00781781" w:rsidRDefault="00DC2A50">
      <w:pPr>
        <w:tabs>
          <w:tab w:val="center" w:pos="892"/>
        </w:tabs>
        <w:rPr>
          <w:rFonts w:ascii="微软雅黑" w:eastAsia="微软雅黑" w:hAnsi="微软雅黑" w:cs="宋体"/>
          <w:b/>
          <w:color w:val="000000"/>
          <w:sz w:val="22"/>
        </w:rPr>
      </w:pPr>
      <w:r>
        <w:rPr>
          <w:rFonts w:ascii="微软雅黑" w:eastAsia="微软雅黑" w:hAnsi="微软雅黑" w:cs="宋体"/>
          <w:b/>
          <w:color w:val="000000"/>
          <w:sz w:val="22"/>
        </w:rPr>
        <w:t xml:space="preserve">ContentType </w:t>
      </w:r>
      <w:r>
        <w:rPr>
          <w:rFonts w:ascii="微软雅黑" w:eastAsia="微软雅黑" w:hAnsi="微软雅黑" w:cs="宋体" w:hint="eastAsia"/>
          <w:b/>
          <w:color w:val="000000"/>
          <w:sz w:val="22"/>
        </w:rPr>
        <w:t>: JSON</w:t>
      </w:r>
    </w:p>
    <w:p w:rsidR="00781781" w:rsidRDefault="00DC2A50">
      <w:r>
        <w:rPr>
          <w:rFonts w:ascii="微软雅黑" w:eastAsia="微软雅黑" w:hAnsi="微软雅黑" w:cs="宋体" w:hint="eastAsia"/>
          <w:b/>
          <w:color w:val="000000"/>
          <w:sz w:val="22"/>
        </w:rPr>
        <w:t>Request parameters</w:t>
      </w:r>
      <w:r>
        <w:rPr>
          <w:rFonts w:ascii="微软雅黑" w:eastAsia="微软雅黑" w:hAnsi="微软雅黑" w:cs="宋体" w:hint="eastAsia"/>
          <w:b/>
          <w:color w:val="000000"/>
          <w:sz w:val="22"/>
        </w:rPr>
        <w:t>：</w:t>
      </w:r>
    </w:p>
    <w:tbl>
      <w:tblPr>
        <w:tblpPr w:leftFromText="180" w:rightFromText="180" w:vertAnchor="text" w:horzAnchor="margin" w:tblpY="152"/>
        <w:tblOverlap w:val="never"/>
        <w:tblW w:w="9087" w:type="dxa"/>
        <w:tblLayout w:type="fixed"/>
        <w:tblLook w:val="04A0" w:firstRow="1" w:lastRow="0" w:firstColumn="1" w:lastColumn="0" w:noHBand="0" w:noVBand="1"/>
      </w:tblPr>
      <w:tblGrid>
        <w:gridCol w:w="2000"/>
        <w:gridCol w:w="1701"/>
        <w:gridCol w:w="1134"/>
        <w:gridCol w:w="4252"/>
      </w:tblGrid>
      <w:tr w:rsidR="00781781">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Field</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781781">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宋体" w:eastAsia="宋体" w:hAnsi="宋体" w:cs="宋体"/>
                <w:b/>
                <w:color w:val="000000"/>
                <w:kern w:val="0"/>
                <w:sz w:val="24"/>
              </w:rPr>
            </w:pPr>
            <w:r>
              <w:rPr>
                <w:rFonts w:ascii="宋体" w:eastAsia="宋体" w:hAnsi="宋体" w:cs="宋体" w:hint="eastAsia"/>
                <w:color w:val="000000"/>
                <w:sz w:val="22"/>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eastAsia="宋体" w:hAnsi="宋体" w:cs="宋体"/>
                <w:b/>
                <w:color w:val="000000"/>
                <w:kern w:val="0"/>
                <w:sz w:val="24"/>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eastAsia="宋体" w:hAnsi="宋体" w:cs="宋体"/>
                <w:b/>
                <w:color w:val="000000"/>
                <w:kern w:val="0"/>
                <w:sz w:val="24"/>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eastAsia="宋体" w:hAnsi="宋体" w:cs="宋体"/>
                <w:b/>
                <w:color w:val="000000"/>
                <w:kern w:val="0"/>
                <w:sz w:val="24"/>
              </w:rPr>
            </w:pPr>
            <w:r>
              <w:rPr>
                <w:rFonts w:ascii="宋体" w:eastAsia="宋体" w:hAnsi="宋体" w:cs="宋体" w:hint="eastAsia"/>
                <w:color w:val="000000"/>
                <w:sz w:val="22"/>
              </w:rPr>
              <w:t>id</w:t>
            </w:r>
          </w:p>
        </w:tc>
      </w:tr>
      <w:tr w:rsidR="00781781">
        <w:trPr>
          <w:trHeight w:val="535"/>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rFonts w:ascii="宋体" w:eastAsia="宋体" w:hAnsi="宋体" w:cs="宋体"/>
                <w:color w:val="000000"/>
                <w:sz w:val="22"/>
              </w:rPr>
            </w:pPr>
            <w:r>
              <w:rPr>
                <w:rFonts w:ascii="宋体" w:hAnsi="宋体" w:cs="宋体"/>
                <w:color w:val="000000"/>
                <w:sz w:val="22"/>
              </w:rPr>
              <w:t>name</w:t>
            </w:r>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String</w:t>
            </w:r>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rFonts w:ascii="宋体" w:eastAsia="宋体" w:hAnsi="宋体" w:cs="宋体"/>
                <w:color w:val="000000"/>
                <w:sz w:val="22"/>
              </w:rPr>
            </w:pPr>
            <w:r>
              <w:rPr>
                <w:rFonts w:ascii="宋体" w:eastAsia="宋体" w:hAnsi="宋体" w:cs="宋体"/>
                <w:color w:val="000000"/>
                <w:sz w:val="22"/>
              </w:rPr>
              <w:t>Sponsor name</w:t>
            </w:r>
          </w:p>
        </w:tc>
      </w:tr>
    </w:tbl>
    <w:p w:rsidR="00781781" w:rsidRDefault="00781781">
      <w:pPr>
        <w:tabs>
          <w:tab w:val="center" w:pos="892"/>
        </w:tabs>
        <w:rPr>
          <w:rFonts w:ascii="宋体" w:eastAsia="宋体" w:hAnsi="宋体" w:cs="宋体"/>
          <w:color w:val="000000"/>
          <w:sz w:val="22"/>
        </w:rPr>
      </w:pPr>
    </w:p>
    <w:p w:rsidR="00781781" w:rsidRDefault="00DC2A50">
      <w:pPr>
        <w:rPr>
          <w:rFonts w:ascii="微软雅黑" w:eastAsia="微软雅黑" w:hAnsi="微软雅黑" w:cs="宋体"/>
          <w:b/>
          <w:color w:val="000000"/>
          <w:sz w:val="22"/>
        </w:rPr>
      </w:pPr>
      <w:r>
        <w:rPr>
          <w:rFonts w:ascii="微软雅黑" w:eastAsia="微软雅黑" w:hAnsi="微软雅黑" w:cs="宋体" w:hint="eastAsia"/>
          <w:b/>
          <w:color w:val="000000"/>
          <w:sz w:val="22"/>
        </w:rPr>
        <w:t>Return parameters:</w:t>
      </w:r>
    </w:p>
    <w:tbl>
      <w:tblPr>
        <w:tblpPr w:leftFromText="180" w:rightFromText="180" w:vertAnchor="text" w:horzAnchor="margin" w:tblpY="289"/>
        <w:tblOverlap w:val="never"/>
        <w:tblW w:w="9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0"/>
        <w:gridCol w:w="1701"/>
        <w:gridCol w:w="1134"/>
        <w:gridCol w:w="4252"/>
      </w:tblGrid>
      <w:tr w:rsidR="00781781">
        <w:trPr>
          <w:trHeight w:val="535"/>
        </w:trPr>
        <w:tc>
          <w:tcPr>
            <w:tcW w:w="2000"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lastRenderedPageBreak/>
              <w:t>Field</w:t>
            </w:r>
          </w:p>
        </w:tc>
        <w:tc>
          <w:tcPr>
            <w:tcW w:w="1701"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type</w:t>
            </w:r>
          </w:p>
        </w:tc>
        <w:tc>
          <w:tcPr>
            <w:tcW w:w="1134"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Must</w:t>
            </w:r>
          </w:p>
        </w:tc>
        <w:tc>
          <w:tcPr>
            <w:tcW w:w="4252" w:type="dxa"/>
            <w:shd w:val="clear" w:color="auto" w:fill="auto"/>
            <w:vAlign w:val="center"/>
          </w:tcPr>
          <w:p w:rsidR="00781781" w:rsidRDefault="00DC2A50">
            <w:pPr>
              <w:widowControl/>
              <w:jc w:val="left"/>
              <w:rPr>
                <w:rFonts w:ascii="宋体" w:eastAsia="宋体" w:hAnsi="宋体" w:cs="宋体"/>
                <w:b/>
                <w:color w:val="000000"/>
                <w:kern w:val="0"/>
                <w:sz w:val="24"/>
              </w:rPr>
            </w:pPr>
            <w:r>
              <w:rPr>
                <w:rFonts w:ascii="宋体" w:eastAsia="宋体" w:hAnsi="宋体" w:cs="宋体" w:hint="eastAsia"/>
                <w:b/>
                <w:color w:val="000000"/>
                <w:kern w:val="0"/>
                <w:sz w:val="24"/>
              </w:rPr>
              <w:t>describe</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code</w:t>
            </w:r>
          </w:p>
        </w:tc>
        <w:tc>
          <w:tcPr>
            <w:tcW w:w="1701"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String</w:t>
            </w:r>
          </w:p>
        </w:tc>
        <w:tc>
          <w:tcPr>
            <w:tcW w:w="1134"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R</w:t>
            </w:r>
            <w:r>
              <w:rPr>
                <w:rFonts w:ascii="宋体" w:hAnsi="宋体" w:cs="宋体" w:hint="eastAsia"/>
                <w:color w:val="000000"/>
                <w:sz w:val="22"/>
              </w:rPr>
              <w:t>esponse code</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msg</w:t>
            </w:r>
          </w:p>
        </w:tc>
        <w:tc>
          <w:tcPr>
            <w:tcW w:w="1701"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String</w:t>
            </w:r>
          </w:p>
        </w:tc>
        <w:tc>
          <w:tcPr>
            <w:tcW w:w="1134"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 xml:space="preserve">Response </w:t>
            </w:r>
            <w:r>
              <w:rPr>
                <w:rFonts w:ascii="宋体" w:hAnsi="宋体" w:cs="宋体" w:hint="eastAsia"/>
                <w:color w:val="000000"/>
                <w:sz w:val="22"/>
              </w:rPr>
              <w:t>message</w:t>
            </w:r>
          </w:p>
        </w:tc>
      </w:tr>
      <w:tr w:rsidR="00781781">
        <w:trPr>
          <w:trHeight w:val="507"/>
        </w:trPr>
        <w:tc>
          <w:tcPr>
            <w:tcW w:w="2000"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resultMap</w:t>
            </w:r>
          </w:p>
        </w:tc>
        <w:tc>
          <w:tcPr>
            <w:tcW w:w="1701"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Json</w:t>
            </w:r>
          </w:p>
        </w:tc>
        <w:tc>
          <w:tcPr>
            <w:tcW w:w="1134"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hint="eastAsia"/>
                <w:color w:val="000000"/>
                <w:sz w:val="22"/>
              </w:rPr>
              <w:t>Y</w:t>
            </w:r>
          </w:p>
        </w:tc>
        <w:tc>
          <w:tcPr>
            <w:tcW w:w="4252" w:type="dxa"/>
            <w:shd w:val="clear" w:color="auto" w:fill="auto"/>
            <w:vAlign w:val="center"/>
          </w:tcPr>
          <w:p w:rsidR="00781781" w:rsidRDefault="00DC2A50">
            <w:pPr>
              <w:tabs>
                <w:tab w:val="center" w:pos="892"/>
              </w:tabs>
              <w:rPr>
                <w:rFonts w:ascii="宋体" w:hAnsi="宋体" w:cs="宋体"/>
                <w:color w:val="000000"/>
                <w:sz w:val="22"/>
              </w:rPr>
            </w:pPr>
            <w:r>
              <w:rPr>
                <w:rFonts w:ascii="宋体" w:hAnsi="宋体" w:cs="宋体"/>
                <w:color w:val="000000"/>
                <w:sz w:val="22"/>
              </w:rPr>
              <w:t>T</w:t>
            </w:r>
            <w:r>
              <w:rPr>
                <w:rFonts w:ascii="宋体" w:hAnsi="宋体" w:cs="宋体" w:hint="eastAsia"/>
                <w:color w:val="000000"/>
                <w:sz w:val="22"/>
              </w:rPr>
              <w:t>he result map</w:t>
            </w:r>
          </w:p>
        </w:tc>
      </w:tr>
    </w:tbl>
    <w:p w:rsidR="00781781" w:rsidRDefault="00781781">
      <w:pPr>
        <w:rPr>
          <w:ins w:id="35" w:author="20181207" w:date="2019-01-14T16:32:00Z"/>
          <w:rFonts w:ascii="微软雅黑" w:eastAsia="微软雅黑" w:hAnsi="微软雅黑" w:cs="微软雅黑"/>
        </w:rPr>
      </w:pPr>
    </w:p>
    <w:p w:rsidR="00781781" w:rsidRDefault="00781781">
      <w:pPr>
        <w:rPr>
          <w:ins w:id="36" w:author="20181207" w:date="2019-01-14T16:32:00Z"/>
          <w:rFonts w:ascii="微软雅黑" w:eastAsia="微软雅黑" w:hAnsi="微软雅黑" w:cs="微软雅黑"/>
        </w:rPr>
      </w:pPr>
    </w:p>
    <w:p w:rsidR="00781781" w:rsidRDefault="00DC2A50">
      <w:pPr>
        <w:pStyle w:val="1"/>
        <w:numPr>
          <w:ilvl w:val="0"/>
          <w:numId w:val="1"/>
        </w:numPr>
        <w:rPr>
          <w:ins w:id="37" w:author="20181207" w:date="2019-01-14T16:32:00Z"/>
        </w:rPr>
      </w:pPr>
      <w:ins w:id="38" w:author="20181207" w:date="2019-01-14T16:32:00Z">
        <w:r>
          <w:rPr>
            <w:rFonts w:hint="eastAsia"/>
          </w:rPr>
          <w:t>Save visualEssay</w:t>
        </w:r>
      </w:ins>
    </w:p>
    <w:p w:rsidR="00781781" w:rsidRDefault="00DC2A50">
      <w:pPr>
        <w:tabs>
          <w:tab w:val="center" w:pos="892"/>
        </w:tabs>
        <w:ind w:leftChars="135" w:left="283"/>
        <w:rPr>
          <w:ins w:id="39" w:author="20181207" w:date="2019-01-14T16:32:00Z"/>
          <w:rFonts w:ascii="微软雅黑" w:eastAsia="微软雅黑" w:hAnsi="微软雅黑" w:cs="宋体"/>
          <w:b/>
          <w:color w:val="000000"/>
          <w:sz w:val="22"/>
        </w:rPr>
      </w:pPr>
      <w:ins w:id="40" w:author="20181207" w:date="2019-01-14T16:32:00Z">
        <w:r>
          <w:rPr>
            <w:rFonts w:ascii="微软雅黑" w:eastAsia="微软雅黑" w:hAnsi="微软雅黑" w:cs="宋体" w:hint="eastAsia"/>
            <w:b/>
            <w:color w:val="000000"/>
            <w:sz w:val="22"/>
          </w:rPr>
          <w:t xml:space="preserve">URL: </w:t>
        </w:r>
      </w:ins>
    </w:p>
    <w:p w:rsidR="00781781" w:rsidRDefault="00DC2A50">
      <w:pPr>
        <w:pStyle w:val="HTML"/>
        <w:widowControl/>
        <w:pBdr>
          <w:top w:val="single" w:sz="6" w:space="7" w:color="E5E0C6"/>
          <w:left w:val="single" w:sz="6" w:space="7" w:color="E5E0C6"/>
          <w:bottom w:val="single" w:sz="6" w:space="7" w:color="E5E0C6"/>
          <w:right w:val="single" w:sz="6" w:space="7" w:color="E5E0C6"/>
        </w:pBdr>
        <w:shd w:val="clear" w:color="auto" w:fill="FCF6DB"/>
        <w:spacing w:before="75"/>
        <w:textAlignment w:val="baseline"/>
        <w:rPr>
          <w:ins w:id="41" w:author="20181207" w:date="2019-01-14T16:32:00Z"/>
          <w:rFonts w:ascii="Consolas" w:eastAsia="Consolas" w:hAnsi="Consolas" w:hint="default"/>
          <w:color w:val="2A00FF"/>
          <w:sz w:val="20"/>
          <w:shd w:val="clear" w:color="auto" w:fill="E8F2FE"/>
        </w:rPr>
      </w:pPr>
      <w:ins w:id="42" w:author="20181207" w:date="2019-01-14T16:32:00Z">
        <w:r>
          <w:rPr>
            <w:rFonts w:ascii="Consolas" w:eastAsia="Consolas" w:hAnsi="Consolas"/>
            <w:color w:val="2A00FF"/>
            <w:sz w:val="20"/>
            <w:shd w:val="clear" w:color="auto" w:fill="E8F2FE"/>
          </w:rPr>
          <w:fldChar w:fldCharType="begin"/>
        </w:r>
        <w:r>
          <w:rPr>
            <w:rFonts w:ascii="Consolas" w:eastAsia="Consolas" w:hAnsi="Consolas"/>
            <w:color w:val="2A00FF"/>
            <w:sz w:val="20"/>
            <w:shd w:val="clear" w:color="auto" w:fill="E8F2FE"/>
          </w:rPr>
          <w:instrText xml:space="preserve"> HYPERLINK </w:instrText>
        </w:r>
        <w:r>
          <w:rPr>
            <w:rFonts w:ascii="Consolas" w:eastAsia="Consolas" w:hAnsi="Consolas"/>
            <w:color w:val="2A00FF"/>
            <w:sz w:val="20"/>
            <w:shd w:val="clear" w:color="auto" w:fill="E8F2FE"/>
          </w:rPr>
          <w:fldChar w:fldCharType="separate"/>
        </w:r>
        <w:r>
          <w:rPr>
            <w:rFonts w:ascii="Consolas" w:eastAsia="Consolas" w:hAnsi="Consolas"/>
            <w:color w:val="2A00FF"/>
            <w:sz w:val="20"/>
            <w:shd w:val="clear" w:color="auto" w:fill="E8F2FE"/>
          </w:rPr>
          <w:t>http://{IP}:{port}/{service_name}/</w:t>
        </w:r>
        <w:r>
          <w:rPr>
            <w:rFonts w:ascii="Consolas" w:eastAsia="Consolas" w:hAnsi="Consolas"/>
            <w:color w:val="2A00FF"/>
            <w:sz w:val="20"/>
            <w:shd w:val="clear" w:color="auto" w:fill="E8F2FE"/>
          </w:rPr>
          <w:fldChar w:fldCharType="end"/>
        </w:r>
        <w:r>
          <w:rPr>
            <w:rFonts w:ascii="Consolas" w:eastAsia="Consolas" w:hAnsi="Consolas" w:cs="Consolas" w:hint="default"/>
            <w:color w:val="000000"/>
            <w:sz w:val="18"/>
            <w:szCs w:val="18"/>
            <w:bdr w:val="single" w:sz="6" w:space="0" w:color="E5E0C6"/>
            <w:shd w:val="clear" w:color="auto" w:fill="FCF6DB"/>
          </w:rPr>
          <w:t>v1/content/visualEssay/save</w:t>
        </w:r>
      </w:ins>
    </w:p>
    <w:p w:rsidR="00781781" w:rsidRDefault="00DC2A50">
      <w:pPr>
        <w:tabs>
          <w:tab w:val="center" w:pos="892"/>
        </w:tabs>
        <w:ind w:leftChars="135" w:left="283"/>
        <w:rPr>
          <w:ins w:id="43" w:author="20181207" w:date="2019-01-14T16:32:00Z"/>
          <w:rFonts w:ascii="微软雅黑" w:eastAsia="微软雅黑" w:hAnsi="微软雅黑" w:cs="宋体"/>
          <w:b/>
          <w:color w:val="000000"/>
          <w:sz w:val="22"/>
        </w:rPr>
      </w:pPr>
      <w:ins w:id="44" w:author="20181207" w:date="2019-01-14T16:32:00Z">
        <w:r>
          <w:rPr>
            <w:rFonts w:ascii="微软雅黑" w:eastAsia="微软雅黑" w:hAnsi="微软雅黑" w:cs="宋体" w:hint="eastAsia"/>
            <w:b/>
            <w:color w:val="000000"/>
            <w:sz w:val="22"/>
          </w:rPr>
          <w:t>Type : POST</w:t>
        </w:r>
      </w:ins>
    </w:p>
    <w:p w:rsidR="00781781" w:rsidRDefault="00DC2A50">
      <w:pPr>
        <w:tabs>
          <w:tab w:val="center" w:pos="892"/>
        </w:tabs>
        <w:ind w:leftChars="135" w:left="283"/>
        <w:rPr>
          <w:ins w:id="45" w:author="20181207" w:date="2019-01-14T16:32:00Z"/>
          <w:rFonts w:ascii="微软雅黑" w:eastAsia="微软雅黑" w:hAnsi="微软雅黑" w:cs="宋体"/>
          <w:b/>
          <w:color w:val="000000"/>
          <w:sz w:val="22"/>
        </w:rPr>
      </w:pPr>
      <w:ins w:id="46" w:author="20181207" w:date="2019-01-14T16:32:00Z">
        <w:r>
          <w:rPr>
            <w:rFonts w:ascii="微软雅黑" w:eastAsia="微软雅黑" w:hAnsi="微软雅黑" w:cs="宋体"/>
            <w:b/>
            <w:color w:val="000000"/>
            <w:sz w:val="22"/>
          </w:rPr>
          <w:t xml:space="preserve">contentType </w:t>
        </w:r>
        <w:r>
          <w:rPr>
            <w:rFonts w:ascii="微软雅黑" w:eastAsia="微软雅黑" w:hAnsi="微软雅黑" w:cs="宋体" w:hint="eastAsia"/>
            <w:b/>
            <w:color w:val="000000"/>
            <w:sz w:val="22"/>
          </w:rPr>
          <w:t>: JSON</w:t>
        </w:r>
      </w:ins>
    </w:p>
    <w:tbl>
      <w:tblPr>
        <w:tblpPr w:leftFromText="180" w:rightFromText="180" w:vertAnchor="text" w:horzAnchor="page" w:tblpX="2340" w:tblpY="624"/>
        <w:tblOverlap w:val="never"/>
        <w:tblW w:w="9087" w:type="dxa"/>
        <w:tblLayout w:type="fixed"/>
        <w:tblLook w:val="04A0" w:firstRow="1" w:lastRow="0" w:firstColumn="1" w:lastColumn="0" w:noHBand="0" w:noVBand="1"/>
      </w:tblPr>
      <w:tblGrid>
        <w:gridCol w:w="2000"/>
        <w:gridCol w:w="1701"/>
        <w:gridCol w:w="1134"/>
        <w:gridCol w:w="4252"/>
      </w:tblGrid>
      <w:tr w:rsidR="00781781">
        <w:trPr>
          <w:trHeight w:val="535"/>
          <w:ins w:id="47" w:author="20181207" w:date="2019-01-14T16:32:00Z"/>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widowControl/>
              <w:jc w:val="left"/>
              <w:rPr>
                <w:ins w:id="48" w:author="20181207" w:date="2019-01-14T16:32:00Z"/>
                <w:rFonts w:ascii="宋体" w:eastAsia="宋体" w:hAnsi="宋体" w:cs="宋体"/>
                <w:b/>
                <w:color w:val="000000"/>
                <w:kern w:val="0"/>
                <w:sz w:val="24"/>
              </w:rPr>
            </w:pPr>
            <w:ins w:id="49" w:author="20181207" w:date="2019-01-14T16:32:00Z">
              <w:r>
                <w:rPr>
                  <w:rFonts w:ascii="宋体" w:eastAsia="宋体" w:hAnsi="宋体" w:cs="宋体" w:hint="eastAsia"/>
                  <w:b/>
                  <w:color w:val="000000"/>
                  <w:kern w:val="0"/>
                  <w:sz w:val="24"/>
                </w:rPr>
                <w:t>Field</w:t>
              </w:r>
            </w:ins>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ins w:id="50" w:author="20181207" w:date="2019-01-14T16:32:00Z"/>
                <w:rFonts w:ascii="宋体" w:eastAsia="宋体" w:hAnsi="宋体" w:cs="宋体"/>
                <w:b/>
                <w:color w:val="000000"/>
                <w:kern w:val="0"/>
                <w:sz w:val="24"/>
              </w:rPr>
            </w:pPr>
            <w:ins w:id="51" w:author="20181207" w:date="2019-01-14T16:32:00Z">
              <w:r>
                <w:rPr>
                  <w:rFonts w:ascii="宋体" w:eastAsia="宋体" w:hAnsi="宋体" w:cs="宋体" w:hint="eastAsia"/>
                  <w:b/>
                  <w:color w:val="000000"/>
                  <w:kern w:val="0"/>
                  <w:sz w:val="24"/>
                </w:rPr>
                <w:t>type</w:t>
              </w:r>
            </w:ins>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ins w:id="52" w:author="20181207" w:date="2019-01-14T16:32:00Z"/>
                <w:rFonts w:ascii="宋体" w:eastAsia="宋体" w:hAnsi="宋体" w:cs="宋体"/>
                <w:b/>
                <w:color w:val="000000"/>
                <w:kern w:val="0"/>
                <w:sz w:val="24"/>
              </w:rPr>
            </w:pPr>
            <w:ins w:id="53" w:author="20181207" w:date="2019-01-14T16:32:00Z">
              <w:r>
                <w:rPr>
                  <w:rFonts w:ascii="宋体" w:eastAsia="宋体" w:hAnsi="宋体" w:cs="宋体" w:hint="eastAsia"/>
                  <w:b/>
                  <w:color w:val="000000"/>
                  <w:kern w:val="0"/>
                  <w:sz w:val="24"/>
                </w:rPr>
                <w:t>Must</w:t>
              </w:r>
            </w:ins>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ins w:id="54" w:author="20181207" w:date="2019-01-14T16:32:00Z"/>
                <w:rFonts w:ascii="宋体" w:eastAsia="宋体" w:hAnsi="宋体" w:cs="宋体"/>
                <w:b/>
                <w:color w:val="000000"/>
                <w:kern w:val="0"/>
                <w:sz w:val="24"/>
              </w:rPr>
            </w:pPr>
            <w:ins w:id="55" w:author="20181207" w:date="2019-01-14T16:32:00Z">
              <w:r>
                <w:rPr>
                  <w:rFonts w:ascii="宋体" w:eastAsia="宋体" w:hAnsi="宋体" w:cs="宋体" w:hint="eastAsia"/>
                  <w:b/>
                  <w:color w:val="000000"/>
                  <w:kern w:val="0"/>
                  <w:sz w:val="24"/>
                </w:rPr>
                <w:t>describe</w:t>
              </w:r>
            </w:ins>
          </w:p>
        </w:tc>
      </w:tr>
    </w:tbl>
    <w:p w:rsidR="00781781" w:rsidRDefault="00DC2A50">
      <w:pPr>
        <w:tabs>
          <w:tab w:val="center" w:pos="892"/>
        </w:tabs>
        <w:ind w:leftChars="135" w:left="283"/>
        <w:rPr>
          <w:ins w:id="56" w:author="20181207" w:date="2019-01-14T16:32:00Z"/>
          <w:rFonts w:ascii="微软雅黑" w:eastAsia="微软雅黑" w:hAnsi="微软雅黑" w:cs="宋体"/>
          <w:b/>
          <w:color w:val="000000"/>
          <w:sz w:val="22"/>
        </w:rPr>
      </w:pPr>
      <w:ins w:id="57" w:author="20181207" w:date="2019-01-14T16:32:00Z">
        <w:r>
          <w:rPr>
            <w:rFonts w:ascii="微软雅黑" w:eastAsia="微软雅黑" w:hAnsi="微软雅黑" w:cs="宋体" w:hint="eastAsia"/>
            <w:b/>
            <w:color w:val="000000"/>
            <w:sz w:val="22"/>
          </w:rPr>
          <w:t>Request parameters</w:t>
        </w:r>
        <w:r>
          <w:rPr>
            <w:rFonts w:ascii="微软雅黑" w:eastAsia="微软雅黑" w:hAnsi="微软雅黑" w:cs="宋体" w:hint="eastAsia"/>
            <w:b/>
            <w:color w:val="000000"/>
            <w:sz w:val="22"/>
          </w:rPr>
          <w:t>：</w:t>
        </w:r>
      </w:ins>
    </w:p>
    <w:p w:rsidR="00781781" w:rsidRDefault="00DC2A50">
      <w:pPr>
        <w:tabs>
          <w:tab w:val="center" w:pos="892"/>
        </w:tabs>
        <w:ind w:leftChars="135" w:left="283"/>
        <w:rPr>
          <w:ins w:id="58" w:author="20181207" w:date="2019-01-14T16:32:00Z"/>
          <w:rFonts w:ascii="微软雅黑" w:eastAsia="微软雅黑" w:hAnsi="微软雅黑" w:cs="宋体"/>
          <w:color w:val="000000"/>
          <w:sz w:val="22"/>
        </w:rPr>
      </w:pPr>
      <w:ins w:id="59" w:author="20181207" w:date="2019-01-14T16:32:00Z">
        <w:r>
          <w:rPr>
            <w:rFonts w:ascii="微软雅黑" w:eastAsia="微软雅黑" w:hAnsi="微软雅黑" w:cs="宋体"/>
            <w:color w:val="000000"/>
            <w:sz w:val="22"/>
          </w:rPr>
          <w:t>{</w:t>
        </w:r>
      </w:ins>
    </w:p>
    <w:p w:rsidR="00781781" w:rsidRDefault="00DC2A50">
      <w:pPr>
        <w:tabs>
          <w:tab w:val="center" w:pos="892"/>
        </w:tabs>
        <w:ind w:leftChars="135" w:left="283"/>
        <w:rPr>
          <w:ins w:id="60" w:author="20181207" w:date="2019-01-14T16:32:00Z"/>
          <w:rFonts w:ascii="微软雅黑" w:eastAsia="微软雅黑" w:hAnsi="微软雅黑" w:cs="宋体"/>
          <w:color w:val="000000"/>
          <w:sz w:val="22"/>
        </w:rPr>
      </w:pPr>
      <w:ins w:id="61" w:author="20181207" w:date="2019-01-14T16:32:00Z">
        <w:r>
          <w:rPr>
            <w:rFonts w:ascii="微软雅黑" w:eastAsia="微软雅黑" w:hAnsi="微软雅黑" w:cs="宋体"/>
            <w:color w:val="000000"/>
            <w:sz w:val="22"/>
          </w:rPr>
          <w:t xml:space="preserve">  "authorDetails": "string",</w:t>
        </w:r>
      </w:ins>
    </w:p>
    <w:p w:rsidR="00781781" w:rsidRDefault="00DC2A50">
      <w:pPr>
        <w:tabs>
          <w:tab w:val="center" w:pos="892"/>
        </w:tabs>
        <w:ind w:leftChars="135" w:left="283"/>
        <w:rPr>
          <w:ins w:id="62" w:author="20181207" w:date="2019-01-14T16:32:00Z"/>
          <w:rFonts w:ascii="微软雅黑" w:eastAsia="微软雅黑" w:hAnsi="微软雅黑" w:cs="宋体"/>
          <w:color w:val="000000"/>
          <w:sz w:val="22"/>
        </w:rPr>
      </w:pPr>
      <w:ins w:id="63" w:author="20181207" w:date="2019-01-14T16:32:00Z">
        <w:r>
          <w:rPr>
            <w:rFonts w:ascii="微软雅黑" w:eastAsia="微软雅黑" w:hAnsi="微软雅黑" w:cs="宋体"/>
            <w:color w:val="000000"/>
            <w:sz w:val="22"/>
          </w:rPr>
          <w:t xml:space="preserve">  "authorImage": {</w:t>
        </w:r>
      </w:ins>
    </w:p>
    <w:p w:rsidR="00781781" w:rsidRDefault="00DC2A50">
      <w:pPr>
        <w:tabs>
          <w:tab w:val="center" w:pos="892"/>
        </w:tabs>
        <w:ind w:leftChars="135" w:left="283"/>
        <w:rPr>
          <w:ins w:id="64" w:author="20181207" w:date="2019-01-14T16:32:00Z"/>
          <w:rFonts w:ascii="微软雅黑" w:eastAsia="微软雅黑" w:hAnsi="微软雅黑" w:cs="宋体"/>
          <w:color w:val="000000"/>
          <w:sz w:val="22"/>
        </w:rPr>
      </w:pPr>
      <w:ins w:id="65" w:author="20181207" w:date="2019-01-14T16:32:00Z">
        <w:r>
          <w:rPr>
            <w:rFonts w:ascii="微软雅黑" w:eastAsia="微软雅黑" w:hAnsi="微软雅黑" w:cs="宋体"/>
            <w:color w:val="000000"/>
            <w:sz w:val="22"/>
          </w:rPr>
          <w:t xml:space="preserve">    "alternateText": "string",</w:t>
        </w:r>
      </w:ins>
    </w:p>
    <w:p w:rsidR="00781781" w:rsidRDefault="00DC2A50">
      <w:pPr>
        <w:tabs>
          <w:tab w:val="center" w:pos="892"/>
        </w:tabs>
        <w:ind w:leftChars="135" w:left="283"/>
        <w:rPr>
          <w:ins w:id="66" w:author="20181207" w:date="2019-01-14T16:32:00Z"/>
          <w:rFonts w:ascii="微软雅黑" w:eastAsia="微软雅黑" w:hAnsi="微软雅黑" w:cs="宋体"/>
          <w:color w:val="000000"/>
          <w:sz w:val="22"/>
        </w:rPr>
      </w:pPr>
      <w:ins w:id="67" w:author="20181207" w:date="2019-01-14T16:32:00Z">
        <w:r>
          <w:rPr>
            <w:rFonts w:ascii="微软雅黑" w:eastAsia="微软雅黑" w:hAnsi="微软雅黑" w:cs="宋体"/>
            <w:color w:val="000000"/>
            <w:sz w:val="22"/>
          </w:rPr>
          <w:t xml:space="preserve">    "caption": "string",</w:t>
        </w:r>
      </w:ins>
    </w:p>
    <w:p w:rsidR="00781781" w:rsidRDefault="00DC2A50">
      <w:pPr>
        <w:tabs>
          <w:tab w:val="center" w:pos="892"/>
        </w:tabs>
        <w:ind w:leftChars="135" w:left="283"/>
        <w:rPr>
          <w:ins w:id="68" w:author="20181207" w:date="2019-01-14T16:32:00Z"/>
          <w:rFonts w:ascii="微软雅黑" w:eastAsia="微软雅黑" w:hAnsi="微软雅黑" w:cs="宋体"/>
          <w:color w:val="000000"/>
          <w:sz w:val="22"/>
        </w:rPr>
      </w:pPr>
      <w:ins w:id="69" w:author="20181207" w:date="2019-01-14T16:32:00Z">
        <w:r>
          <w:rPr>
            <w:rFonts w:ascii="微软雅黑" w:eastAsia="微软雅黑" w:hAnsi="微软雅黑" w:cs="宋体"/>
            <w:color w:val="000000"/>
            <w:sz w:val="22"/>
          </w:rPr>
          <w:t xml:space="preserve">    "originalID": "string",</w:t>
        </w:r>
      </w:ins>
    </w:p>
    <w:p w:rsidR="00781781" w:rsidRDefault="00DC2A50">
      <w:pPr>
        <w:tabs>
          <w:tab w:val="center" w:pos="892"/>
        </w:tabs>
        <w:ind w:leftChars="135" w:left="283"/>
        <w:rPr>
          <w:ins w:id="70" w:author="20181207" w:date="2019-01-14T16:32:00Z"/>
          <w:rFonts w:ascii="微软雅黑" w:eastAsia="微软雅黑" w:hAnsi="微软雅黑" w:cs="宋体"/>
          <w:color w:val="000000"/>
          <w:sz w:val="22"/>
        </w:rPr>
      </w:pPr>
      <w:ins w:id="71" w:author="20181207" w:date="2019-01-14T16:32:00Z">
        <w:r>
          <w:rPr>
            <w:rFonts w:ascii="微软雅黑" w:eastAsia="微软雅黑" w:hAnsi="微软雅黑" w:cs="宋体"/>
            <w:color w:val="000000"/>
            <w:sz w:val="22"/>
          </w:rPr>
          <w:t xml:space="preserve">    "thumbnailID"</w:t>
        </w:r>
        <w:r>
          <w:rPr>
            <w:rFonts w:ascii="微软雅黑" w:eastAsia="微软雅黑" w:hAnsi="微软雅黑" w:cs="宋体"/>
            <w:color w:val="000000"/>
            <w:sz w:val="22"/>
          </w:rPr>
          <w:t>: "string",</w:t>
        </w:r>
      </w:ins>
    </w:p>
    <w:p w:rsidR="00781781" w:rsidRDefault="00DC2A50">
      <w:pPr>
        <w:tabs>
          <w:tab w:val="center" w:pos="892"/>
        </w:tabs>
        <w:ind w:leftChars="135" w:left="283"/>
        <w:rPr>
          <w:ins w:id="72" w:author="20181207" w:date="2019-01-14T16:32:00Z"/>
          <w:rFonts w:ascii="微软雅黑" w:eastAsia="微软雅黑" w:hAnsi="微软雅黑" w:cs="宋体"/>
          <w:color w:val="000000"/>
          <w:sz w:val="22"/>
        </w:rPr>
      </w:pPr>
      <w:ins w:id="73" w:author="20181207" w:date="2019-01-14T16:32:00Z">
        <w:r>
          <w:rPr>
            <w:rFonts w:ascii="微软雅黑" w:eastAsia="微软雅黑" w:hAnsi="微软雅黑" w:cs="宋体"/>
            <w:color w:val="000000"/>
            <w:sz w:val="22"/>
          </w:rPr>
          <w:t xml:space="preserve">    "title": "string"</w:t>
        </w:r>
      </w:ins>
    </w:p>
    <w:p w:rsidR="00781781" w:rsidRDefault="00DC2A50">
      <w:pPr>
        <w:tabs>
          <w:tab w:val="center" w:pos="892"/>
        </w:tabs>
        <w:ind w:leftChars="135" w:left="283"/>
        <w:rPr>
          <w:ins w:id="74" w:author="20181207" w:date="2019-01-14T16:32:00Z"/>
          <w:rFonts w:ascii="微软雅黑" w:eastAsia="微软雅黑" w:hAnsi="微软雅黑" w:cs="宋体"/>
          <w:color w:val="000000"/>
          <w:sz w:val="22"/>
        </w:rPr>
      </w:pPr>
      <w:ins w:id="75" w:author="20181207" w:date="2019-01-14T16:32:00Z">
        <w:r>
          <w:rPr>
            <w:rFonts w:ascii="微软雅黑" w:eastAsia="微软雅黑" w:hAnsi="微软雅黑" w:cs="宋体"/>
            <w:color w:val="000000"/>
            <w:sz w:val="22"/>
          </w:rPr>
          <w:t xml:space="preserve">  },</w:t>
        </w:r>
      </w:ins>
    </w:p>
    <w:p w:rsidR="00781781" w:rsidRDefault="00DC2A50">
      <w:pPr>
        <w:tabs>
          <w:tab w:val="center" w:pos="892"/>
        </w:tabs>
        <w:ind w:leftChars="135" w:left="283"/>
        <w:rPr>
          <w:ins w:id="76" w:author="20181207" w:date="2019-01-14T16:32:00Z"/>
          <w:rFonts w:ascii="微软雅黑" w:eastAsia="微软雅黑" w:hAnsi="微软雅黑" w:cs="宋体"/>
          <w:color w:val="000000"/>
          <w:sz w:val="22"/>
        </w:rPr>
      </w:pPr>
      <w:ins w:id="77" w:author="20181207" w:date="2019-01-14T16:32:00Z">
        <w:r>
          <w:rPr>
            <w:rFonts w:ascii="微软雅黑" w:eastAsia="微软雅黑" w:hAnsi="微软雅黑" w:cs="宋体"/>
            <w:color w:val="000000"/>
            <w:sz w:val="22"/>
          </w:rPr>
          <w:lastRenderedPageBreak/>
          <w:t xml:space="preserve">  "authorName": "string",</w:t>
        </w:r>
      </w:ins>
    </w:p>
    <w:p w:rsidR="00781781" w:rsidRDefault="00DC2A50">
      <w:pPr>
        <w:tabs>
          <w:tab w:val="center" w:pos="892"/>
        </w:tabs>
        <w:ind w:leftChars="135" w:left="283"/>
        <w:rPr>
          <w:ins w:id="78" w:author="20181207" w:date="2019-01-14T16:32:00Z"/>
          <w:rFonts w:ascii="微软雅黑" w:eastAsia="微软雅黑" w:hAnsi="微软雅黑" w:cs="宋体"/>
          <w:color w:val="000000"/>
          <w:sz w:val="22"/>
        </w:rPr>
      </w:pPr>
      <w:ins w:id="79" w:author="20181207" w:date="2019-01-14T16:32:00Z">
        <w:r>
          <w:rPr>
            <w:rFonts w:ascii="微软雅黑" w:eastAsia="微软雅黑" w:hAnsi="微软雅黑" w:cs="宋体"/>
            <w:color w:val="000000"/>
            <w:sz w:val="22"/>
          </w:rPr>
          <w:t xml:space="preserve">  "createTime": "2019-01-14T06:58:28.044Z",</w:t>
        </w:r>
      </w:ins>
    </w:p>
    <w:p w:rsidR="00781781" w:rsidRDefault="00DC2A50">
      <w:pPr>
        <w:tabs>
          <w:tab w:val="center" w:pos="892"/>
        </w:tabs>
        <w:ind w:leftChars="135" w:left="283"/>
        <w:rPr>
          <w:ins w:id="80" w:author="20181207" w:date="2019-01-14T16:32:00Z"/>
          <w:rFonts w:ascii="微软雅黑" w:eastAsia="微软雅黑" w:hAnsi="微软雅黑" w:cs="宋体"/>
          <w:color w:val="000000"/>
          <w:sz w:val="22"/>
        </w:rPr>
      </w:pPr>
      <w:ins w:id="81" w:author="20181207" w:date="2019-01-14T16:32:00Z">
        <w:r>
          <w:rPr>
            <w:rFonts w:ascii="微软雅黑" w:eastAsia="微软雅黑" w:hAnsi="微软雅黑" w:cs="宋体"/>
            <w:color w:val="000000"/>
            <w:sz w:val="22"/>
          </w:rPr>
          <w:t xml:space="preserve">  "description": "string",</w:t>
        </w:r>
      </w:ins>
    </w:p>
    <w:p w:rsidR="00781781" w:rsidRDefault="00DC2A50">
      <w:pPr>
        <w:tabs>
          <w:tab w:val="center" w:pos="892"/>
        </w:tabs>
        <w:ind w:leftChars="135" w:left="283"/>
        <w:rPr>
          <w:ins w:id="82" w:author="20181207" w:date="2019-01-14T16:32:00Z"/>
          <w:rFonts w:ascii="微软雅黑" w:eastAsia="微软雅黑" w:hAnsi="微软雅黑" w:cs="宋体"/>
          <w:color w:val="000000"/>
          <w:sz w:val="22"/>
        </w:rPr>
      </w:pPr>
      <w:ins w:id="83" w:author="20181207" w:date="2019-01-14T16:32:00Z">
        <w:r>
          <w:rPr>
            <w:rFonts w:ascii="微软雅黑" w:eastAsia="微软雅黑" w:hAnsi="微软雅黑" w:cs="宋体"/>
            <w:color w:val="000000"/>
            <w:sz w:val="22"/>
          </w:rPr>
          <w:t xml:space="preserve">  "parentId": "string",</w:t>
        </w:r>
      </w:ins>
    </w:p>
    <w:p w:rsidR="00781781" w:rsidRDefault="00DC2A50">
      <w:pPr>
        <w:tabs>
          <w:tab w:val="center" w:pos="892"/>
        </w:tabs>
        <w:ind w:leftChars="135" w:left="283"/>
        <w:rPr>
          <w:ins w:id="84" w:author="20181207" w:date="2019-01-14T16:32:00Z"/>
          <w:rFonts w:ascii="微软雅黑" w:eastAsia="微软雅黑" w:hAnsi="微软雅黑" w:cs="宋体"/>
          <w:color w:val="000000"/>
          <w:sz w:val="22"/>
        </w:rPr>
      </w:pPr>
      <w:ins w:id="85" w:author="20181207" w:date="2019-01-14T16:32:00Z">
        <w:r>
          <w:rPr>
            <w:rFonts w:ascii="微软雅黑" w:eastAsia="微软雅黑" w:hAnsi="微软雅黑" w:cs="宋体"/>
            <w:color w:val="000000"/>
            <w:sz w:val="22"/>
          </w:rPr>
          <w:t xml:space="preserve">  "title": "string",</w:t>
        </w:r>
      </w:ins>
    </w:p>
    <w:p w:rsidR="00781781" w:rsidRDefault="00DC2A50">
      <w:pPr>
        <w:tabs>
          <w:tab w:val="center" w:pos="892"/>
        </w:tabs>
        <w:ind w:leftChars="135" w:left="283"/>
        <w:rPr>
          <w:ins w:id="86" w:author="20181207" w:date="2019-01-14T16:32:00Z"/>
          <w:rFonts w:ascii="微软雅黑" w:eastAsia="微软雅黑" w:hAnsi="微软雅黑" w:cs="宋体"/>
          <w:color w:val="000000"/>
          <w:sz w:val="22"/>
        </w:rPr>
      </w:pPr>
      <w:ins w:id="87" w:author="20181207" w:date="2019-01-14T16:32:00Z">
        <w:r>
          <w:rPr>
            <w:rFonts w:ascii="微软雅黑" w:eastAsia="微软雅黑" w:hAnsi="微软雅黑" w:cs="宋体"/>
            <w:color w:val="000000"/>
            <w:sz w:val="22"/>
          </w:rPr>
          <w:t xml:space="preserve">  "visualEssayImages": [</w:t>
        </w:r>
      </w:ins>
    </w:p>
    <w:p w:rsidR="00781781" w:rsidRDefault="00DC2A50">
      <w:pPr>
        <w:tabs>
          <w:tab w:val="center" w:pos="892"/>
        </w:tabs>
        <w:ind w:leftChars="135" w:left="283"/>
        <w:rPr>
          <w:ins w:id="88" w:author="20181207" w:date="2019-01-14T16:32:00Z"/>
          <w:rFonts w:ascii="微软雅黑" w:eastAsia="微软雅黑" w:hAnsi="微软雅黑" w:cs="宋体"/>
          <w:color w:val="000000"/>
          <w:sz w:val="22"/>
        </w:rPr>
      </w:pPr>
      <w:ins w:id="89" w:author="20181207" w:date="2019-01-14T16:32:00Z">
        <w:r>
          <w:rPr>
            <w:rFonts w:ascii="微软雅黑" w:eastAsia="微软雅黑" w:hAnsi="微软雅黑" w:cs="宋体"/>
            <w:color w:val="000000"/>
            <w:sz w:val="22"/>
          </w:rPr>
          <w:t xml:space="preserve">    {</w:t>
        </w:r>
      </w:ins>
    </w:p>
    <w:p w:rsidR="00781781" w:rsidRDefault="00DC2A50">
      <w:pPr>
        <w:tabs>
          <w:tab w:val="center" w:pos="892"/>
        </w:tabs>
        <w:ind w:leftChars="135" w:left="283"/>
        <w:rPr>
          <w:ins w:id="90" w:author="20181207" w:date="2019-01-14T16:32:00Z"/>
          <w:rFonts w:ascii="微软雅黑" w:eastAsia="微软雅黑" w:hAnsi="微软雅黑" w:cs="宋体"/>
          <w:color w:val="000000"/>
          <w:sz w:val="22"/>
        </w:rPr>
      </w:pPr>
      <w:ins w:id="91" w:author="20181207" w:date="2019-01-14T16:32:00Z">
        <w:r>
          <w:rPr>
            <w:rFonts w:ascii="微软雅黑" w:eastAsia="微软雅黑" w:hAnsi="微软雅黑" w:cs="宋体"/>
            <w:color w:val="000000"/>
            <w:sz w:val="22"/>
          </w:rPr>
          <w:t xml:space="preserve">      "alternateText": "string",</w:t>
        </w:r>
      </w:ins>
    </w:p>
    <w:p w:rsidR="00781781" w:rsidRDefault="00DC2A50">
      <w:pPr>
        <w:tabs>
          <w:tab w:val="center" w:pos="892"/>
        </w:tabs>
        <w:ind w:leftChars="135" w:left="283"/>
        <w:rPr>
          <w:ins w:id="92" w:author="20181207" w:date="2019-01-14T16:32:00Z"/>
          <w:rFonts w:ascii="微软雅黑" w:eastAsia="微软雅黑" w:hAnsi="微软雅黑" w:cs="宋体"/>
          <w:color w:val="000000"/>
          <w:sz w:val="22"/>
        </w:rPr>
      </w:pPr>
      <w:ins w:id="93" w:author="20181207" w:date="2019-01-14T16:32:00Z">
        <w:r>
          <w:rPr>
            <w:rFonts w:ascii="微软雅黑" w:eastAsia="微软雅黑" w:hAnsi="微软雅黑" w:cs="宋体"/>
            <w:color w:val="000000"/>
            <w:sz w:val="22"/>
          </w:rPr>
          <w:t xml:space="preserve">      "</w:t>
        </w:r>
        <w:r>
          <w:rPr>
            <w:rFonts w:ascii="微软雅黑" w:eastAsia="微软雅黑" w:hAnsi="微软雅黑" w:cs="宋体"/>
            <w:color w:val="000000"/>
            <w:sz w:val="22"/>
          </w:rPr>
          <w:t>caption": "string",</w:t>
        </w:r>
      </w:ins>
    </w:p>
    <w:p w:rsidR="00781781" w:rsidRDefault="00DC2A50">
      <w:pPr>
        <w:tabs>
          <w:tab w:val="center" w:pos="892"/>
        </w:tabs>
        <w:ind w:leftChars="135" w:left="283"/>
        <w:rPr>
          <w:ins w:id="94" w:author="20181207" w:date="2019-01-14T16:32:00Z"/>
          <w:rFonts w:ascii="微软雅黑" w:eastAsia="微软雅黑" w:hAnsi="微软雅黑" w:cs="宋体"/>
          <w:color w:val="000000"/>
          <w:sz w:val="22"/>
        </w:rPr>
      </w:pPr>
      <w:ins w:id="95" w:author="20181207" w:date="2019-01-14T16:32:00Z">
        <w:r>
          <w:rPr>
            <w:rFonts w:ascii="微软雅黑" w:eastAsia="微软雅黑" w:hAnsi="微软雅黑" w:cs="宋体"/>
            <w:color w:val="000000"/>
            <w:sz w:val="22"/>
          </w:rPr>
          <w:t xml:space="preserve">      "originalID": "string",</w:t>
        </w:r>
      </w:ins>
    </w:p>
    <w:p w:rsidR="00781781" w:rsidRDefault="00DC2A50">
      <w:pPr>
        <w:tabs>
          <w:tab w:val="center" w:pos="892"/>
        </w:tabs>
        <w:ind w:leftChars="135" w:left="283"/>
        <w:rPr>
          <w:ins w:id="96" w:author="20181207" w:date="2019-01-14T16:32:00Z"/>
          <w:rFonts w:ascii="微软雅黑" w:eastAsia="微软雅黑" w:hAnsi="微软雅黑" w:cs="宋体"/>
          <w:color w:val="000000"/>
          <w:sz w:val="22"/>
        </w:rPr>
      </w:pPr>
      <w:ins w:id="97" w:author="20181207" w:date="2019-01-14T16:32:00Z">
        <w:r>
          <w:rPr>
            <w:rFonts w:ascii="微软雅黑" w:eastAsia="微软雅黑" w:hAnsi="微软雅黑" w:cs="宋体"/>
            <w:color w:val="000000"/>
            <w:sz w:val="22"/>
          </w:rPr>
          <w:t xml:space="preserve">      "originalUrl": "string",</w:t>
        </w:r>
      </w:ins>
    </w:p>
    <w:p w:rsidR="00781781" w:rsidRDefault="00DC2A50">
      <w:pPr>
        <w:tabs>
          <w:tab w:val="center" w:pos="892"/>
        </w:tabs>
        <w:ind w:leftChars="135" w:left="283"/>
        <w:rPr>
          <w:ins w:id="98" w:author="20181207" w:date="2019-01-14T16:32:00Z"/>
          <w:rFonts w:ascii="微软雅黑" w:eastAsia="微软雅黑" w:hAnsi="微软雅黑" w:cs="宋体"/>
          <w:color w:val="000000"/>
          <w:sz w:val="22"/>
        </w:rPr>
      </w:pPr>
      <w:ins w:id="99" w:author="20181207" w:date="2019-01-14T16:32:00Z">
        <w:r>
          <w:rPr>
            <w:rFonts w:ascii="微软雅黑" w:eastAsia="微软雅黑" w:hAnsi="微软雅黑" w:cs="宋体"/>
            <w:color w:val="000000"/>
            <w:sz w:val="22"/>
          </w:rPr>
          <w:t xml:space="preserve">      "thumbnailID": "string",</w:t>
        </w:r>
      </w:ins>
    </w:p>
    <w:p w:rsidR="00781781" w:rsidRDefault="00DC2A50">
      <w:pPr>
        <w:tabs>
          <w:tab w:val="center" w:pos="892"/>
        </w:tabs>
        <w:ind w:leftChars="135" w:left="283"/>
        <w:rPr>
          <w:ins w:id="100" w:author="20181207" w:date="2019-01-14T16:32:00Z"/>
          <w:rFonts w:ascii="微软雅黑" w:eastAsia="微软雅黑" w:hAnsi="微软雅黑" w:cs="宋体"/>
          <w:color w:val="000000"/>
          <w:sz w:val="22"/>
        </w:rPr>
      </w:pPr>
      <w:ins w:id="101" w:author="20181207" w:date="2019-01-14T16:32:00Z">
        <w:r>
          <w:rPr>
            <w:rFonts w:ascii="微软雅黑" w:eastAsia="微软雅黑" w:hAnsi="微软雅黑" w:cs="宋体"/>
            <w:color w:val="000000"/>
            <w:sz w:val="22"/>
          </w:rPr>
          <w:t xml:space="preserve">      "thumbnailUrl": "string",</w:t>
        </w:r>
      </w:ins>
    </w:p>
    <w:p w:rsidR="00781781" w:rsidRDefault="00DC2A50">
      <w:pPr>
        <w:tabs>
          <w:tab w:val="center" w:pos="892"/>
        </w:tabs>
        <w:ind w:leftChars="135" w:left="283"/>
        <w:rPr>
          <w:ins w:id="102" w:author="20181207" w:date="2019-01-14T16:32:00Z"/>
          <w:rFonts w:ascii="微软雅黑" w:eastAsia="微软雅黑" w:hAnsi="微软雅黑" w:cs="宋体"/>
          <w:color w:val="000000"/>
          <w:sz w:val="22"/>
        </w:rPr>
      </w:pPr>
      <w:ins w:id="103" w:author="20181207" w:date="2019-01-14T16:32:00Z">
        <w:r>
          <w:rPr>
            <w:rFonts w:ascii="微软雅黑" w:eastAsia="微软雅黑" w:hAnsi="微软雅黑" w:cs="宋体"/>
            <w:color w:val="000000"/>
            <w:sz w:val="22"/>
          </w:rPr>
          <w:t xml:space="preserve">      "title": "string"</w:t>
        </w:r>
      </w:ins>
    </w:p>
    <w:p w:rsidR="00781781" w:rsidRDefault="00DC2A50">
      <w:pPr>
        <w:tabs>
          <w:tab w:val="center" w:pos="892"/>
        </w:tabs>
        <w:ind w:leftChars="135" w:left="283"/>
        <w:rPr>
          <w:ins w:id="104" w:author="20181207" w:date="2019-01-14T16:32:00Z"/>
          <w:rFonts w:ascii="微软雅黑" w:eastAsia="微软雅黑" w:hAnsi="微软雅黑" w:cs="宋体"/>
          <w:color w:val="000000"/>
          <w:sz w:val="22"/>
        </w:rPr>
      </w:pPr>
      <w:ins w:id="105" w:author="20181207" w:date="2019-01-14T16:32:00Z">
        <w:r>
          <w:rPr>
            <w:rFonts w:ascii="微软雅黑" w:eastAsia="微软雅黑" w:hAnsi="微软雅黑" w:cs="宋体"/>
            <w:color w:val="000000"/>
            <w:sz w:val="22"/>
          </w:rPr>
          <w:t xml:space="preserve">    }</w:t>
        </w:r>
      </w:ins>
    </w:p>
    <w:p w:rsidR="00781781" w:rsidRDefault="00DC2A50">
      <w:pPr>
        <w:tabs>
          <w:tab w:val="center" w:pos="892"/>
        </w:tabs>
        <w:ind w:leftChars="135" w:left="283"/>
        <w:rPr>
          <w:ins w:id="106" w:author="20181207" w:date="2019-01-14T16:32:00Z"/>
          <w:rFonts w:ascii="微软雅黑" w:eastAsia="微软雅黑" w:hAnsi="微软雅黑" w:cs="宋体"/>
          <w:color w:val="000000"/>
          <w:sz w:val="22"/>
        </w:rPr>
      </w:pPr>
      <w:ins w:id="107" w:author="20181207" w:date="2019-01-14T16:32:00Z">
        <w:r>
          <w:rPr>
            <w:rFonts w:ascii="微软雅黑" w:eastAsia="微软雅黑" w:hAnsi="微软雅黑" w:cs="宋体"/>
            <w:color w:val="000000"/>
            <w:sz w:val="22"/>
          </w:rPr>
          <w:t xml:space="preserve">  ]</w:t>
        </w:r>
      </w:ins>
    </w:p>
    <w:p w:rsidR="00781781" w:rsidRDefault="00DC2A50">
      <w:pPr>
        <w:tabs>
          <w:tab w:val="center" w:pos="892"/>
        </w:tabs>
        <w:ind w:leftChars="135" w:left="283"/>
        <w:rPr>
          <w:ins w:id="108" w:author="20181207" w:date="2019-01-14T16:32:00Z"/>
          <w:rFonts w:ascii="微软雅黑" w:eastAsia="微软雅黑" w:hAnsi="微软雅黑" w:cs="宋体"/>
          <w:color w:val="000000"/>
          <w:sz w:val="22"/>
        </w:rPr>
      </w:pPr>
      <w:ins w:id="109" w:author="20181207" w:date="2019-01-14T16:32:00Z">
        <w:r>
          <w:rPr>
            <w:rFonts w:ascii="微软雅黑" w:eastAsia="微软雅黑" w:hAnsi="微软雅黑" w:cs="宋体"/>
            <w:color w:val="000000"/>
            <w:sz w:val="22"/>
          </w:rPr>
          <w:t>}</w:t>
        </w:r>
      </w:ins>
    </w:p>
    <w:p w:rsidR="00781781" w:rsidRDefault="00DC2A50">
      <w:pPr>
        <w:tabs>
          <w:tab w:val="center" w:pos="892"/>
        </w:tabs>
        <w:ind w:leftChars="135" w:left="283"/>
        <w:rPr>
          <w:ins w:id="110" w:author="20181207" w:date="2019-01-14T16:32:00Z"/>
          <w:rFonts w:ascii="微软雅黑" w:eastAsia="微软雅黑" w:hAnsi="微软雅黑" w:cs="宋体"/>
          <w:b/>
          <w:color w:val="000000"/>
          <w:sz w:val="22"/>
        </w:rPr>
      </w:pPr>
      <w:ins w:id="111" w:author="20181207" w:date="2019-01-14T16:32:00Z">
        <w:r>
          <w:rPr>
            <w:rFonts w:ascii="微软雅黑" w:eastAsia="微软雅黑" w:hAnsi="微软雅黑" w:cs="宋体" w:hint="eastAsia"/>
            <w:b/>
            <w:color w:val="000000"/>
            <w:sz w:val="22"/>
          </w:rPr>
          <w:t>Return parameters:</w:t>
        </w:r>
      </w:ins>
    </w:p>
    <w:tbl>
      <w:tblPr>
        <w:tblpPr w:leftFromText="180" w:rightFromText="180" w:vertAnchor="text" w:horzAnchor="page" w:tblpX="2340" w:tblpY="624"/>
        <w:tblOverlap w:val="never"/>
        <w:tblW w:w="9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0"/>
        <w:gridCol w:w="1701"/>
        <w:gridCol w:w="1134"/>
        <w:gridCol w:w="4252"/>
      </w:tblGrid>
      <w:tr w:rsidR="00781781">
        <w:trPr>
          <w:trHeight w:val="535"/>
          <w:ins w:id="112" w:author="20181207" w:date="2019-01-14T16:32:00Z"/>
        </w:trPr>
        <w:tc>
          <w:tcPr>
            <w:tcW w:w="2000" w:type="dxa"/>
            <w:shd w:val="clear" w:color="auto" w:fill="auto"/>
            <w:vAlign w:val="center"/>
          </w:tcPr>
          <w:p w:rsidR="00781781" w:rsidRDefault="00DC2A50">
            <w:pPr>
              <w:widowControl/>
              <w:jc w:val="left"/>
              <w:rPr>
                <w:ins w:id="113" w:author="20181207" w:date="2019-01-14T16:32:00Z"/>
                <w:rFonts w:ascii="宋体" w:eastAsia="宋体" w:hAnsi="宋体" w:cs="宋体"/>
                <w:b/>
                <w:color w:val="000000"/>
                <w:kern w:val="0"/>
                <w:sz w:val="24"/>
              </w:rPr>
            </w:pPr>
            <w:ins w:id="114" w:author="20181207" w:date="2019-01-14T16:32:00Z">
              <w:r>
                <w:rPr>
                  <w:rFonts w:ascii="宋体" w:eastAsia="宋体" w:hAnsi="宋体" w:cs="宋体" w:hint="eastAsia"/>
                  <w:b/>
                  <w:color w:val="000000"/>
                  <w:kern w:val="0"/>
                  <w:sz w:val="24"/>
                </w:rPr>
                <w:t>Field</w:t>
              </w:r>
            </w:ins>
          </w:p>
        </w:tc>
        <w:tc>
          <w:tcPr>
            <w:tcW w:w="1701" w:type="dxa"/>
            <w:shd w:val="clear" w:color="auto" w:fill="auto"/>
            <w:vAlign w:val="center"/>
          </w:tcPr>
          <w:p w:rsidR="00781781" w:rsidRDefault="00DC2A50">
            <w:pPr>
              <w:widowControl/>
              <w:jc w:val="left"/>
              <w:rPr>
                <w:ins w:id="115" w:author="20181207" w:date="2019-01-14T16:32:00Z"/>
                <w:rFonts w:ascii="宋体" w:eastAsia="宋体" w:hAnsi="宋体" w:cs="宋体"/>
                <w:b/>
                <w:color w:val="000000"/>
                <w:kern w:val="0"/>
                <w:sz w:val="24"/>
              </w:rPr>
            </w:pPr>
            <w:ins w:id="116" w:author="20181207" w:date="2019-01-14T16:32:00Z">
              <w:r>
                <w:rPr>
                  <w:rFonts w:ascii="宋体" w:eastAsia="宋体" w:hAnsi="宋体" w:cs="宋体" w:hint="eastAsia"/>
                  <w:b/>
                  <w:color w:val="000000"/>
                  <w:kern w:val="0"/>
                  <w:sz w:val="24"/>
                </w:rPr>
                <w:t>type</w:t>
              </w:r>
            </w:ins>
          </w:p>
        </w:tc>
        <w:tc>
          <w:tcPr>
            <w:tcW w:w="1134" w:type="dxa"/>
            <w:shd w:val="clear" w:color="auto" w:fill="auto"/>
            <w:vAlign w:val="center"/>
          </w:tcPr>
          <w:p w:rsidR="00781781" w:rsidRDefault="00DC2A50">
            <w:pPr>
              <w:widowControl/>
              <w:jc w:val="left"/>
              <w:rPr>
                <w:ins w:id="117" w:author="20181207" w:date="2019-01-14T16:32:00Z"/>
                <w:rFonts w:ascii="宋体" w:eastAsia="宋体" w:hAnsi="宋体" w:cs="宋体"/>
                <w:b/>
                <w:color w:val="000000"/>
                <w:kern w:val="0"/>
                <w:sz w:val="24"/>
              </w:rPr>
            </w:pPr>
            <w:ins w:id="118" w:author="20181207" w:date="2019-01-14T16:32:00Z">
              <w:r>
                <w:rPr>
                  <w:rFonts w:ascii="宋体" w:eastAsia="宋体" w:hAnsi="宋体" w:cs="宋体" w:hint="eastAsia"/>
                  <w:b/>
                  <w:color w:val="000000"/>
                  <w:kern w:val="0"/>
                  <w:sz w:val="24"/>
                </w:rPr>
                <w:t>Must</w:t>
              </w:r>
            </w:ins>
          </w:p>
        </w:tc>
        <w:tc>
          <w:tcPr>
            <w:tcW w:w="4252" w:type="dxa"/>
            <w:shd w:val="clear" w:color="auto" w:fill="auto"/>
            <w:vAlign w:val="center"/>
          </w:tcPr>
          <w:p w:rsidR="00781781" w:rsidRDefault="00DC2A50">
            <w:pPr>
              <w:widowControl/>
              <w:jc w:val="left"/>
              <w:rPr>
                <w:ins w:id="119" w:author="20181207" w:date="2019-01-14T16:32:00Z"/>
                <w:rFonts w:ascii="宋体" w:eastAsia="宋体" w:hAnsi="宋体" w:cs="宋体"/>
                <w:b/>
                <w:color w:val="000000"/>
                <w:kern w:val="0"/>
                <w:sz w:val="24"/>
              </w:rPr>
            </w:pPr>
            <w:ins w:id="120" w:author="20181207" w:date="2019-01-14T16:32:00Z">
              <w:r>
                <w:rPr>
                  <w:rFonts w:ascii="宋体" w:eastAsia="宋体" w:hAnsi="宋体" w:cs="宋体" w:hint="eastAsia"/>
                  <w:b/>
                  <w:color w:val="000000"/>
                  <w:kern w:val="0"/>
                  <w:sz w:val="24"/>
                </w:rPr>
                <w:t>describe</w:t>
              </w:r>
            </w:ins>
          </w:p>
        </w:tc>
      </w:tr>
      <w:tr w:rsidR="00781781">
        <w:trPr>
          <w:trHeight w:val="507"/>
          <w:ins w:id="121" w:author="20181207" w:date="2019-01-14T16:32:00Z"/>
        </w:trPr>
        <w:tc>
          <w:tcPr>
            <w:tcW w:w="2000" w:type="dxa"/>
            <w:shd w:val="clear" w:color="auto" w:fill="auto"/>
            <w:vAlign w:val="center"/>
          </w:tcPr>
          <w:p w:rsidR="00781781" w:rsidRDefault="00DC2A50">
            <w:pPr>
              <w:tabs>
                <w:tab w:val="center" w:pos="892"/>
              </w:tabs>
              <w:rPr>
                <w:ins w:id="122" w:author="20181207" w:date="2019-01-14T16:32:00Z"/>
                <w:rFonts w:ascii="宋体" w:hAnsi="宋体" w:cs="宋体"/>
                <w:color w:val="000000"/>
                <w:sz w:val="22"/>
              </w:rPr>
            </w:pPr>
            <w:ins w:id="123" w:author="20181207" w:date="2019-01-14T16:32:00Z">
              <w:r>
                <w:rPr>
                  <w:rFonts w:ascii="宋体" w:hAnsi="宋体" w:cs="宋体"/>
                  <w:color w:val="000000"/>
                  <w:sz w:val="22"/>
                </w:rPr>
                <w:t>code</w:t>
              </w:r>
            </w:ins>
          </w:p>
        </w:tc>
        <w:tc>
          <w:tcPr>
            <w:tcW w:w="1701" w:type="dxa"/>
            <w:shd w:val="clear" w:color="auto" w:fill="auto"/>
            <w:vAlign w:val="center"/>
          </w:tcPr>
          <w:p w:rsidR="00781781" w:rsidRDefault="00DC2A50">
            <w:pPr>
              <w:tabs>
                <w:tab w:val="center" w:pos="892"/>
              </w:tabs>
              <w:rPr>
                <w:ins w:id="124" w:author="20181207" w:date="2019-01-14T16:32:00Z"/>
                <w:rFonts w:ascii="宋体" w:hAnsi="宋体" w:cs="宋体"/>
                <w:color w:val="000000"/>
                <w:sz w:val="22"/>
              </w:rPr>
            </w:pPr>
            <w:ins w:id="125" w:author="20181207" w:date="2019-01-14T16:32:00Z">
              <w:r>
                <w:rPr>
                  <w:rFonts w:ascii="宋体" w:hAnsi="宋体" w:cs="宋体"/>
                  <w:color w:val="000000"/>
                  <w:sz w:val="22"/>
                </w:rPr>
                <w:t>String</w:t>
              </w:r>
            </w:ins>
          </w:p>
        </w:tc>
        <w:tc>
          <w:tcPr>
            <w:tcW w:w="1134" w:type="dxa"/>
            <w:shd w:val="clear" w:color="auto" w:fill="auto"/>
            <w:vAlign w:val="center"/>
          </w:tcPr>
          <w:p w:rsidR="00781781" w:rsidRDefault="00DC2A50">
            <w:pPr>
              <w:tabs>
                <w:tab w:val="center" w:pos="892"/>
              </w:tabs>
              <w:rPr>
                <w:ins w:id="126" w:author="20181207" w:date="2019-01-14T16:32:00Z"/>
                <w:rFonts w:ascii="宋体" w:hAnsi="宋体" w:cs="宋体"/>
                <w:color w:val="000000"/>
                <w:sz w:val="22"/>
              </w:rPr>
            </w:pPr>
            <w:ins w:id="127" w:author="20181207" w:date="2019-01-14T16:32:00Z">
              <w:r>
                <w:rPr>
                  <w:rFonts w:ascii="宋体" w:hAnsi="宋体" w:cs="宋体" w:hint="eastAsia"/>
                  <w:color w:val="000000"/>
                  <w:sz w:val="22"/>
                </w:rPr>
                <w:t>Y</w:t>
              </w:r>
            </w:ins>
          </w:p>
        </w:tc>
        <w:tc>
          <w:tcPr>
            <w:tcW w:w="4252" w:type="dxa"/>
            <w:shd w:val="clear" w:color="auto" w:fill="auto"/>
            <w:vAlign w:val="center"/>
          </w:tcPr>
          <w:p w:rsidR="00781781" w:rsidRDefault="00DC2A50">
            <w:pPr>
              <w:tabs>
                <w:tab w:val="center" w:pos="892"/>
              </w:tabs>
              <w:rPr>
                <w:ins w:id="128" w:author="20181207" w:date="2019-01-14T16:32:00Z"/>
                <w:rFonts w:ascii="宋体" w:hAnsi="宋体" w:cs="宋体"/>
                <w:color w:val="000000"/>
                <w:sz w:val="22"/>
              </w:rPr>
            </w:pPr>
            <w:ins w:id="129" w:author="20181207" w:date="2019-01-14T17:47:00Z">
              <w:r>
                <w:rPr>
                  <w:rFonts w:ascii="宋体" w:hAnsi="宋体" w:cs="宋体"/>
                  <w:color w:val="000000"/>
                  <w:sz w:val="22"/>
                </w:rPr>
                <w:t>R</w:t>
              </w:r>
              <w:r>
                <w:rPr>
                  <w:rFonts w:ascii="宋体" w:hAnsi="宋体" w:cs="宋体" w:hint="eastAsia"/>
                  <w:color w:val="000000"/>
                  <w:sz w:val="22"/>
                </w:rPr>
                <w:t>esponse code</w:t>
              </w:r>
            </w:ins>
          </w:p>
        </w:tc>
      </w:tr>
      <w:tr w:rsidR="00781781">
        <w:trPr>
          <w:trHeight w:val="507"/>
          <w:ins w:id="130" w:author="20181207" w:date="2019-01-14T16:32:00Z"/>
        </w:trPr>
        <w:tc>
          <w:tcPr>
            <w:tcW w:w="2000" w:type="dxa"/>
            <w:shd w:val="clear" w:color="auto" w:fill="auto"/>
            <w:vAlign w:val="center"/>
          </w:tcPr>
          <w:p w:rsidR="00781781" w:rsidRDefault="00DC2A50">
            <w:pPr>
              <w:tabs>
                <w:tab w:val="center" w:pos="892"/>
              </w:tabs>
              <w:rPr>
                <w:ins w:id="131" w:author="20181207" w:date="2019-01-14T16:32:00Z"/>
                <w:rFonts w:ascii="宋体" w:hAnsi="宋体" w:cs="宋体"/>
                <w:color w:val="000000"/>
                <w:sz w:val="22"/>
              </w:rPr>
            </w:pPr>
            <w:ins w:id="132" w:author="20181207" w:date="2019-01-14T17:47:00Z">
              <w:r>
                <w:rPr>
                  <w:rFonts w:ascii="宋体" w:hAnsi="宋体" w:cs="宋体" w:hint="eastAsia"/>
                  <w:color w:val="000000"/>
                  <w:sz w:val="22"/>
                </w:rPr>
                <w:t>msg</w:t>
              </w:r>
            </w:ins>
          </w:p>
        </w:tc>
        <w:tc>
          <w:tcPr>
            <w:tcW w:w="1701" w:type="dxa"/>
            <w:shd w:val="clear" w:color="auto" w:fill="auto"/>
            <w:vAlign w:val="center"/>
          </w:tcPr>
          <w:p w:rsidR="00781781" w:rsidRDefault="00DC2A50">
            <w:pPr>
              <w:tabs>
                <w:tab w:val="center" w:pos="892"/>
              </w:tabs>
              <w:rPr>
                <w:ins w:id="133" w:author="20181207" w:date="2019-01-14T16:32:00Z"/>
                <w:rFonts w:ascii="宋体" w:hAnsi="宋体" w:cs="宋体"/>
                <w:color w:val="000000"/>
                <w:sz w:val="22"/>
              </w:rPr>
            </w:pPr>
            <w:ins w:id="134" w:author="20181207" w:date="2019-01-14T17:47:00Z">
              <w:r>
                <w:rPr>
                  <w:rFonts w:ascii="宋体" w:hAnsi="宋体" w:cs="宋体" w:hint="eastAsia"/>
                  <w:color w:val="000000"/>
                  <w:sz w:val="22"/>
                </w:rPr>
                <w:t>String</w:t>
              </w:r>
            </w:ins>
          </w:p>
        </w:tc>
        <w:tc>
          <w:tcPr>
            <w:tcW w:w="1134" w:type="dxa"/>
            <w:shd w:val="clear" w:color="auto" w:fill="auto"/>
            <w:vAlign w:val="center"/>
          </w:tcPr>
          <w:p w:rsidR="00781781" w:rsidRDefault="00DC2A50">
            <w:pPr>
              <w:tabs>
                <w:tab w:val="center" w:pos="892"/>
              </w:tabs>
              <w:rPr>
                <w:ins w:id="135" w:author="20181207" w:date="2019-01-14T16:32:00Z"/>
                <w:rFonts w:ascii="宋体" w:hAnsi="宋体" w:cs="宋体"/>
                <w:color w:val="000000"/>
                <w:sz w:val="22"/>
              </w:rPr>
            </w:pPr>
            <w:ins w:id="136" w:author="20181207" w:date="2019-01-14T17:47:00Z">
              <w:r>
                <w:rPr>
                  <w:rFonts w:ascii="宋体" w:hAnsi="宋体" w:cs="宋体" w:hint="eastAsia"/>
                  <w:color w:val="000000"/>
                  <w:sz w:val="22"/>
                </w:rPr>
                <w:t>Y</w:t>
              </w:r>
            </w:ins>
          </w:p>
        </w:tc>
        <w:tc>
          <w:tcPr>
            <w:tcW w:w="4252" w:type="dxa"/>
            <w:shd w:val="clear" w:color="auto" w:fill="auto"/>
            <w:vAlign w:val="center"/>
          </w:tcPr>
          <w:p w:rsidR="00781781" w:rsidRDefault="00DC2A50">
            <w:pPr>
              <w:tabs>
                <w:tab w:val="center" w:pos="892"/>
              </w:tabs>
              <w:rPr>
                <w:ins w:id="137" w:author="20181207" w:date="2019-01-14T16:32:00Z"/>
                <w:rFonts w:ascii="宋体" w:hAnsi="宋体" w:cs="宋体"/>
                <w:color w:val="000000"/>
                <w:sz w:val="22"/>
              </w:rPr>
            </w:pPr>
            <w:ins w:id="138" w:author="20181207" w:date="2019-01-14T17:47:00Z">
              <w:r>
                <w:rPr>
                  <w:rFonts w:ascii="宋体" w:hAnsi="宋体" w:cs="宋体"/>
                  <w:color w:val="000000"/>
                  <w:sz w:val="22"/>
                </w:rPr>
                <w:t xml:space="preserve">Response </w:t>
              </w:r>
              <w:r>
                <w:rPr>
                  <w:rFonts w:ascii="宋体" w:hAnsi="宋体" w:cs="宋体" w:hint="eastAsia"/>
                  <w:color w:val="000000"/>
                  <w:sz w:val="22"/>
                </w:rPr>
                <w:t>message</w:t>
              </w:r>
            </w:ins>
          </w:p>
        </w:tc>
      </w:tr>
      <w:tr w:rsidR="00781781">
        <w:trPr>
          <w:trHeight w:val="507"/>
          <w:ins w:id="139" w:author="20181207" w:date="2019-01-14T16:32:00Z"/>
        </w:trPr>
        <w:tc>
          <w:tcPr>
            <w:tcW w:w="2000" w:type="dxa"/>
            <w:shd w:val="clear" w:color="auto" w:fill="auto"/>
            <w:vAlign w:val="center"/>
          </w:tcPr>
          <w:p w:rsidR="00781781" w:rsidRDefault="00DC2A50">
            <w:pPr>
              <w:tabs>
                <w:tab w:val="center" w:pos="892"/>
              </w:tabs>
              <w:rPr>
                <w:ins w:id="140" w:author="20181207" w:date="2019-01-14T16:32:00Z"/>
                <w:rFonts w:ascii="宋体" w:hAnsi="宋体" w:cs="宋体"/>
                <w:color w:val="000000"/>
                <w:sz w:val="22"/>
              </w:rPr>
            </w:pPr>
            <w:ins w:id="141" w:author="20181207" w:date="2019-01-14T17:47:00Z">
              <w:r>
                <w:rPr>
                  <w:rFonts w:ascii="宋体" w:hAnsi="宋体" w:cs="宋体" w:hint="eastAsia"/>
                  <w:color w:val="000000"/>
                  <w:sz w:val="22"/>
                </w:rPr>
                <w:lastRenderedPageBreak/>
                <w:t>resultMap</w:t>
              </w:r>
            </w:ins>
          </w:p>
        </w:tc>
        <w:tc>
          <w:tcPr>
            <w:tcW w:w="1701" w:type="dxa"/>
            <w:shd w:val="clear" w:color="auto" w:fill="auto"/>
            <w:vAlign w:val="center"/>
          </w:tcPr>
          <w:p w:rsidR="00781781" w:rsidRDefault="00DC2A50">
            <w:pPr>
              <w:tabs>
                <w:tab w:val="center" w:pos="892"/>
              </w:tabs>
              <w:rPr>
                <w:ins w:id="142" w:author="20181207" w:date="2019-01-14T16:32:00Z"/>
                <w:rFonts w:ascii="宋体" w:hAnsi="宋体" w:cs="宋体"/>
                <w:color w:val="000000"/>
                <w:sz w:val="22"/>
              </w:rPr>
            </w:pPr>
            <w:ins w:id="143" w:author="20181207" w:date="2019-01-14T17:47:00Z">
              <w:r>
                <w:rPr>
                  <w:rFonts w:ascii="宋体" w:hAnsi="宋体" w:cs="宋体" w:hint="eastAsia"/>
                  <w:color w:val="000000"/>
                  <w:sz w:val="22"/>
                </w:rPr>
                <w:t>Json</w:t>
              </w:r>
            </w:ins>
          </w:p>
        </w:tc>
        <w:tc>
          <w:tcPr>
            <w:tcW w:w="1134" w:type="dxa"/>
            <w:shd w:val="clear" w:color="auto" w:fill="auto"/>
            <w:vAlign w:val="center"/>
          </w:tcPr>
          <w:p w:rsidR="00781781" w:rsidRDefault="00DC2A50">
            <w:pPr>
              <w:tabs>
                <w:tab w:val="center" w:pos="892"/>
              </w:tabs>
              <w:rPr>
                <w:ins w:id="144" w:author="20181207" w:date="2019-01-14T16:32:00Z"/>
                <w:rFonts w:ascii="宋体" w:hAnsi="宋体" w:cs="宋体"/>
                <w:color w:val="000000"/>
                <w:sz w:val="22"/>
              </w:rPr>
            </w:pPr>
            <w:ins w:id="145" w:author="20181207" w:date="2019-01-14T17:47:00Z">
              <w:r>
                <w:rPr>
                  <w:rFonts w:ascii="宋体" w:hAnsi="宋体" w:cs="宋体" w:hint="eastAsia"/>
                  <w:color w:val="000000"/>
                  <w:sz w:val="22"/>
                </w:rPr>
                <w:t>Y</w:t>
              </w:r>
            </w:ins>
          </w:p>
        </w:tc>
        <w:tc>
          <w:tcPr>
            <w:tcW w:w="4252" w:type="dxa"/>
            <w:shd w:val="clear" w:color="auto" w:fill="auto"/>
            <w:vAlign w:val="center"/>
          </w:tcPr>
          <w:p w:rsidR="00781781" w:rsidRDefault="00DC2A50">
            <w:pPr>
              <w:tabs>
                <w:tab w:val="center" w:pos="892"/>
              </w:tabs>
              <w:rPr>
                <w:ins w:id="146" w:author="20181207" w:date="2019-01-14T16:32:00Z"/>
                <w:rFonts w:ascii="宋体" w:hAnsi="宋体" w:cs="宋体"/>
                <w:color w:val="000000"/>
                <w:sz w:val="22"/>
              </w:rPr>
            </w:pPr>
            <w:ins w:id="147" w:author="20181207" w:date="2019-01-14T17:47:00Z">
              <w:r>
                <w:rPr>
                  <w:rFonts w:ascii="宋体" w:hAnsi="宋体" w:cs="宋体"/>
                  <w:color w:val="000000"/>
                  <w:sz w:val="22"/>
                </w:rPr>
                <w:t>T</w:t>
              </w:r>
              <w:r>
                <w:rPr>
                  <w:rFonts w:ascii="宋体" w:hAnsi="宋体" w:cs="宋体" w:hint="eastAsia"/>
                  <w:color w:val="000000"/>
                  <w:sz w:val="22"/>
                </w:rPr>
                <w:t>he result map</w:t>
              </w:r>
            </w:ins>
          </w:p>
        </w:tc>
      </w:tr>
    </w:tbl>
    <w:p w:rsidR="00781781" w:rsidRDefault="00DC2A50">
      <w:pPr>
        <w:rPr>
          <w:ins w:id="148" w:author="20181207" w:date="2019-01-14T16:32:00Z"/>
          <w:rFonts w:ascii="Consolas" w:eastAsia="Consolas" w:hAnsi="Consolas" w:cs="Consolas"/>
          <w:color w:val="000000"/>
          <w:sz w:val="19"/>
          <w:szCs w:val="19"/>
          <w:shd w:val="clear" w:color="auto" w:fill="FCF6DB"/>
        </w:rPr>
      </w:pPr>
      <w:ins w:id="149" w:author="20181207" w:date="2019-01-14T16:32:00Z">
        <w:r>
          <w:rPr>
            <w:rFonts w:ascii="Consolas" w:eastAsia="Consolas" w:hAnsi="Consolas" w:cs="Consolas"/>
            <w:color w:val="000000"/>
            <w:sz w:val="19"/>
            <w:szCs w:val="19"/>
            <w:shd w:val="clear" w:color="auto" w:fill="FCF6DB"/>
          </w:rPr>
          <w:lastRenderedPageBreak/>
          <w:t xml:space="preserve">{ "code": </w:t>
        </w:r>
        <w:r>
          <w:rPr>
            <w:rFonts w:ascii="Consolas" w:eastAsia="Consolas" w:hAnsi="Consolas" w:cs="Consolas"/>
            <w:color w:val="880000"/>
            <w:sz w:val="19"/>
            <w:szCs w:val="19"/>
            <w:shd w:val="clear" w:color="auto" w:fill="FCF6DB"/>
          </w:rPr>
          <w:t>0</w:t>
        </w:r>
        <w:r>
          <w:rPr>
            <w:rFonts w:ascii="Consolas" w:eastAsia="Consolas" w:hAnsi="Consolas" w:cs="Consolas"/>
            <w:color w:val="000000"/>
            <w:sz w:val="19"/>
            <w:szCs w:val="19"/>
            <w:shd w:val="clear" w:color="auto" w:fill="FCF6DB"/>
          </w:rPr>
          <w:t xml:space="preserve">, "msg": </w:t>
        </w:r>
        <w:r>
          <w:rPr>
            <w:rFonts w:ascii="Consolas" w:eastAsia="Consolas" w:hAnsi="Consolas" w:cs="Consolas"/>
            <w:color w:val="880000"/>
            <w:sz w:val="19"/>
            <w:szCs w:val="19"/>
            <w:shd w:val="clear" w:color="auto" w:fill="FCF6DB"/>
          </w:rPr>
          <w:t>"success"</w:t>
        </w:r>
        <w:r>
          <w:rPr>
            <w:rFonts w:ascii="Consolas" w:eastAsia="Consolas" w:hAnsi="Consolas" w:cs="Consolas"/>
            <w:color w:val="000000"/>
            <w:sz w:val="19"/>
            <w:szCs w:val="19"/>
            <w:shd w:val="clear" w:color="auto" w:fill="FCF6DB"/>
          </w:rPr>
          <w:t xml:space="preserve">, "resultMap": { "data": </w:t>
        </w:r>
        <w:r>
          <w:rPr>
            <w:rFonts w:ascii="Consolas" w:eastAsia="Consolas" w:hAnsi="Consolas" w:cs="Consolas"/>
            <w:color w:val="880000"/>
            <w:sz w:val="19"/>
            <w:szCs w:val="19"/>
            <w:shd w:val="clear" w:color="auto" w:fill="FCF6DB"/>
          </w:rPr>
          <w:t>"string"</w:t>
        </w:r>
        <w:r>
          <w:rPr>
            <w:rFonts w:ascii="Consolas" w:eastAsia="Consolas" w:hAnsi="Consolas" w:cs="Consolas"/>
            <w:color w:val="000000"/>
            <w:sz w:val="19"/>
            <w:szCs w:val="19"/>
            <w:shd w:val="clear" w:color="auto" w:fill="FCF6DB"/>
          </w:rPr>
          <w:t xml:space="preserve"> } }</w:t>
        </w:r>
      </w:ins>
    </w:p>
    <w:p w:rsidR="00781781" w:rsidRDefault="00781781">
      <w:pPr>
        <w:rPr>
          <w:ins w:id="150" w:author="20181207" w:date="2019-01-14T16:32:00Z"/>
          <w:rFonts w:ascii="Consolas" w:eastAsia="Consolas" w:hAnsi="Consolas" w:cs="Consolas"/>
          <w:color w:val="000000"/>
          <w:sz w:val="19"/>
          <w:szCs w:val="19"/>
          <w:shd w:val="clear" w:color="auto" w:fill="FCF6DB"/>
        </w:rPr>
      </w:pPr>
    </w:p>
    <w:p w:rsidR="00781781" w:rsidRDefault="00DC2A50">
      <w:pPr>
        <w:pStyle w:val="1"/>
        <w:numPr>
          <w:ilvl w:val="0"/>
          <w:numId w:val="1"/>
        </w:numPr>
        <w:rPr>
          <w:ins w:id="151" w:author="20181207" w:date="2019-01-14T16:32:00Z"/>
        </w:rPr>
      </w:pPr>
      <w:ins w:id="152" w:author="20181207" w:date="2019-01-14T16:32:00Z">
        <w:r>
          <w:rPr>
            <w:rFonts w:hint="eastAsia"/>
          </w:rPr>
          <w:lastRenderedPageBreak/>
          <w:t>Update visualEssay</w:t>
        </w:r>
      </w:ins>
    </w:p>
    <w:p w:rsidR="00781781" w:rsidRDefault="00DC2A50">
      <w:pPr>
        <w:tabs>
          <w:tab w:val="center" w:pos="892"/>
        </w:tabs>
        <w:ind w:leftChars="135" w:left="283"/>
        <w:rPr>
          <w:ins w:id="153" w:author="20181207" w:date="2019-01-14T16:32:00Z"/>
          <w:rFonts w:ascii="微软雅黑" w:eastAsia="微软雅黑" w:hAnsi="微软雅黑" w:cs="宋体"/>
          <w:b/>
          <w:color w:val="000000"/>
          <w:sz w:val="22"/>
        </w:rPr>
      </w:pPr>
      <w:ins w:id="154" w:author="20181207" w:date="2019-01-14T16:32:00Z">
        <w:r>
          <w:rPr>
            <w:rFonts w:ascii="微软雅黑" w:eastAsia="微软雅黑" w:hAnsi="微软雅黑" w:cs="宋体" w:hint="eastAsia"/>
            <w:b/>
            <w:color w:val="000000"/>
            <w:sz w:val="22"/>
          </w:rPr>
          <w:t xml:space="preserve">URL: </w:t>
        </w:r>
      </w:ins>
    </w:p>
    <w:p w:rsidR="00781781" w:rsidRDefault="00DC2A50">
      <w:pPr>
        <w:pStyle w:val="HTML"/>
        <w:widowControl/>
        <w:pBdr>
          <w:top w:val="single" w:sz="6" w:space="7" w:color="E5E0C6"/>
          <w:left w:val="single" w:sz="6" w:space="7" w:color="E5E0C6"/>
          <w:bottom w:val="single" w:sz="6" w:space="7" w:color="E5E0C6"/>
          <w:right w:val="single" w:sz="6" w:space="7" w:color="E5E0C6"/>
        </w:pBdr>
        <w:shd w:val="clear" w:color="auto" w:fill="FCF6DB"/>
        <w:spacing w:before="75"/>
        <w:textAlignment w:val="baseline"/>
        <w:rPr>
          <w:ins w:id="155" w:author="20181207" w:date="2019-01-14T16:32:00Z"/>
          <w:rFonts w:ascii="Consolas" w:eastAsia="Consolas" w:hAnsi="Consolas" w:hint="default"/>
          <w:color w:val="2A00FF"/>
          <w:sz w:val="20"/>
          <w:shd w:val="clear" w:color="auto" w:fill="E8F2FE"/>
        </w:rPr>
      </w:pPr>
      <w:ins w:id="156" w:author="20181207" w:date="2019-01-14T16:32:00Z">
        <w:r>
          <w:rPr>
            <w:rFonts w:ascii="Consolas" w:eastAsia="Consolas" w:hAnsi="Consolas"/>
            <w:color w:val="2A00FF"/>
            <w:sz w:val="20"/>
            <w:shd w:val="clear" w:color="auto" w:fill="E8F2FE"/>
          </w:rPr>
          <w:fldChar w:fldCharType="begin"/>
        </w:r>
        <w:r>
          <w:rPr>
            <w:rFonts w:ascii="Consolas" w:eastAsia="Consolas" w:hAnsi="Consolas"/>
            <w:color w:val="2A00FF"/>
            <w:sz w:val="20"/>
            <w:shd w:val="clear" w:color="auto" w:fill="E8F2FE"/>
          </w:rPr>
          <w:instrText xml:space="preserve"> HYPERLINK </w:instrText>
        </w:r>
        <w:r>
          <w:rPr>
            <w:rFonts w:ascii="Consolas" w:eastAsia="Consolas" w:hAnsi="Consolas"/>
            <w:color w:val="2A00FF"/>
            <w:sz w:val="20"/>
            <w:shd w:val="clear" w:color="auto" w:fill="E8F2FE"/>
          </w:rPr>
          <w:fldChar w:fldCharType="separate"/>
        </w:r>
        <w:r>
          <w:rPr>
            <w:rFonts w:ascii="Consolas" w:eastAsia="Consolas" w:hAnsi="Consolas"/>
            <w:color w:val="2A00FF"/>
            <w:sz w:val="20"/>
            <w:shd w:val="clear" w:color="auto" w:fill="E8F2FE"/>
          </w:rPr>
          <w:t>http://{IP}:{port}/{service_name}/</w:t>
        </w:r>
        <w:r>
          <w:rPr>
            <w:rFonts w:ascii="Consolas" w:eastAsia="Consolas" w:hAnsi="Consolas"/>
            <w:color w:val="2A00FF"/>
            <w:sz w:val="20"/>
            <w:shd w:val="clear" w:color="auto" w:fill="E8F2FE"/>
          </w:rPr>
          <w:fldChar w:fldCharType="end"/>
        </w:r>
        <w:r>
          <w:rPr>
            <w:rFonts w:ascii="Consolas" w:eastAsia="Consolas" w:hAnsi="Consolas" w:cs="Consolas" w:hint="default"/>
            <w:color w:val="000000"/>
            <w:sz w:val="18"/>
            <w:szCs w:val="18"/>
            <w:bdr w:val="single" w:sz="6" w:space="0" w:color="E5E0C6"/>
            <w:shd w:val="clear" w:color="auto" w:fill="FCF6DB"/>
          </w:rPr>
          <w:t>v1/content/visualEssay/</w:t>
        </w:r>
        <w:r>
          <w:rPr>
            <w:rFonts w:ascii="Consolas" w:eastAsia="Consolas" w:hAnsi="Consolas" w:hint="default"/>
            <w:color w:val="2A00FF"/>
            <w:sz w:val="20"/>
            <w:shd w:val="clear" w:color="auto" w:fill="E8F2FE"/>
          </w:rPr>
          <w:t>update</w:t>
        </w:r>
      </w:ins>
    </w:p>
    <w:p w:rsidR="00781781" w:rsidRDefault="00DC2A50">
      <w:pPr>
        <w:tabs>
          <w:tab w:val="center" w:pos="892"/>
        </w:tabs>
        <w:ind w:leftChars="135" w:left="283"/>
        <w:rPr>
          <w:ins w:id="157" w:author="20181207" w:date="2019-01-14T16:32:00Z"/>
          <w:rFonts w:ascii="微软雅黑" w:eastAsia="微软雅黑" w:hAnsi="微软雅黑" w:cs="宋体"/>
          <w:b/>
          <w:color w:val="000000"/>
          <w:sz w:val="22"/>
        </w:rPr>
      </w:pPr>
      <w:ins w:id="158" w:author="20181207" w:date="2019-01-14T16:32:00Z">
        <w:r>
          <w:rPr>
            <w:rFonts w:ascii="微软雅黑" w:eastAsia="微软雅黑" w:hAnsi="微软雅黑" w:cs="宋体" w:hint="eastAsia"/>
            <w:b/>
            <w:color w:val="000000"/>
            <w:sz w:val="22"/>
          </w:rPr>
          <w:t>Type : POST</w:t>
        </w:r>
      </w:ins>
    </w:p>
    <w:p w:rsidR="00781781" w:rsidRDefault="00DC2A50">
      <w:pPr>
        <w:tabs>
          <w:tab w:val="center" w:pos="892"/>
        </w:tabs>
        <w:ind w:leftChars="135" w:left="283"/>
        <w:rPr>
          <w:ins w:id="159" w:author="20181207" w:date="2019-01-14T16:32:00Z"/>
          <w:rFonts w:ascii="微软雅黑" w:eastAsia="微软雅黑" w:hAnsi="微软雅黑" w:cs="宋体"/>
          <w:b/>
          <w:color w:val="000000"/>
          <w:sz w:val="22"/>
        </w:rPr>
      </w:pPr>
      <w:ins w:id="160" w:author="20181207" w:date="2019-01-14T16:32:00Z">
        <w:r>
          <w:rPr>
            <w:rFonts w:ascii="微软雅黑" w:eastAsia="微软雅黑" w:hAnsi="微软雅黑" w:cs="宋体"/>
            <w:b/>
            <w:color w:val="000000"/>
            <w:sz w:val="22"/>
          </w:rPr>
          <w:t xml:space="preserve">contentType </w:t>
        </w:r>
        <w:r>
          <w:rPr>
            <w:rFonts w:ascii="微软雅黑" w:eastAsia="微软雅黑" w:hAnsi="微软雅黑" w:cs="宋体" w:hint="eastAsia"/>
            <w:b/>
            <w:color w:val="000000"/>
            <w:sz w:val="22"/>
          </w:rPr>
          <w:t>: JSON</w:t>
        </w:r>
      </w:ins>
    </w:p>
    <w:tbl>
      <w:tblPr>
        <w:tblpPr w:leftFromText="180" w:rightFromText="180" w:vertAnchor="text" w:horzAnchor="page" w:tblpX="2340" w:tblpY="624"/>
        <w:tblOverlap w:val="never"/>
        <w:tblW w:w="9087" w:type="dxa"/>
        <w:tblLayout w:type="fixed"/>
        <w:tblLook w:val="04A0" w:firstRow="1" w:lastRow="0" w:firstColumn="1" w:lastColumn="0" w:noHBand="0" w:noVBand="1"/>
      </w:tblPr>
      <w:tblGrid>
        <w:gridCol w:w="2000"/>
        <w:gridCol w:w="1701"/>
        <w:gridCol w:w="1134"/>
        <w:gridCol w:w="4252"/>
      </w:tblGrid>
      <w:tr w:rsidR="00781781">
        <w:trPr>
          <w:trHeight w:val="535"/>
          <w:ins w:id="161" w:author="20181207" w:date="2019-01-14T16:32:00Z"/>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widowControl/>
              <w:jc w:val="left"/>
              <w:rPr>
                <w:ins w:id="162" w:author="20181207" w:date="2019-01-14T16:32:00Z"/>
                <w:rFonts w:ascii="宋体" w:eastAsia="宋体" w:hAnsi="宋体" w:cs="宋体"/>
                <w:b/>
                <w:color w:val="000000"/>
                <w:kern w:val="0"/>
                <w:sz w:val="24"/>
              </w:rPr>
            </w:pPr>
            <w:ins w:id="163" w:author="20181207" w:date="2019-01-14T16:32:00Z">
              <w:r>
                <w:rPr>
                  <w:rFonts w:ascii="宋体" w:eastAsia="宋体" w:hAnsi="宋体" w:cs="宋体" w:hint="eastAsia"/>
                  <w:b/>
                  <w:color w:val="000000"/>
                  <w:kern w:val="0"/>
                  <w:sz w:val="24"/>
                </w:rPr>
                <w:t>Field</w:t>
              </w:r>
            </w:ins>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ins w:id="164" w:author="20181207" w:date="2019-01-14T16:32:00Z"/>
                <w:rFonts w:ascii="宋体" w:eastAsia="宋体" w:hAnsi="宋体" w:cs="宋体"/>
                <w:b/>
                <w:color w:val="000000"/>
                <w:kern w:val="0"/>
                <w:sz w:val="24"/>
              </w:rPr>
            </w:pPr>
            <w:ins w:id="165" w:author="20181207" w:date="2019-01-14T16:32:00Z">
              <w:r>
                <w:rPr>
                  <w:rFonts w:ascii="宋体" w:eastAsia="宋体" w:hAnsi="宋体" w:cs="宋体" w:hint="eastAsia"/>
                  <w:b/>
                  <w:color w:val="000000"/>
                  <w:kern w:val="0"/>
                  <w:sz w:val="24"/>
                </w:rPr>
                <w:t>type</w:t>
              </w:r>
            </w:ins>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ins w:id="166" w:author="20181207" w:date="2019-01-14T16:32:00Z"/>
                <w:rFonts w:ascii="宋体" w:eastAsia="宋体" w:hAnsi="宋体" w:cs="宋体"/>
                <w:b/>
                <w:color w:val="000000"/>
                <w:kern w:val="0"/>
                <w:sz w:val="24"/>
              </w:rPr>
            </w:pPr>
            <w:ins w:id="167" w:author="20181207" w:date="2019-01-14T16:32:00Z">
              <w:r>
                <w:rPr>
                  <w:rFonts w:ascii="宋体" w:eastAsia="宋体" w:hAnsi="宋体" w:cs="宋体" w:hint="eastAsia"/>
                  <w:b/>
                  <w:color w:val="000000"/>
                  <w:kern w:val="0"/>
                  <w:sz w:val="24"/>
                </w:rPr>
                <w:t>Must</w:t>
              </w:r>
            </w:ins>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ins w:id="168" w:author="20181207" w:date="2019-01-14T16:32:00Z"/>
                <w:rFonts w:ascii="宋体" w:eastAsia="宋体" w:hAnsi="宋体" w:cs="宋体"/>
                <w:b/>
                <w:color w:val="000000"/>
                <w:kern w:val="0"/>
                <w:sz w:val="24"/>
              </w:rPr>
            </w:pPr>
            <w:ins w:id="169" w:author="20181207" w:date="2019-01-14T16:32:00Z">
              <w:r>
                <w:rPr>
                  <w:rFonts w:ascii="宋体" w:eastAsia="宋体" w:hAnsi="宋体" w:cs="宋体" w:hint="eastAsia"/>
                  <w:b/>
                  <w:color w:val="000000"/>
                  <w:kern w:val="0"/>
                  <w:sz w:val="24"/>
                </w:rPr>
                <w:t>describe</w:t>
              </w:r>
            </w:ins>
          </w:p>
        </w:tc>
      </w:tr>
    </w:tbl>
    <w:p w:rsidR="00781781" w:rsidRDefault="00DC2A50">
      <w:pPr>
        <w:tabs>
          <w:tab w:val="center" w:pos="892"/>
        </w:tabs>
        <w:ind w:leftChars="135" w:left="283"/>
        <w:rPr>
          <w:ins w:id="170" w:author="20181207" w:date="2019-01-14T16:32:00Z"/>
          <w:rFonts w:ascii="微软雅黑" w:eastAsia="微软雅黑" w:hAnsi="微软雅黑" w:cs="宋体"/>
          <w:b/>
          <w:color w:val="000000"/>
          <w:sz w:val="22"/>
        </w:rPr>
      </w:pPr>
      <w:ins w:id="171" w:author="20181207" w:date="2019-01-14T16:32:00Z">
        <w:r>
          <w:rPr>
            <w:rFonts w:ascii="微软雅黑" w:eastAsia="微软雅黑" w:hAnsi="微软雅黑" w:cs="宋体" w:hint="eastAsia"/>
            <w:b/>
            <w:color w:val="000000"/>
            <w:sz w:val="22"/>
          </w:rPr>
          <w:t>Request parameters</w:t>
        </w:r>
        <w:r>
          <w:rPr>
            <w:rFonts w:ascii="微软雅黑" w:eastAsia="微软雅黑" w:hAnsi="微软雅黑" w:cs="宋体" w:hint="eastAsia"/>
            <w:b/>
            <w:color w:val="000000"/>
            <w:sz w:val="22"/>
          </w:rPr>
          <w:t>：</w:t>
        </w:r>
      </w:ins>
    </w:p>
    <w:p w:rsidR="00781781" w:rsidRDefault="00DC2A50">
      <w:pPr>
        <w:tabs>
          <w:tab w:val="center" w:pos="892"/>
        </w:tabs>
        <w:ind w:leftChars="135" w:left="283"/>
        <w:rPr>
          <w:ins w:id="172" w:author="20181207" w:date="2019-01-14T16:32:00Z"/>
          <w:rFonts w:ascii="微软雅黑" w:eastAsia="微软雅黑" w:hAnsi="微软雅黑" w:cs="宋体"/>
          <w:color w:val="000000"/>
          <w:sz w:val="22"/>
        </w:rPr>
      </w:pPr>
      <w:ins w:id="173" w:author="20181207" w:date="2019-01-14T16:32:00Z">
        <w:r>
          <w:rPr>
            <w:rFonts w:ascii="微软雅黑" w:eastAsia="微软雅黑" w:hAnsi="微软雅黑" w:cs="宋体" w:hint="eastAsia"/>
            <w:color w:val="000000"/>
            <w:sz w:val="22"/>
          </w:rPr>
          <w:t>{</w:t>
        </w:r>
      </w:ins>
    </w:p>
    <w:p w:rsidR="00781781" w:rsidRDefault="00DC2A50">
      <w:pPr>
        <w:tabs>
          <w:tab w:val="center" w:pos="892"/>
        </w:tabs>
        <w:ind w:leftChars="135" w:left="283"/>
        <w:rPr>
          <w:ins w:id="174" w:author="20181207" w:date="2019-01-14T16:32:00Z"/>
          <w:rFonts w:ascii="微软雅黑" w:eastAsia="微软雅黑" w:hAnsi="微软雅黑" w:cs="宋体"/>
          <w:color w:val="000000"/>
          <w:sz w:val="22"/>
        </w:rPr>
      </w:pPr>
      <w:ins w:id="175" w:author="20181207" w:date="2019-01-14T16:32:00Z">
        <w:r>
          <w:rPr>
            <w:rFonts w:ascii="微软雅黑" w:eastAsia="微软雅黑" w:hAnsi="微软雅黑" w:cs="宋体" w:hint="eastAsia"/>
            <w:color w:val="000000"/>
            <w:sz w:val="22"/>
          </w:rPr>
          <w:t xml:space="preserve">  "authorDetails": "string",</w:t>
        </w:r>
      </w:ins>
    </w:p>
    <w:p w:rsidR="00781781" w:rsidRDefault="00DC2A50">
      <w:pPr>
        <w:tabs>
          <w:tab w:val="center" w:pos="892"/>
        </w:tabs>
        <w:ind w:leftChars="135" w:left="283"/>
        <w:rPr>
          <w:ins w:id="176" w:author="20181207" w:date="2019-01-14T16:32:00Z"/>
          <w:rFonts w:ascii="微软雅黑" w:eastAsia="微软雅黑" w:hAnsi="微软雅黑" w:cs="宋体"/>
          <w:color w:val="000000"/>
          <w:sz w:val="22"/>
        </w:rPr>
      </w:pPr>
      <w:ins w:id="177" w:author="20181207" w:date="2019-01-14T16:32:00Z">
        <w:r>
          <w:rPr>
            <w:rFonts w:ascii="微软雅黑" w:eastAsia="微软雅黑" w:hAnsi="微软雅黑" w:cs="宋体" w:hint="eastAsia"/>
            <w:color w:val="000000"/>
            <w:sz w:val="22"/>
          </w:rPr>
          <w:t xml:space="preserve">  "authorImage": {</w:t>
        </w:r>
      </w:ins>
    </w:p>
    <w:p w:rsidR="00781781" w:rsidRDefault="00DC2A50">
      <w:pPr>
        <w:tabs>
          <w:tab w:val="center" w:pos="892"/>
        </w:tabs>
        <w:ind w:leftChars="135" w:left="283"/>
        <w:rPr>
          <w:ins w:id="178" w:author="20181207" w:date="2019-01-14T16:32:00Z"/>
          <w:rFonts w:ascii="微软雅黑" w:eastAsia="微软雅黑" w:hAnsi="微软雅黑" w:cs="宋体"/>
          <w:color w:val="000000"/>
          <w:sz w:val="22"/>
        </w:rPr>
      </w:pPr>
      <w:ins w:id="179" w:author="20181207" w:date="2019-01-14T16:32:00Z">
        <w:r>
          <w:rPr>
            <w:rFonts w:ascii="微软雅黑" w:eastAsia="微软雅黑" w:hAnsi="微软雅黑" w:cs="宋体" w:hint="eastAsia"/>
            <w:color w:val="000000"/>
            <w:sz w:val="22"/>
          </w:rPr>
          <w:t xml:space="preserve">    "alternateText": "string",</w:t>
        </w:r>
      </w:ins>
    </w:p>
    <w:p w:rsidR="00781781" w:rsidRDefault="00DC2A50">
      <w:pPr>
        <w:tabs>
          <w:tab w:val="center" w:pos="892"/>
        </w:tabs>
        <w:ind w:leftChars="135" w:left="283"/>
        <w:rPr>
          <w:ins w:id="180" w:author="20181207" w:date="2019-01-14T16:32:00Z"/>
          <w:rFonts w:ascii="微软雅黑" w:eastAsia="微软雅黑" w:hAnsi="微软雅黑" w:cs="宋体"/>
          <w:color w:val="000000"/>
          <w:sz w:val="22"/>
        </w:rPr>
      </w:pPr>
      <w:ins w:id="181" w:author="20181207" w:date="2019-01-14T16:32:00Z">
        <w:r>
          <w:rPr>
            <w:rFonts w:ascii="微软雅黑" w:eastAsia="微软雅黑" w:hAnsi="微软雅黑" w:cs="宋体" w:hint="eastAsia"/>
            <w:color w:val="000000"/>
            <w:sz w:val="22"/>
          </w:rPr>
          <w:t xml:space="preserve">    "caption": "string",</w:t>
        </w:r>
      </w:ins>
    </w:p>
    <w:p w:rsidR="00781781" w:rsidRDefault="00DC2A50">
      <w:pPr>
        <w:tabs>
          <w:tab w:val="center" w:pos="892"/>
        </w:tabs>
        <w:ind w:leftChars="135" w:left="283"/>
        <w:rPr>
          <w:ins w:id="182" w:author="20181207" w:date="2019-01-14T16:32:00Z"/>
          <w:rFonts w:ascii="微软雅黑" w:eastAsia="微软雅黑" w:hAnsi="微软雅黑" w:cs="宋体"/>
          <w:color w:val="000000"/>
          <w:sz w:val="22"/>
        </w:rPr>
      </w:pPr>
      <w:ins w:id="183" w:author="20181207" w:date="2019-01-14T16:32:00Z">
        <w:r>
          <w:rPr>
            <w:rFonts w:ascii="微软雅黑" w:eastAsia="微软雅黑" w:hAnsi="微软雅黑" w:cs="宋体" w:hint="eastAsia"/>
            <w:color w:val="000000"/>
            <w:sz w:val="22"/>
          </w:rPr>
          <w:t xml:space="preserve">    "originalID": "string",</w:t>
        </w:r>
      </w:ins>
    </w:p>
    <w:p w:rsidR="00781781" w:rsidRDefault="00DC2A50">
      <w:pPr>
        <w:tabs>
          <w:tab w:val="center" w:pos="892"/>
        </w:tabs>
        <w:ind w:leftChars="135" w:left="283"/>
        <w:rPr>
          <w:ins w:id="184" w:author="20181207" w:date="2019-01-14T16:32:00Z"/>
          <w:rFonts w:ascii="微软雅黑" w:eastAsia="微软雅黑" w:hAnsi="微软雅黑" w:cs="宋体"/>
          <w:color w:val="000000"/>
          <w:sz w:val="22"/>
        </w:rPr>
      </w:pPr>
      <w:ins w:id="185" w:author="20181207" w:date="2019-01-14T16:32:00Z">
        <w:r>
          <w:rPr>
            <w:rFonts w:ascii="微软雅黑" w:eastAsia="微软雅黑" w:hAnsi="微软雅黑" w:cs="宋体" w:hint="eastAsia"/>
            <w:color w:val="000000"/>
            <w:sz w:val="22"/>
          </w:rPr>
          <w:t xml:space="preserve">    "originalUrl": "string",</w:t>
        </w:r>
      </w:ins>
    </w:p>
    <w:p w:rsidR="00781781" w:rsidRDefault="00DC2A50">
      <w:pPr>
        <w:tabs>
          <w:tab w:val="center" w:pos="892"/>
        </w:tabs>
        <w:ind w:leftChars="135" w:left="283"/>
        <w:rPr>
          <w:ins w:id="186" w:author="20181207" w:date="2019-01-14T16:32:00Z"/>
          <w:rFonts w:ascii="微软雅黑" w:eastAsia="微软雅黑" w:hAnsi="微软雅黑" w:cs="宋体"/>
          <w:color w:val="000000"/>
          <w:sz w:val="22"/>
        </w:rPr>
      </w:pPr>
      <w:ins w:id="187" w:author="20181207" w:date="2019-01-14T16:32:00Z">
        <w:r>
          <w:rPr>
            <w:rFonts w:ascii="微软雅黑" w:eastAsia="微软雅黑" w:hAnsi="微软雅黑" w:cs="宋体" w:hint="eastAsia"/>
            <w:color w:val="000000"/>
            <w:sz w:val="22"/>
          </w:rPr>
          <w:t xml:space="preserve">    "thumbnailID": "string",</w:t>
        </w:r>
      </w:ins>
    </w:p>
    <w:p w:rsidR="00781781" w:rsidRDefault="00DC2A50">
      <w:pPr>
        <w:tabs>
          <w:tab w:val="center" w:pos="892"/>
        </w:tabs>
        <w:ind w:leftChars="135" w:left="283"/>
        <w:rPr>
          <w:ins w:id="188" w:author="20181207" w:date="2019-01-14T16:32:00Z"/>
          <w:rFonts w:ascii="微软雅黑" w:eastAsia="微软雅黑" w:hAnsi="微软雅黑" w:cs="宋体"/>
          <w:color w:val="000000"/>
          <w:sz w:val="22"/>
        </w:rPr>
      </w:pPr>
      <w:ins w:id="189" w:author="20181207" w:date="2019-01-14T16:32:00Z">
        <w:r>
          <w:rPr>
            <w:rFonts w:ascii="微软雅黑" w:eastAsia="微软雅黑" w:hAnsi="微软雅黑" w:cs="宋体" w:hint="eastAsia"/>
            <w:color w:val="000000"/>
            <w:sz w:val="22"/>
          </w:rPr>
          <w:t xml:space="preserve">    "thumbnailUrl": "string",</w:t>
        </w:r>
      </w:ins>
    </w:p>
    <w:p w:rsidR="00781781" w:rsidRDefault="00DC2A50">
      <w:pPr>
        <w:tabs>
          <w:tab w:val="center" w:pos="892"/>
        </w:tabs>
        <w:ind w:leftChars="135" w:left="283"/>
        <w:rPr>
          <w:ins w:id="190" w:author="20181207" w:date="2019-01-14T16:32:00Z"/>
          <w:rFonts w:ascii="微软雅黑" w:eastAsia="微软雅黑" w:hAnsi="微软雅黑" w:cs="宋体"/>
          <w:color w:val="000000"/>
          <w:sz w:val="22"/>
        </w:rPr>
      </w:pPr>
      <w:ins w:id="191" w:author="20181207" w:date="2019-01-14T16:32:00Z">
        <w:r>
          <w:rPr>
            <w:rFonts w:ascii="微软雅黑" w:eastAsia="微软雅黑" w:hAnsi="微软雅黑" w:cs="宋体" w:hint="eastAsia"/>
            <w:color w:val="000000"/>
            <w:sz w:val="22"/>
          </w:rPr>
          <w:t xml:space="preserve">    "title": "string"</w:t>
        </w:r>
      </w:ins>
    </w:p>
    <w:p w:rsidR="00781781" w:rsidRDefault="00DC2A50">
      <w:pPr>
        <w:tabs>
          <w:tab w:val="center" w:pos="892"/>
        </w:tabs>
        <w:ind w:leftChars="135" w:left="283"/>
        <w:rPr>
          <w:ins w:id="192" w:author="20181207" w:date="2019-01-14T16:32:00Z"/>
          <w:rFonts w:ascii="微软雅黑" w:eastAsia="微软雅黑" w:hAnsi="微软雅黑" w:cs="宋体"/>
          <w:color w:val="000000"/>
          <w:sz w:val="22"/>
        </w:rPr>
      </w:pPr>
      <w:ins w:id="193" w:author="20181207" w:date="2019-01-14T16:32:00Z">
        <w:r>
          <w:rPr>
            <w:rFonts w:ascii="微软雅黑" w:eastAsia="微软雅黑" w:hAnsi="微软雅黑" w:cs="宋体" w:hint="eastAsia"/>
            <w:color w:val="000000"/>
            <w:sz w:val="22"/>
          </w:rPr>
          <w:t xml:space="preserve">  },</w:t>
        </w:r>
      </w:ins>
    </w:p>
    <w:p w:rsidR="00781781" w:rsidRDefault="00DC2A50">
      <w:pPr>
        <w:tabs>
          <w:tab w:val="center" w:pos="892"/>
        </w:tabs>
        <w:ind w:leftChars="135" w:left="283"/>
        <w:rPr>
          <w:ins w:id="194" w:author="20181207" w:date="2019-01-14T16:32:00Z"/>
          <w:rFonts w:ascii="微软雅黑" w:eastAsia="微软雅黑" w:hAnsi="微软雅黑" w:cs="宋体"/>
          <w:color w:val="000000"/>
          <w:sz w:val="22"/>
        </w:rPr>
      </w:pPr>
      <w:ins w:id="195" w:author="20181207" w:date="2019-01-14T16:32:00Z">
        <w:r>
          <w:rPr>
            <w:rFonts w:ascii="微软雅黑" w:eastAsia="微软雅黑" w:hAnsi="微软雅黑" w:cs="宋体" w:hint="eastAsia"/>
            <w:color w:val="000000"/>
            <w:sz w:val="22"/>
          </w:rPr>
          <w:t xml:space="preserve">  "authorName": "string",</w:t>
        </w:r>
      </w:ins>
    </w:p>
    <w:p w:rsidR="00781781" w:rsidRDefault="00DC2A50">
      <w:pPr>
        <w:tabs>
          <w:tab w:val="center" w:pos="892"/>
        </w:tabs>
        <w:ind w:leftChars="135" w:left="283"/>
        <w:rPr>
          <w:ins w:id="196" w:author="20181207" w:date="2019-01-14T16:32:00Z"/>
          <w:rFonts w:ascii="微软雅黑" w:eastAsia="微软雅黑" w:hAnsi="微软雅黑" w:cs="宋体"/>
          <w:color w:val="000000"/>
          <w:sz w:val="22"/>
        </w:rPr>
      </w:pPr>
      <w:ins w:id="197" w:author="20181207" w:date="2019-01-14T16:32:00Z">
        <w:r>
          <w:rPr>
            <w:rFonts w:ascii="微软雅黑" w:eastAsia="微软雅黑" w:hAnsi="微软雅黑" w:cs="宋体" w:hint="eastAsia"/>
            <w:color w:val="000000"/>
            <w:sz w:val="22"/>
          </w:rPr>
          <w:t xml:space="preserve">  "createTime": "2019-01-14T06:58:28.044Z",</w:t>
        </w:r>
      </w:ins>
    </w:p>
    <w:p w:rsidR="00781781" w:rsidRDefault="00DC2A50">
      <w:pPr>
        <w:tabs>
          <w:tab w:val="center" w:pos="892"/>
        </w:tabs>
        <w:ind w:leftChars="135" w:left="283"/>
        <w:rPr>
          <w:ins w:id="198" w:author="20181207" w:date="2019-01-14T16:32:00Z"/>
          <w:rFonts w:ascii="微软雅黑" w:eastAsia="微软雅黑" w:hAnsi="微软雅黑" w:cs="宋体"/>
          <w:color w:val="000000"/>
          <w:sz w:val="22"/>
        </w:rPr>
      </w:pPr>
      <w:ins w:id="199" w:author="20181207" w:date="2019-01-14T16:32:00Z">
        <w:r>
          <w:rPr>
            <w:rFonts w:ascii="微软雅黑" w:eastAsia="微软雅黑" w:hAnsi="微软雅黑" w:cs="宋体" w:hint="eastAsia"/>
            <w:color w:val="000000"/>
            <w:sz w:val="22"/>
          </w:rPr>
          <w:lastRenderedPageBreak/>
          <w:t xml:space="preserve">  "description": "string",</w:t>
        </w:r>
      </w:ins>
    </w:p>
    <w:p w:rsidR="00781781" w:rsidRDefault="00DC2A50">
      <w:pPr>
        <w:tabs>
          <w:tab w:val="center" w:pos="892"/>
        </w:tabs>
        <w:ind w:leftChars="135" w:left="283"/>
        <w:rPr>
          <w:ins w:id="200" w:author="20181207" w:date="2019-01-14T16:32:00Z"/>
          <w:rFonts w:ascii="微软雅黑" w:eastAsia="微软雅黑" w:hAnsi="微软雅黑" w:cs="宋体"/>
          <w:color w:val="000000"/>
          <w:sz w:val="22"/>
        </w:rPr>
      </w:pPr>
      <w:ins w:id="201" w:author="20181207" w:date="2019-01-14T16:32:00Z">
        <w:r>
          <w:rPr>
            <w:rFonts w:ascii="微软雅黑" w:eastAsia="微软雅黑" w:hAnsi="微软雅黑" w:cs="宋体" w:hint="eastAsia"/>
            <w:color w:val="000000"/>
            <w:sz w:val="22"/>
          </w:rPr>
          <w:t xml:space="preserve">  "id": "string",</w:t>
        </w:r>
      </w:ins>
    </w:p>
    <w:p w:rsidR="00781781" w:rsidRDefault="00DC2A50">
      <w:pPr>
        <w:tabs>
          <w:tab w:val="center" w:pos="892"/>
        </w:tabs>
        <w:ind w:leftChars="135" w:left="283"/>
        <w:rPr>
          <w:ins w:id="202" w:author="20181207" w:date="2019-01-14T16:32:00Z"/>
          <w:rFonts w:ascii="微软雅黑" w:eastAsia="微软雅黑" w:hAnsi="微软雅黑" w:cs="宋体"/>
          <w:color w:val="000000"/>
          <w:sz w:val="22"/>
        </w:rPr>
      </w:pPr>
      <w:ins w:id="203" w:author="20181207" w:date="2019-01-14T16:32:00Z">
        <w:r>
          <w:rPr>
            <w:rFonts w:ascii="微软雅黑" w:eastAsia="微软雅黑" w:hAnsi="微软雅黑" w:cs="宋体" w:hint="eastAsia"/>
            <w:color w:val="000000"/>
            <w:sz w:val="22"/>
          </w:rPr>
          <w:t xml:space="preserve">  "parentId": "string",</w:t>
        </w:r>
      </w:ins>
    </w:p>
    <w:p w:rsidR="00781781" w:rsidRDefault="00DC2A50">
      <w:pPr>
        <w:tabs>
          <w:tab w:val="center" w:pos="892"/>
        </w:tabs>
        <w:ind w:leftChars="135" w:left="283"/>
        <w:rPr>
          <w:ins w:id="204" w:author="20181207" w:date="2019-01-14T16:32:00Z"/>
          <w:rFonts w:ascii="微软雅黑" w:eastAsia="微软雅黑" w:hAnsi="微软雅黑" w:cs="宋体"/>
          <w:color w:val="000000"/>
          <w:sz w:val="22"/>
        </w:rPr>
      </w:pPr>
      <w:ins w:id="205" w:author="20181207" w:date="2019-01-14T16:32:00Z">
        <w:r>
          <w:rPr>
            <w:rFonts w:ascii="微软雅黑" w:eastAsia="微软雅黑" w:hAnsi="微软雅黑" w:cs="宋体" w:hint="eastAsia"/>
            <w:color w:val="000000"/>
            <w:sz w:val="22"/>
          </w:rPr>
          <w:t xml:space="preserve">  "title": "string",</w:t>
        </w:r>
      </w:ins>
    </w:p>
    <w:p w:rsidR="00781781" w:rsidRDefault="00DC2A50">
      <w:pPr>
        <w:tabs>
          <w:tab w:val="center" w:pos="892"/>
        </w:tabs>
        <w:ind w:leftChars="135" w:left="283"/>
        <w:rPr>
          <w:ins w:id="206" w:author="20181207" w:date="2019-01-14T16:32:00Z"/>
          <w:rFonts w:ascii="微软雅黑" w:eastAsia="微软雅黑" w:hAnsi="微软雅黑" w:cs="宋体"/>
          <w:color w:val="000000"/>
          <w:sz w:val="22"/>
        </w:rPr>
      </w:pPr>
      <w:ins w:id="207" w:author="20181207" w:date="2019-01-14T16:32:00Z">
        <w:r>
          <w:rPr>
            <w:rFonts w:ascii="微软雅黑" w:eastAsia="微软雅黑" w:hAnsi="微软雅黑" w:cs="宋体" w:hint="eastAsia"/>
            <w:color w:val="000000"/>
            <w:sz w:val="22"/>
          </w:rPr>
          <w:t xml:space="preserve">  "visualEssayImages": [</w:t>
        </w:r>
      </w:ins>
    </w:p>
    <w:p w:rsidR="00781781" w:rsidRDefault="00DC2A50">
      <w:pPr>
        <w:tabs>
          <w:tab w:val="center" w:pos="892"/>
        </w:tabs>
        <w:ind w:leftChars="135" w:left="283"/>
        <w:rPr>
          <w:ins w:id="208" w:author="20181207" w:date="2019-01-14T16:32:00Z"/>
          <w:rFonts w:ascii="微软雅黑" w:eastAsia="微软雅黑" w:hAnsi="微软雅黑" w:cs="宋体"/>
          <w:color w:val="000000"/>
          <w:sz w:val="22"/>
        </w:rPr>
      </w:pPr>
      <w:ins w:id="209" w:author="20181207" w:date="2019-01-14T16:32:00Z">
        <w:r>
          <w:rPr>
            <w:rFonts w:ascii="微软雅黑" w:eastAsia="微软雅黑" w:hAnsi="微软雅黑" w:cs="宋体" w:hint="eastAsia"/>
            <w:color w:val="000000"/>
            <w:sz w:val="22"/>
          </w:rPr>
          <w:t xml:space="preserve">    {</w:t>
        </w:r>
      </w:ins>
    </w:p>
    <w:p w:rsidR="00781781" w:rsidRDefault="00DC2A50">
      <w:pPr>
        <w:tabs>
          <w:tab w:val="center" w:pos="892"/>
        </w:tabs>
        <w:ind w:leftChars="135" w:left="283"/>
        <w:rPr>
          <w:ins w:id="210" w:author="20181207" w:date="2019-01-14T16:32:00Z"/>
          <w:rFonts w:ascii="微软雅黑" w:eastAsia="微软雅黑" w:hAnsi="微软雅黑" w:cs="宋体"/>
          <w:color w:val="000000"/>
          <w:sz w:val="22"/>
        </w:rPr>
      </w:pPr>
      <w:ins w:id="211" w:author="20181207" w:date="2019-01-14T16:32:00Z">
        <w:r>
          <w:rPr>
            <w:rFonts w:ascii="微软雅黑" w:eastAsia="微软雅黑" w:hAnsi="微软雅黑" w:cs="宋体" w:hint="eastAsia"/>
            <w:color w:val="000000"/>
            <w:sz w:val="22"/>
          </w:rPr>
          <w:t xml:space="preserve">      "</w:t>
        </w:r>
        <w:r>
          <w:rPr>
            <w:rFonts w:ascii="微软雅黑" w:eastAsia="微软雅黑" w:hAnsi="微软雅黑" w:cs="宋体" w:hint="eastAsia"/>
            <w:color w:val="000000"/>
            <w:sz w:val="22"/>
          </w:rPr>
          <w:t>alternateText": "string",</w:t>
        </w:r>
      </w:ins>
    </w:p>
    <w:p w:rsidR="00781781" w:rsidRDefault="00DC2A50">
      <w:pPr>
        <w:tabs>
          <w:tab w:val="center" w:pos="892"/>
        </w:tabs>
        <w:ind w:leftChars="135" w:left="283"/>
        <w:rPr>
          <w:ins w:id="212" w:author="20181207" w:date="2019-01-14T16:32:00Z"/>
          <w:rFonts w:ascii="微软雅黑" w:eastAsia="微软雅黑" w:hAnsi="微软雅黑" w:cs="宋体"/>
          <w:color w:val="000000"/>
          <w:sz w:val="22"/>
        </w:rPr>
      </w:pPr>
      <w:ins w:id="213" w:author="20181207" w:date="2019-01-14T16:32:00Z">
        <w:r>
          <w:rPr>
            <w:rFonts w:ascii="微软雅黑" w:eastAsia="微软雅黑" w:hAnsi="微软雅黑" w:cs="宋体" w:hint="eastAsia"/>
            <w:color w:val="000000"/>
            <w:sz w:val="22"/>
          </w:rPr>
          <w:t xml:space="preserve">      "caption": "string",</w:t>
        </w:r>
      </w:ins>
    </w:p>
    <w:p w:rsidR="00781781" w:rsidRDefault="00DC2A50">
      <w:pPr>
        <w:tabs>
          <w:tab w:val="center" w:pos="892"/>
        </w:tabs>
        <w:ind w:leftChars="135" w:left="283"/>
        <w:rPr>
          <w:ins w:id="214" w:author="20181207" w:date="2019-01-14T16:32:00Z"/>
          <w:rFonts w:ascii="微软雅黑" w:eastAsia="微软雅黑" w:hAnsi="微软雅黑" w:cs="宋体"/>
          <w:color w:val="000000"/>
          <w:sz w:val="22"/>
        </w:rPr>
      </w:pPr>
      <w:ins w:id="215" w:author="20181207" w:date="2019-01-14T16:32:00Z">
        <w:r>
          <w:rPr>
            <w:rFonts w:ascii="微软雅黑" w:eastAsia="微软雅黑" w:hAnsi="微软雅黑" w:cs="宋体" w:hint="eastAsia"/>
            <w:color w:val="000000"/>
            <w:sz w:val="22"/>
          </w:rPr>
          <w:t xml:space="preserve">      "originalID": "string",</w:t>
        </w:r>
      </w:ins>
    </w:p>
    <w:p w:rsidR="00781781" w:rsidRDefault="00DC2A50">
      <w:pPr>
        <w:tabs>
          <w:tab w:val="center" w:pos="892"/>
        </w:tabs>
        <w:ind w:leftChars="135" w:left="283"/>
        <w:rPr>
          <w:ins w:id="216" w:author="20181207" w:date="2019-01-14T16:32:00Z"/>
          <w:rFonts w:ascii="微软雅黑" w:eastAsia="微软雅黑" w:hAnsi="微软雅黑" w:cs="宋体"/>
          <w:color w:val="000000"/>
          <w:sz w:val="22"/>
        </w:rPr>
      </w:pPr>
      <w:ins w:id="217" w:author="20181207" w:date="2019-01-14T16:32:00Z">
        <w:r>
          <w:rPr>
            <w:rFonts w:ascii="微软雅黑" w:eastAsia="微软雅黑" w:hAnsi="微软雅黑" w:cs="宋体" w:hint="eastAsia"/>
            <w:color w:val="000000"/>
            <w:sz w:val="22"/>
          </w:rPr>
          <w:t xml:space="preserve">      "originalUrl": "string",</w:t>
        </w:r>
      </w:ins>
    </w:p>
    <w:p w:rsidR="00781781" w:rsidRDefault="00DC2A50">
      <w:pPr>
        <w:tabs>
          <w:tab w:val="center" w:pos="892"/>
        </w:tabs>
        <w:ind w:leftChars="135" w:left="283"/>
        <w:rPr>
          <w:ins w:id="218" w:author="20181207" w:date="2019-01-14T16:32:00Z"/>
          <w:rFonts w:ascii="微软雅黑" w:eastAsia="微软雅黑" w:hAnsi="微软雅黑" w:cs="宋体"/>
          <w:color w:val="000000"/>
          <w:sz w:val="22"/>
        </w:rPr>
      </w:pPr>
      <w:ins w:id="219" w:author="20181207" w:date="2019-01-14T16:32:00Z">
        <w:r>
          <w:rPr>
            <w:rFonts w:ascii="微软雅黑" w:eastAsia="微软雅黑" w:hAnsi="微软雅黑" w:cs="宋体" w:hint="eastAsia"/>
            <w:color w:val="000000"/>
            <w:sz w:val="22"/>
          </w:rPr>
          <w:t xml:space="preserve">      "thumbnailID": "string",</w:t>
        </w:r>
      </w:ins>
    </w:p>
    <w:p w:rsidR="00781781" w:rsidRDefault="00DC2A50">
      <w:pPr>
        <w:tabs>
          <w:tab w:val="center" w:pos="892"/>
        </w:tabs>
        <w:ind w:leftChars="135" w:left="283"/>
        <w:rPr>
          <w:ins w:id="220" w:author="20181207" w:date="2019-01-14T16:32:00Z"/>
          <w:rFonts w:ascii="微软雅黑" w:eastAsia="微软雅黑" w:hAnsi="微软雅黑" w:cs="宋体"/>
          <w:color w:val="000000"/>
          <w:sz w:val="22"/>
        </w:rPr>
      </w:pPr>
      <w:ins w:id="221" w:author="20181207" w:date="2019-01-14T16:32:00Z">
        <w:r>
          <w:rPr>
            <w:rFonts w:ascii="微软雅黑" w:eastAsia="微软雅黑" w:hAnsi="微软雅黑" w:cs="宋体" w:hint="eastAsia"/>
            <w:color w:val="000000"/>
            <w:sz w:val="22"/>
          </w:rPr>
          <w:t xml:space="preserve">      "thumbnailUrl": "string",</w:t>
        </w:r>
      </w:ins>
    </w:p>
    <w:p w:rsidR="00781781" w:rsidRDefault="00DC2A50">
      <w:pPr>
        <w:tabs>
          <w:tab w:val="center" w:pos="892"/>
        </w:tabs>
        <w:ind w:leftChars="135" w:left="283"/>
        <w:rPr>
          <w:ins w:id="222" w:author="20181207" w:date="2019-01-14T16:32:00Z"/>
          <w:rFonts w:ascii="微软雅黑" w:eastAsia="微软雅黑" w:hAnsi="微软雅黑" w:cs="宋体"/>
          <w:color w:val="000000"/>
          <w:sz w:val="22"/>
        </w:rPr>
      </w:pPr>
      <w:ins w:id="223" w:author="20181207" w:date="2019-01-14T16:32:00Z">
        <w:r>
          <w:rPr>
            <w:rFonts w:ascii="微软雅黑" w:eastAsia="微软雅黑" w:hAnsi="微软雅黑" w:cs="宋体" w:hint="eastAsia"/>
            <w:color w:val="000000"/>
            <w:sz w:val="22"/>
          </w:rPr>
          <w:t xml:space="preserve">      "title": "string"</w:t>
        </w:r>
      </w:ins>
    </w:p>
    <w:p w:rsidR="00781781" w:rsidRDefault="00DC2A50">
      <w:pPr>
        <w:tabs>
          <w:tab w:val="center" w:pos="892"/>
        </w:tabs>
        <w:ind w:leftChars="135" w:left="283"/>
        <w:rPr>
          <w:ins w:id="224" w:author="20181207" w:date="2019-01-14T16:32:00Z"/>
          <w:rFonts w:ascii="微软雅黑" w:eastAsia="微软雅黑" w:hAnsi="微软雅黑" w:cs="宋体"/>
          <w:color w:val="000000"/>
          <w:sz w:val="22"/>
        </w:rPr>
      </w:pPr>
      <w:ins w:id="225" w:author="20181207" w:date="2019-01-14T16:32:00Z">
        <w:r>
          <w:rPr>
            <w:rFonts w:ascii="微软雅黑" w:eastAsia="微软雅黑" w:hAnsi="微软雅黑" w:cs="宋体" w:hint="eastAsia"/>
            <w:color w:val="000000"/>
            <w:sz w:val="22"/>
          </w:rPr>
          <w:t xml:space="preserve">    }</w:t>
        </w:r>
      </w:ins>
    </w:p>
    <w:p w:rsidR="00781781" w:rsidRDefault="00DC2A50">
      <w:pPr>
        <w:tabs>
          <w:tab w:val="center" w:pos="892"/>
        </w:tabs>
        <w:ind w:leftChars="135" w:left="283"/>
        <w:rPr>
          <w:ins w:id="226" w:author="20181207" w:date="2019-01-14T16:32:00Z"/>
          <w:rFonts w:ascii="微软雅黑" w:eastAsia="微软雅黑" w:hAnsi="微软雅黑" w:cs="宋体"/>
          <w:color w:val="000000"/>
          <w:sz w:val="22"/>
        </w:rPr>
      </w:pPr>
      <w:ins w:id="227" w:author="20181207" w:date="2019-01-14T16:32:00Z">
        <w:r>
          <w:rPr>
            <w:rFonts w:ascii="微软雅黑" w:eastAsia="微软雅黑" w:hAnsi="微软雅黑" w:cs="宋体" w:hint="eastAsia"/>
            <w:color w:val="000000"/>
            <w:sz w:val="22"/>
          </w:rPr>
          <w:t xml:space="preserve">  ]</w:t>
        </w:r>
      </w:ins>
    </w:p>
    <w:p w:rsidR="00781781" w:rsidRDefault="00DC2A50">
      <w:pPr>
        <w:tabs>
          <w:tab w:val="center" w:pos="892"/>
        </w:tabs>
        <w:ind w:leftChars="135" w:left="283"/>
        <w:rPr>
          <w:ins w:id="228" w:author="20181207" w:date="2019-01-14T16:32:00Z"/>
          <w:rFonts w:ascii="微软雅黑" w:eastAsia="微软雅黑" w:hAnsi="微软雅黑" w:cs="宋体"/>
          <w:color w:val="000000"/>
          <w:sz w:val="22"/>
        </w:rPr>
      </w:pPr>
      <w:ins w:id="229" w:author="20181207" w:date="2019-01-14T16:32:00Z">
        <w:r>
          <w:rPr>
            <w:rFonts w:ascii="微软雅黑" w:eastAsia="微软雅黑" w:hAnsi="微软雅黑" w:cs="宋体" w:hint="eastAsia"/>
            <w:color w:val="000000"/>
            <w:sz w:val="22"/>
          </w:rPr>
          <w:t>}</w:t>
        </w:r>
      </w:ins>
    </w:p>
    <w:p w:rsidR="00781781" w:rsidRDefault="00DC2A50">
      <w:pPr>
        <w:tabs>
          <w:tab w:val="center" w:pos="892"/>
        </w:tabs>
        <w:ind w:leftChars="135" w:left="283"/>
        <w:rPr>
          <w:ins w:id="230" w:author="20181207" w:date="2019-01-14T16:32:00Z"/>
          <w:rFonts w:ascii="微软雅黑" w:eastAsia="微软雅黑" w:hAnsi="微软雅黑" w:cs="宋体"/>
          <w:b/>
          <w:color w:val="000000"/>
          <w:sz w:val="22"/>
        </w:rPr>
      </w:pPr>
      <w:ins w:id="231" w:author="20181207" w:date="2019-01-14T16:32:00Z">
        <w:r>
          <w:rPr>
            <w:rFonts w:ascii="微软雅黑" w:eastAsia="微软雅黑" w:hAnsi="微软雅黑" w:cs="宋体" w:hint="eastAsia"/>
            <w:b/>
            <w:color w:val="000000"/>
            <w:sz w:val="22"/>
          </w:rPr>
          <w:t>Return parameters:</w:t>
        </w:r>
      </w:ins>
    </w:p>
    <w:tbl>
      <w:tblPr>
        <w:tblpPr w:leftFromText="180" w:rightFromText="180" w:vertAnchor="text" w:horzAnchor="page" w:tblpX="2340" w:tblpY="624"/>
        <w:tblOverlap w:val="never"/>
        <w:tblW w:w="9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0"/>
        <w:gridCol w:w="1701"/>
        <w:gridCol w:w="1134"/>
        <w:gridCol w:w="4252"/>
      </w:tblGrid>
      <w:tr w:rsidR="00781781">
        <w:trPr>
          <w:trHeight w:val="535"/>
          <w:ins w:id="232" w:author="20181207" w:date="2019-01-14T16:32:00Z"/>
        </w:trPr>
        <w:tc>
          <w:tcPr>
            <w:tcW w:w="2000" w:type="dxa"/>
            <w:shd w:val="clear" w:color="auto" w:fill="auto"/>
            <w:vAlign w:val="center"/>
          </w:tcPr>
          <w:p w:rsidR="00781781" w:rsidRDefault="00DC2A50">
            <w:pPr>
              <w:widowControl/>
              <w:jc w:val="left"/>
              <w:rPr>
                <w:ins w:id="233" w:author="20181207" w:date="2019-01-14T16:32:00Z"/>
                <w:rFonts w:ascii="宋体" w:eastAsia="宋体" w:hAnsi="宋体" w:cs="宋体"/>
                <w:b/>
                <w:color w:val="000000"/>
                <w:kern w:val="0"/>
                <w:sz w:val="24"/>
              </w:rPr>
            </w:pPr>
            <w:ins w:id="234" w:author="20181207" w:date="2019-01-14T16:32:00Z">
              <w:r>
                <w:rPr>
                  <w:rFonts w:ascii="宋体" w:eastAsia="宋体" w:hAnsi="宋体" w:cs="宋体" w:hint="eastAsia"/>
                  <w:b/>
                  <w:color w:val="000000"/>
                  <w:kern w:val="0"/>
                  <w:sz w:val="24"/>
                </w:rPr>
                <w:t>Field</w:t>
              </w:r>
            </w:ins>
          </w:p>
        </w:tc>
        <w:tc>
          <w:tcPr>
            <w:tcW w:w="1701" w:type="dxa"/>
            <w:shd w:val="clear" w:color="auto" w:fill="auto"/>
            <w:vAlign w:val="center"/>
          </w:tcPr>
          <w:p w:rsidR="00781781" w:rsidRDefault="00DC2A50">
            <w:pPr>
              <w:widowControl/>
              <w:jc w:val="left"/>
              <w:rPr>
                <w:ins w:id="235" w:author="20181207" w:date="2019-01-14T16:32:00Z"/>
                <w:rFonts w:ascii="宋体" w:eastAsia="宋体" w:hAnsi="宋体" w:cs="宋体"/>
                <w:b/>
                <w:color w:val="000000"/>
                <w:kern w:val="0"/>
                <w:sz w:val="24"/>
              </w:rPr>
            </w:pPr>
            <w:ins w:id="236" w:author="20181207" w:date="2019-01-14T16:32:00Z">
              <w:r>
                <w:rPr>
                  <w:rFonts w:ascii="宋体" w:eastAsia="宋体" w:hAnsi="宋体" w:cs="宋体" w:hint="eastAsia"/>
                  <w:b/>
                  <w:color w:val="000000"/>
                  <w:kern w:val="0"/>
                  <w:sz w:val="24"/>
                </w:rPr>
                <w:t>type</w:t>
              </w:r>
            </w:ins>
          </w:p>
        </w:tc>
        <w:tc>
          <w:tcPr>
            <w:tcW w:w="1134" w:type="dxa"/>
            <w:shd w:val="clear" w:color="auto" w:fill="auto"/>
            <w:vAlign w:val="center"/>
          </w:tcPr>
          <w:p w:rsidR="00781781" w:rsidRDefault="00DC2A50">
            <w:pPr>
              <w:widowControl/>
              <w:jc w:val="left"/>
              <w:rPr>
                <w:ins w:id="237" w:author="20181207" w:date="2019-01-14T16:32:00Z"/>
                <w:rFonts w:ascii="宋体" w:eastAsia="宋体" w:hAnsi="宋体" w:cs="宋体"/>
                <w:b/>
                <w:color w:val="000000"/>
                <w:kern w:val="0"/>
                <w:sz w:val="24"/>
              </w:rPr>
            </w:pPr>
            <w:ins w:id="238" w:author="20181207" w:date="2019-01-14T16:32:00Z">
              <w:r>
                <w:rPr>
                  <w:rFonts w:ascii="宋体" w:eastAsia="宋体" w:hAnsi="宋体" w:cs="宋体" w:hint="eastAsia"/>
                  <w:b/>
                  <w:color w:val="000000"/>
                  <w:kern w:val="0"/>
                  <w:sz w:val="24"/>
                </w:rPr>
                <w:t>Must</w:t>
              </w:r>
            </w:ins>
          </w:p>
        </w:tc>
        <w:tc>
          <w:tcPr>
            <w:tcW w:w="4252" w:type="dxa"/>
            <w:shd w:val="clear" w:color="auto" w:fill="auto"/>
            <w:vAlign w:val="center"/>
          </w:tcPr>
          <w:p w:rsidR="00781781" w:rsidRDefault="00DC2A50">
            <w:pPr>
              <w:widowControl/>
              <w:jc w:val="left"/>
              <w:rPr>
                <w:ins w:id="239" w:author="20181207" w:date="2019-01-14T16:32:00Z"/>
                <w:rFonts w:ascii="宋体" w:eastAsia="宋体" w:hAnsi="宋体" w:cs="宋体"/>
                <w:b/>
                <w:color w:val="000000"/>
                <w:kern w:val="0"/>
                <w:sz w:val="24"/>
              </w:rPr>
            </w:pPr>
            <w:ins w:id="240" w:author="20181207" w:date="2019-01-14T16:32:00Z">
              <w:r>
                <w:rPr>
                  <w:rFonts w:ascii="宋体" w:eastAsia="宋体" w:hAnsi="宋体" w:cs="宋体" w:hint="eastAsia"/>
                  <w:b/>
                  <w:color w:val="000000"/>
                  <w:kern w:val="0"/>
                  <w:sz w:val="24"/>
                </w:rPr>
                <w:t>describe</w:t>
              </w:r>
            </w:ins>
          </w:p>
        </w:tc>
      </w:tr>
      <w:tr w:rsidR="00781781">
        <w:trPr>
          <w:trHeight w:val="507"/>
          <w:ins w:id="241" w:author="20181207" w:date="2019-01-14T16:32:00Z"/>
        </w:trPr>
        <w:tc>
          <w:tcPr>
            <w:tcW w:w="2000" w:type="dxa"/>
            <w:shd w:val="clear" w:color="auto" w:fill="auto"/>
            <w:vAlign w:val="center"/>
          </w:tcPr>
          <w:p w:rsidR="00781781" w:rsidRDefault="00DC2A50">
            <w:pPr>
              <w:tabs>
                <w:tab w:val="center" w:pos="892"/>
              </w:tabs>
              <w:rPr>
                <w:ins w:id="242" w:author="20181207" w:date="2019-01-14T16:32:00Z"/>
                <w:rFonts w:ascii="宋体" w:hAnsi="宋体" w:cs="宋体"/>
                <w:color w:val="000000"/>
                <w:sz w:val="22"/>
              </w:rPr>
            </w:pPr>
            <w:ins w:id="243" w:author="20181207" w:date="2019-01-14T16:32:00Z">
              <w:r>
                <w:rPr>
                  <w:rFonts w:ascii="宋体" w:hAnsi="宋体" w:cs="宋体"/>
                  <w:color w:val="000000"/>
                  <w:sz w:val="22"/>
                </w:rPr>
                <w:t>code</w:t>
              </w:r>
            </w:ins>
          </w:p>
        </w:tc>
        <w:tc>
          <w:tcPr>
            <w:tcW w:w="1701" w:type="dxa"/>
            <w:shd w:val="clear" w:color="auto" w:fill="auto"/>
            <w:vAlign w:val="center"/>
          </w:tcPr>
          <w:p w:rsidR="00781781" w:rsidRDefault="00DC2A50">
            <w:pPr>
              <w:tabs>
                <w:tab w:val="center" w:pos="892"/>
              </w:tabs>
              <w:rPr>
                <w:ins w:id="244" w:author="20181207" w:date="2019-01-14T16:32:00Z"/>
                <w:rFonts w:ascii="宋体" w:hAnsi="宋体" w:cs="宋体"/>
                <w:color w:val="000000"/>
                <w:sz w:val="22"/>
              </w:rPr>
            </w:pPr>
            <w:ins w:id="245" w:author="20181207" w:date="2019-01-14T16:32:00Z">
              <w:r>
                <w:rPr>
                  <w:rFonts w:ascii="宋体" w:hAnsi="宋体" w:cs="宋体"/>
                  <w:color w:val="000000"/>
                  <w:sz w:val="22"/>
                </w:rPr>
                <w:t>String</w:t>
              </w:r>
            </w:ins>
          </w:p>
        </w:tc>
        <w:tc>
          <w:tcPr>
            <w:tcW w:w="1134" w:type="dxa"/>
            <w:shd w:val="clear" w:color="auto" w:fill="auto"/>
            <w:vAlign w:val="center"/>
          </w:tcPr>
          <w:p w:rsidR="00781781" w:rsidRDefault="00DC2A50">
            <w:pPr>
              <w:tabs>
                <w:tab w:val="center" w:pos="892"/>
              </w:tabs>
              <w:rPr>
                <w:ins w:id="246" w:author="20181207" w:date="2019-01-14T16:32:00Z"/>
                <w:rFonts w:ascii="宋体" w:hAnsi="宋体" w:cs="宋体"/>
                <w:color w:val="000000"/>
                <w:sz w:val="22"/>
              </w:rPr>
            </w:pPr>
            <w:ins w:id="247" w:author="20181207" w:date="2019-01-14T16:32:00Z">
              <w:r>
                <w:rPr>
                  <w:rFonts w:ascii="宋体" w:hAnsi="宋体" w:cs="宋体" w:hint="eastAsia"/>
                  <w:color w:val="000000"/>
                  <w:sz w:val="22"/>
                </w:rPr>
                <w:t>Y</w:t>
              </w:r>
            </w:ins>
          </w:p>
        </w:tc>
        <w:tc>
          <w:tcPr>
            <w:tcW w:w="4252" w:type="dxa"/>
            <w:shd w:val="clear" w:color="auto" w:fill="auto"/>
            <w:vAlign w:val="center"/>
          </w:tcPr>
          <w:p w:rsidR="00781781" w:rsidRDefault="00DC2A50">
            <w:pPr>
              <w:tabs>
                <w:tab w:val="center" w:pos="892"/>
              </w:tabs>
              <w:rPr>
                <w:ins w:id="248" w:author="20181207" w:date="2019-01-14T16:32:00Z"/>
                <w:rFonts w:ascii="宋体" w:hAnsi="宋体" w:cs="宋体"/>
                <w:color w:val="000000"/>
                <w:sz w:val="22"/>
              </w:rPr>
            </w:pPr>
            <w:ins w:id="249" w:author="20181207" w:date="2019-01-14T17:47:00Z">
              <w:r>
                <w:rPr>
                  <w:rFonts w:ascii="宋体" w:hAnsi="宋体" w:cs="宋体"/>
                  <w:color w:val="000000"/>
                  <w:sz w:val="22"/>
                </w:rPr>
                <w:t>R</w:t>
              </w:r>
              <w:r>
                <w:rPr>
                  <w:rFonts w:ascii="宋体" w:hAnsi="宋体" w:cs="宋体" w:hint="eastAsia"/>
                  <w:color w:val="000000"/>
                  <w:sz w:val="22"/>
                </w:rPr>
                <w:t>esponse code</w:t>
              </w:r>
            </w:ins>
          </w:p>
        </w:tc>
      </w:tr>
      <w:tr w:rsidR="00781781">
        <w:trPr>
          <w:trHeight w:val="507"/>
          <w:ins w:id="250" w:author="20181207" w:date="2019-01-14T16:32:00Z"/>
        </w:trPr>
        <w:tc>
          <w:tcPr>
            <w:tcW w:w="2000" w:type="dxa"/>
            <w:shd w:val="clear" w:color="auto" w:fill="auto"/>
            <w:vAlign w:val="center"/>
          </w:tcPr>
          <w:p w:rsidR="00781781" w:rsidRDefault="00DC2A50">
            <w:pPr>
              <w:tabs>
                <w:tab w:val="center" w:pos="892"/>
              </w:tabs>
              <w:rPr>
                <w:ins w:id="251" w:author="20181207" w:date="2019-01-14T16:32:00Z"/>
                <w:rFonts w:ascii="宋体" w:hAnsi="宋体" w:cs="宋体"/>
                <w:color w:val="000000"/>
                <w:sz w:val="22"/>
              </w:rPr>
            </w:pPr>
            <w:ins w:id="252" w:author="20181207" w:date="2019-01-14T17:48:00Z">
              <w:r>
                <w:rPr>
                  <w:rFonts w:ascii="宋体" w:hAnsi="宋体" w:cs="宋体" w:hint="eastAsia"/>
                  <w:color w:val="000000"/>
                  <w:sz w:val="22"/>
                </w:rPr>
                <w:t>msg</w:t>
              </w:r>
            </w:ins>
          </w:p>
        </w:tc>
        <w:tc>
          <w:tcPr>
            <w:tcW w:w="1701" w:type="dxa"/>
            <w:shd w:val="clear" w:color="auto" w:fill="auto"/>
            <w:vAlign w:val="center"/>
          </w:tcPr>
          <w:p w:rsidR="00781781" w:rsidRDefault="00DC2A50">
            <w:pPr>
              <w:tabs>
                <w:tab w:val="center" w:pos="892"/>
              </w:tabs>
              <w:rPr>
                <w:ins w:id="253" w:author="20181207" w:date="2019-01-14T16:32:00Z"/>
                <w:rFonts w:ascii="宋体" w:hAnsi="宋体" w:cs="宋体"/>
                <w:color w:val="000000"/>
                <w:sz w:val="22"/>
              </w:rPr>
            </w:pPr>
            <w:ins w:id="254" w:author="20181207" w:date="2019-01-14T17:48:00Z">
              <w:r>
                <w:rPr>
                  <w:rFonts w:ascii="宋体" w:hAnsi="宋体" w:cs="宋体" w:hint="eastAsia"/>
                  <w:color w:val="000000"/>
                  <w:sz w:val="22"/>
                </w:rPr>
                <w:t>String</w:t>
              </w:r>
            </w:ins>
          </w:p>
        </w:tc>
        <w:tc>
          <w:tcPr>
            <w:tcW w:w="1134" w:type="dxa"/>
            <w:shd w:val="clear" w:color="auto" w:fill="auto"/>
            <w:vAlign w:val="center"/>
          </w:tcPr>
          <w:p w:rsidR="00781781" w:rsidRDefault="00DC2A50">
            <w:pPr>
              <w:tabs>
                <w:tab w:val="center" w:pos="892"/>
              </w:tabs>
              <w:rPr>
                <w:ins w:id="255" w:author="20181207" w:date="2019-01-14T16:32:00Z"/>
                <w:rFonts w:ascii="宋体" w:hAnsi="宋体" w:cs="宋体"/>
                <w:color w:val="000000"/>
                <w:sz w:val="22"/>
              </w:rPr>
            </w:pPr>
            <w:ins w:id="256" w:author="20181207" w:date="2019-01-14T17:48:00Z">
              <w:r>
                <w:rPr>
                  <w:rFonts w:ascii="宋体" w:hAnsi="宋体" w:cs="宋体" w:hint="eastAsia"/>
                  <w:color w:val="000000"/>
                  <w:sz w:val="22"/>
                </w:rPr>
                <w:t>Y</w:t>
              </w:r>
            </w:ins>
          </w:p>
        </w:tc>
        <w:tc>
          <w:tcPr>
            <w:tcW w:w="4252" w:type="dxa"/>
            <w:shd w:val="clear" w:color="auto" w:fill="auto"/>
            <w:vAlign w:val="center"/>
          </w:tcPr>
          <w:p w:rsidR="00781781" w:rsidRDefault="00DC2A50">
            <w:pPr>
              <w:tabs>
                <w:tab w:val="center" w:pos="892"/>
              </w:tabs>
              <w:rPr>
                <w:ins w:id="257" w:author="20181207" w:date="2019-01-14T16:32:00Z"/>
                <w:rFonts w:ascii="宋体" w:hAnsi="宋体" w:cs="宋体"/>
                <w:color w:val="000000"/>
                <w:sz w:val="22"/>
              </w:rPr>
            </w:pPr>
            <w:ins w:id="258" w:author="20181207" w:date="2019-01-14T17:48:00Z">
              <w:r>
                <w:rPr>
                  <w:rFonts w:ascii="宋体" w:hAnsi="宋体" w:cs="宋体"/>
                  <w:color w:val="000000"/>
                  <w:sz w:val="22"/>
                </w:rPr>
                <w:t xml:space="preserve">Response </w:t>
              </w:r>
              <w:r>
                <w:rPr>
                  <w:rFonts w:ascii="宋体" w:hAnsi="宋体" w:cs="宋体" w:hint="eastAsia"/>
                  <w:color w:val="000000"/>
                  <w:sz w:val="22"/>
                </w:rPr>
                <w:t>message</w:t>
              </w:r>
            </w:ins>
          </w:p>
        </w:tc>
      </w:tr>
      <w:tr w:rsidR="00781781">
        <w:trPr>
          <w:trHeight w:val="507"/>
          <w:ins w:id="259" w:author="20181207" w:date="2019-01-14T16:32:00Z"/>
        </w:trPr>
        <w:tc>
          <w:tcPr>
            <w:tcW w:w="2000" w:type="dxa"/>
            <w:shd w:val="clear" w:color="auto" w:fill="auto"/>
            <w:vAlign w:val="center"/>
          </w:tcPr>
          <w:p w:rsidR="00781781" w:rsidRDefault="00DC2A50">
            <w:pPr>
              <w:tabs>
                <w:tab w:val="center" w:pos="892"/>
              </w:tabs>
              <w:rPr>
                <w:ins w:id="260" w:author="20181207" w:date="2019-01-14T16:32:00Z"/>
                <w:rFonts w:ascii="宋体" w:hAnsi="宋体" w:cs="宋体"/>
                <w:color w:val="000000"/>
                <w:sz w:val="22"/>
              </w:rPr>
            </w:pPr>
            <w:ins w:id="261" w:author="20181207" w:date="2019-01-14T17:48:00Z">
              <w:r>
                <w:rPr>
                  <w:rFonts w:ascii="宋体" w:hAnsi="宋体" w:cs="宋体" w:hint="eastAsia"/>
                  <w:color w:val="000000"/>
                  <w:sz w:val="22"/>
                </w:rPr>
                <w:t>resultMap</w:t>
              </w:r>
            </w:ins>
          </w:p>
        </w:tc>
        <w:tc>
          <w:tcPr>
            <w:tcW w:w="1701" w:type="dxa"/>
            <w:shd w:val="clear" w:color="auto" w:fill="auto"/>
            <w:vAlign w:val="center"/>
          </w:tcPr>
          <w:p w:rsidR="00781781" w:rsidRDefault="00DC2A50">
            <w:pPr>
              <w:tabs>
                <w:tab w:val="center" w:pos="892"/>
              </w:tabs>
              <w:rPr>
                <w:ins w:id="262" w:author="20181207" w:date="2019-01-14T16:32:00Z"/>
                <w:rFonts w:ascii="宋体" w:hAnsi="宋体" w:cs="宋体"/>
                <w:color w:val="000000"/>
                <w:sz w:val="22"/>
              </w:rPr>
            </w:pPr>
            <w:ins w:id="263" w:author="20181207" w:date="2019-01-14T17:48:00Z">
              <w:r>
                <w:rPr>
                  <w:rFonts w:ascii="宋体" w:hAnsi="宋体" w:cs="宋体" w:hint="eastAsia"/>
                  <w:color w:val="000000"/>
                  <w:sz w:val="22"/>
                </w:rPr>
                <w:t>Json</w:t>
              </w:r>
            </w:ins>
          </w:p>
        </w:tc>
        <w:tc>
          <w:tcPr>
            <w:tcW w:w="1134" w:type="dxa"/>
            <w:shd w:val="clear" w:color="auto" w:fill="auto"/>
            <w:vAlign w:val="center"/>
          </w:tcPr>
          <w:p w:rsidR="00781781" w:rsidRDefault="00DC2A50">
            <w:pPr>
              <w:tabs>
                <w:tab w:val="center" w:pos="892"/>
              </w:tabs>
              <w:rPr>
                <w:ins w:id="264" w:author="20181207" w:date="2019-01-14T16:32:00Z"/>
                <w:rFonts w:ascii="宋体" w:hAnsi="宋体" w:cs="宋体"/>
                <w:color w:val="000000"/>
                <w:sz w:val="22"/>
              </w:rPr>
            </w:pPr>
            <w:ins w:id="265" w:author="20181207" w:date="2019-01-14T17:48:00Z">
              <w:r>
                <w:rPr>
                  <w:rFonts w:ascii="宋体" w:hAnsi="宋体" w:cs="宋体" w:hint="eastAsia"/>
                  <w:color w:val="000000"/>
                  <w:sz w:val="22"/>
                </w:rPr>
                <w:t>Y</w:t>
              </w:r>
            </w:ins>
          </w:p>
        </w:tc>
        <w:tc>
          <w:tcPr>
            <w:tcW w:w="4252" w:type="dxa"/>
            <w:shd w:val="clear" w:color="auto" w:fill="auto"/>
            <w:vAlign w:val="center"/>
          </w:tcPr>
          <w:p w:rsidR="00781781" w:rsidRDefault="00DC2A50">
            <w:pPr>
              <w:tabs>
                <w:tab w:val="center" w:pos="892"/>
              </w:tabs>
              <w:rPr>
                <w:ins w:id="266" w:author="20181207" w:date="2019-01-14T16:32:00Z"/>
                <w:rFonts w:ascii="宋体" w:hAnsi="宋体" w:cs="宋体"/>
                <w:color w:val="000000"/>
                <w:sz w:val="22"/>
              </w:rPr>
            </w:pPr>
            <w:ins w:id="267" w:author="20181207" w:date="2019-01-14T17:48:00Z">
              <w:r>
                <w:rPr>
                  <w:rFonts w:ascii="宋体" w:hAnsi="宋体" w:cs="宋体"/>
                  <w:color w:val="000000"/>
                  <w:sz w:val="22"/>
                </w:rPr>
                <w:t>T</w:t>
              </w:r>
              <w:r>
                <w:rPr>
                  <w:rFonts w:ascii="宋体" w:hAnsi="宋体" w:cs="宋体" w:hint="eastAsia"/>
                  <w:color w:val="000000"/>
                  <w:sz w:val="22"/>
                </w:rPr>
                <w:t>he result map</w:t>
              </w:r>
            </w:ins>
          </w:p>
        </w:tc>
      </w:tr>
    </w:tbl>
    <w:p w:rsidR="00781781" w:rsidRDefault="00781781">
      <w:pPr>
        <w:rPr>
          <w:ins w:id="268" w:author="20181207" w:date="2019-01-14T16:32:00Z"/>
          <w:rFonts w:ascii="Consolas" w:eastAsia="Consolas" w:hAnsi="Consolas" w:cs="Consolas"/>
          <w:color w:val="000000"/>
          <w:sz w:val="19"/>
          <w:szCs w:val="19"/>
          <w:shd w:val="clear" w:color="auto" w:fill="FCF6DB"/>
        </w:rPr>
      </w:pPr>
    </w:p>
    <w:p w:rsidR="00781781" w:rsidRDefault="00DC2A50">
      <w:pPr>
        <w:pStyle w:val="1"/>
        <w:numPr>
          <w:ilvl w:val="0"/>
          <w:numId w:val="1"/>
        </w:numPr>
        <w:rPr>
          <w:ins w:id="269" w:author="20181207" w:date="2019-01-14T16:32:00Z"/>
        </w:rPr>
      </w:pPr>
      <w:ins w:id="270" w:author="20181207" w:date="2019-01-14T16:32:00Z">
        <w:r>
          <w:rPr>
            <w:rFonts w:hint="eastAsia"/>
          </w:rPr>
          <w:lastRenderedPageBreak/>
          <w:t>Query visualEssay</w:t>
        </w:r>
      </w:ins>
    </w:p>
    <w:p w:rsidR="00781781" w:rsidRDefault="00DC2A50">
      <w:pPr>
        <w:tabs>
          <w:tab w:val="center" w:pos="892"/>
        </w:tabs>
        <w:ind w:leftChars="135" w:left="283"/>
        <w:rPr>
          <w:ins w:id="271" w:author="20181207" w:date="2019-01-14T16:32:00Z"/>
          <w:rFonts w:ascii="微软雅黑" w:eastAsia="微软雅黑" w:hAnsi="微软雅黑" w:cs="宋体"/>
          <w:b/>
          <w:color w:val="000000"/>
          <w:sz w:val="22"/>
        </w:rPr>
      </w:pPr>
      <w:ins w:id="272" w:author="20181207" w:date="2019-01-14T16:32:00Z">
        <w:r>
          <w:rPr>
            <w:rFonts w:ascii="微软雅黑" w:eastAsia="微软雅黑" w:hAnsi="微软雅黑" w:cs="宋体" w:hint="eastAsia"/>
            <w:b/>
            <w:color w:val="000000"/>
            <w:sz w:val="22"/>
          </w:rPr>
          <w:t xml:space="preserve">URL: </w:t>
        </w:r>
      </w:ins>
    </w:p>
    <w:p w:rsidR="00781781" w:rsidRDefault="00DC2A50">
      <w:pPr>
        <w:pStyle w:val="HTML"/>
        <w:widowControl/>
        <w:pBdr>
          <w:top w:val="single" w:sz="6" w:space="7" w:color="E5E0C6"/>
          <w:left w:val="single" w:sz="6" w:space="7" w:color="E5E0C6"/>
          <w:bottom w:val="single" w:sz="6" w:space="7" w:color="E5E0C6"/>
          <w:right w:val="single" w:sz="6" w:space="7" w:color="E5E0C6"/>
        </w:pBdr>
        <w:shd w:val="clear" w:color="auto" w:fill="FCF6DB"/>
        <w:spacing w:before="75"/>
        <w:textAlignment w:val="baseline"/>
        <w:rPr>
          <w:ins w:id="273" w:author="20181207" w:date="2019-01-14T16:32:00Z"/>
          <w:rFonts w:ascii="Consolas" w:eastAsia="Consolas" w:hAnsi="Consolas" w:hint="default"/>
          <w:color w:val="2A00FF"/>
          <w:sz w:val="20"/>
          <w:shd w:val="clear" w:color="auto" w:fill="E8F2FE"/>
        </w:rPr>
      </w:pPr>
      <w:ins w:id="274" w:author="20181207" w:date="2019-01-14T16:32:00Z">
        <w:r>
          <w:rPr>
            <w:rFonts w:ascii="Consolas" w:eastAsia="Consolas" w:hAnsi="Consolas"/>
            <w:color w:val="2A00FF"/>
            <w:sz w:val="20"/>
            <w:shd w:val="clear" w:color="auto" w:fill="E8F2FE"/>
          </w:rPr>
          <w:fldChar w:fldCharType="begin"/>
        </w:r>
        <w:r>
          <w:rPr>
            <w:rFonts w:ascii="Consolas" w:eastAsia="Consolas" w:hAnsi="Consolas"/>
            <w:color w:val="2A00FF"/>
            <w:sz w:val="20"/>
            <w:shd w:val="clear" w:color="auto" w:fill="E8F2FE"/>
          </w:rPr>
          <w:instrText xml:space="preserve"> HYPERLINK </w:instrText>
        </w:r>
        <w:r>
          <w:rPr>
            <w:rFonts w:ascii="Consolas" w:eastAsia="Consolas" w:hAnsi="Consolas"/>
            <w:color w:val="2A00FF"/>
            <w:sz w:val="20"/>
            <w:shd w:val="clear" w:color="auto" w:fill="E8F2FE"/>
          </w:rPr>
          <w:fldChar w:fldCharType="separate"/>
        </w:r>
        <w:r>
          <w:rPr>
            <w:rFonts w:ascii="Consolas" w:eastAsia="Consolas" w:hAnsi="Consolas"/>
            <w:color w:val="2A00FF"/>
            <w:sz w:val="20"/>
            <w:shd w:val="clear" w:color="auto" w:fill="E8F2FE"/>
          </w:rPr>
          <w:t>http://{IP}:{port}/{service_name}/</w:t>
        </w:r>
        <w:r>
          <w:rPr>
            <w:rFonts w:ascii="Consolas" w:eastAsia="Consolas" w:hAnsi="Consolas"/>
            <w:color w:val="2A00FF"/>
            <w:sz w:val="20"/>
            <w:shd w:val="clear" w:color="auto" w:fill="E8F2FE"/>
          </w:rPr>
          <w:fldChar w:fldCharType="end"/>
        </w:r>
        <w:r>
          <w:rPr>
            <w:rFonts w:ascii="Consolas" w:eastAsia="Consolas" w:hAnsi="Consolas" w:hint="default"/>
            <w:color w:val="2A00FF"/>
            <w:sz w:val="20"/>
            <w:shd w:val="clear" w:color="auto" w:fill="E8F2FE"/>
          </w:rPr>
          <w:t>v1/content/visualEssay/findOneById</w:t>
        </w:r>
      </w:ins>
    </w:p>
    <w:p w:rsidR="00781781" w:rsidRDefault="00DC2A50">
      <w:pPr>
        <w:tabs>
          <w:tab w:val="center" w:pos="892"/>
        </w:tabs>
        <w:ind w:leftChars="135" w:left="283"/>
        <w:rPr>
          <w:ins w:id="275" w:author="20181207" w:date="2019-01-14T16:32:00Z"/>
          <w:rFonts w:ascii="微软雅黑" w:eastAsia="微软雅黑" w:hAnsi="微软雅黑" w:cs="宋体"/>
          <w:b/>
          <w:color w:val="000000"/>
          <w:sz w:val="22"/>
        </w:rPr>
      </w:pPr>
      <w:ins w:id="276" w:author="20181207" w:date="2019-01-14T16:32:00Z">
        <w:r>
          <w:rPr>
            <w:rFonts w:ascii="微软雅黑" w:eastAsia="微软雅黑" w:hAnsi="微软雅黑" w:cs="宋体" w:hint="eastAsia"/>
            <w:b/>
            <w:color w:val="000000"/>
            <w:sz w:val="22"/>
          </w:rPr>
          <w:t>Type : POST</w:t>
        </w:r>
      </w:ins>
    </w:p>
    <w:p w:rsidR="00781781" w:rsidRDefault="00DC2A50">
      <w:pPr>
        <w:tabs>
          <w:tab w:val="center" w:pos="892"/>
        </w:tabs>
        <w:ind w:leftChars="135" w:left="283"/>
        <w:rPr>
          <w:ins w:id="277" w:author="20181207" w:date="2019-01-14T16:32:00Z"/>
          <w:rFonts w:ascii="微软雅黑" w:eastAsia="微软雅黑" w:hAnsi="微软雅黑" w:cs="宋体"/>
          <w:b/>
          <w:color w:val="000000"/>
          <w:sz w:val="22"/>
        </w:rPr>
      </w:pPr>
      <w:ins w:id="278" w:author="20181207" w:date="2019-01-14T16:32:00Z">
        <w:r>
          <w:rPr>
            <w:rFonts w:ascii="微软雅黑" w:eastAsia="微软雅黑" w:hAnsi="微软雅黑" w:cs="宋体"/>
            <w:b/>
            <w:color w:val="000000"/>
            <w:sz w:val="22"/>
          </w:rPr>
          <w:t xml:space="preserve">contentType </w:t>
        </w:r>
        <w:r>
          <w:rPr>
            <w:rFonts w:ascii="微软雅黑" w:eastAsia="微软雅黑" w:hAnsi="微软雅黑" w:cs="宋体" w:hint="eastAsia"/>
            <w:b/>
            <w:color w:val="000000"/>
            <w:sz w:val="22"/>
          </w:rPr>
          <w:t>: JSON</w:t>
        </w:r>
      </w:ins>
    </w:p>
    <w:tbl>
      <w:tblPr>
        <w:tblpPr w:leftFromText="180" w:rightFromText="180" w:vertAnchor="text" w:horzAnchor="page" w:tblpX="2340" w:tblpY="624"/>
        <w:tblOverlap w:val="never"/>
        <w:tblW w:w="9087" w:type="dxa"/>
        <w:tblLayout w:type="fixed"/>
        <w:tblLook w:val="04A0" w:firstRow="1" w:lastRow="0" w:firstColumn="1" w:lastColumn="0" w:noHBand="0" w:noVBand="1"/>
      </w:tblPr>
      <w:tblGrid>
        <w:gridCol w:w="2000"/>
        <w:gridCol w:w="1701"/>
        <w:gridCol w:w="1134"/>
        <w:gridCol w:w="4252"/>
      </w:tblGrid>
      <w:tr w:rsidR="00781781">
        <w:trPr>
          <w:trHeight w:val="535"/>
          <w:ins w:id="279" w:author="20181207" w:date="2019-01-14T16:32:00Z"/>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widowControl/>
              <w:jc w:val="left"/>
              <w:rPr>
                <w:ins w:id="280" w:author="20181207" w:date="2019-01-14T16:32:00Z"/>
                <w:rFonts w:ascii="宋体" w:eastAsia="宋体" w:hAnsi="宋体" w:cs="宋体"/>
                <w:b/>
                <w:color w:val="000000"/>
                <w:kern w:val="0"/>
                <w:sz w:val="24"/>
              </w:rPr>
            </w:pPr>
            <w:ins w:id="281" w:author="20181207" w:date="2019-01-14T16:32:00Z">
              <w:r>
                <w:rPr>
                  <w:rFonts w:ascii="宋体" w:eastAsia="宋体" w:hAnsi="宋体" w:cs="宋体" w:hint="eastAsia"/>
                  <w:b/>
                  <w:color w:val="000000"/>
                  <w:kern w:val="0"/>
                  <w:sz w:val="24"/>
                </w:rPr>
                <w:t>Field</w:t>
              </w:r>
            </w:ins>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ins w:id="282" w:author="20181207" w:date="2019-01-14T16:32:00Z"/>
                <w:rFonts w:ascii="宋体" w:eastAsia="宋体" w:hAnsi="宋体" w:cs="宋体"/>
                <w:b/>
                <w:color w:val="000000"/>
                <w:kern w:val="0"/>
                <w:sz w:val="24"/>
              </w:rPr>
            </w:pPr>
            <w:ins w:id="283" w:author="20181207" w:date="2019-01-14T16:32:00Z">
              <w:r>
                <w:rPr>
                  <w:rFonts w:ascii="宋体" w:eastAsia="宋体" w:hAnsi="宋体" w:cs="宋体" w:hint="eastAsia"/>
                  <w:b/>
                  <w:color w:val="000000"/>
                  <w:kern w:val="0"/>
                  <w:sz w:val="24"/>
                </w:rPr>
                <w:t>type</w:t>
              </w:r>
            </w:ins>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ins w:id="284" w:author="20181207" w:date="2019-01-14T16:32:00Z"/>
                <w:rFonts w:ascii="宋体" w:eastAsia="宋体" w:hAnsi="宋体" w:cs="宋体"/>
                <w:b/>
                <w:color w:val="000000"/>
                <w:kern w:val="0"/>
                <w:sz w:val="24"/>
              </w:rPr>
            </w:pPr>
            <w:ins w:id="285" w:author="20181207" w:date="2019-01-14T16:32:00Z">
              <w:r>
                <w:rPr>
                  <w:rFonts w:ascii="宋体" w:eastAsia="宋体" w:hAnsi="宋体" w:cs="宋体" w:hint="eastAsia"/>
                  <w:b/>
                  <w:color w:val="000000"/>
                  <w:kern w:val="0"/>
                  <w:sz w:val="24"/>
                </w:rPr>
                <w:t>Must</w:t>
              </w:r>
            </w:ins>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ins w:id="286" w:author="20181207" w:date="2019-01-14T16:32:00Z"/>
                <w:rFonts w:ascii="宋体" w:eastAsia="宋体" w:hAnsi="宋体" w:cs="宋体"/>
                <w:b/>
                <w:color w:val="000000"/>
                <w:kern w:val="0"/>
                <w:sz w:val="24"/>
              </w:rPr>
            </w:pPr>
            <w:ins w:id="287" w:author="20181207" w:date="2019-01-14T16:32:00Z">
              <w:r>
                <w:rPr>
                  <w:rFonts w:ascii="宋体" w:eastAsia="宋体" w:hAnsi="宋体" w:cs="宋体" w:hint="eastAsia"/>
                  <w:b/>
                  <w:color w:val="000000"/>
                  <w:kern w:val="0"/>
                  <w:sz w:val="24"/>
                </w:rPr>
                <w:t>describe</w:t>
              </w:r>
            </w:ins>
          </w:p>
        </w:tc>
      </w:tr>
      <w:tr w:rsidR="00781781">
        <w:trPr>
          <w:trHeight w:val="535"/>
          <w:ins w:id="288" w:author="20181207" w:date="2019-01-14T16:32:00Z"/>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widowControl/>
              <w:jc w:val="left"/>
              <w:rPr>
                <w:ins w:id="289" w:author="20181207" w:date="2019-01-14T16:32:00Z"/>
                <w:rFonts w:ascii="宋体" w:eastAsia="宋体" w:hAnsi="宋体" w:cs="宋体"/>
                <w:b/>
                <w:color w:val="000000"/>
                <w:kern w:val="0"/>
                <w:sz w:val="24"/>
              </w:rPr>
            </w:pPr>
            <w:ins w:id="290" w:author="20181207" w:date="2019-01-14T16:32:00Z">
              <w:r>
                <w:rPr>
                  <w:rFonts w:ascii="宋体" w:eastAsia="宋体" w:hAnsi="宋体" w:cs="宋体" w:hint="eastAsia"/>
                  <w:b/>
                  <w:color w:val="000000"/>
                  <w:kern w:val="0"/>
                  <w:sz w:val="24"/>
                </w:rPr>
                <w:t>Id</w:t>
              </w:r>
            </w:ins>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ins w:id="291" w:author="20181207" w:date="2019-01-14T16:32:00Z"/>
                <w:rFonts w:ascii="宋体" w:eastAsia="宋体" w:hAnsi="宋体" w:cs="宋体"/>
                <w:b/>
                <w:color w:val="000000"/>
                <w:kern w:val="0"/>
                <w:sz w:val="24"/>
              </w:rPr>
            </w:pPr>
            <w:ins w:id="292" w:author="20181207" w:date="2019-01-14T16:32:00Z">
              <w:r>
                <w:rPr>
                  <w:rFonts w:ascii="宋体" w:eastAsia="宋体" w:hAnsi="宋体" w:cs="宋体" w:hint="eastAsia"/>
                  <w:b/>
                  <w:color w:val="000000"/>
                  <w:kern w:val="0"/>
                  <w:sz w:val="24"/>
                </w:rPr>
                <w:t>String</w:t>
              </w:r>
            </w:ins>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ins w:id="293" w:author="20181207" w:date="2019-01-14T16:32:00Z"/>
                <w:rFonts w:ascii="宋体" w:eastAsia="宋体" w:hAnsi="宋体" w:cs="宋体"/>
                <w:b/>
                <w:color w:val="000000"/>
                <w:kern w:val="0"/>
                <w:sz w:val="24"/>
              </w:rPr>
            </w:pPr>
            <w:ins w:id="294" w:author="20181207" w:date="2019-01-14T16:32:00Z">
              <w:r>
                <w:rPr>
                  <w:rFonts w:ascii="宋体" w:eastAsia="宋体" w:hAnsi="宋体" w:cs="宋体" w:hint="eastAsia"/>
                  <w:b/>
                  <w:color w:val="000000"/>
                  <w:kern w:val="0"/>
                  <w:sz w:val="24"/>
                </w:rPr>
                <w:t>Y</w:t>
              </w:r>
            </w:ins>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ins w:id="295" w:author="20181207" w:date="2019-01-14T16:32:00Z"/>
                <w:rFonts w:ascii="宋体" w:eastAsia="宋体" w:hAnsi="宋体" w:cs="宋体"/>
                <w:b/>
                <w:color w:val="000000"/>
                <w:kern w:val="0"/>
                <w:sz w:val="24"/>
              </w:rPr>
            </w:pPr>
            <w:ins w:id="296" w:author="20181207" w:date="2019-01-14T17:31:00Z">
              <w:r>
                <w:t>V</w:t>
              </w:r>
              <w:r>
                <w:rPr>
                  <w:rFonts w:hint="eastAsia"/>
                </w:rPr>
                <w:t>isual</w:t>
              </w:r>
              <w:r>
                <w:t xml:space="preserve"> </w:t>
              </w:r>
              <w:r>
                <w:rPr>
                  <w:rFonts w:hint="eastAsia"/>
                </w:rPr>
                <w:t>Essa</w:t>
              </w:r>
              <w:r>
                <w:t>y ID</w:t>
              </w:r>
            </w:ins>
          </w:p>
        </w:tc>
      </w:tr>
    </w:tbl>
    <w:p w:rsidR="00781781" w:rsidRDefault="00DC2A50">
      <w:pPr>
        <w:tabs>
          <w:tab w:val="center" w:pos="892"/>
        </w:tabs>
        <w:ind w:leftChars="135" w:left="283"/>
        <w:rPr>
          <w:ins w:id="297" w:author="20181207" w:date="2019-01-14T16:32:00Z"/>
          <w:rFonts w:ascii="微软雅黑" w:eastAsia="微软雅黑" w:hAnsi="微软雅黑" w:cs="宋体"/>
          <w:b/>
          <w:color w:val="000000"/>
          <w:sz w:val="22"/>
        </w:rPr>
      </w:pPr>
      <w:ins w:id="298" w:author="20181207" w:date="2019-01-14T16:32:00Z">
        <w:r>
          <w:rPr>
            <w:rFonts w:ascii="微软雅黑" w:eastAsia="微软雅黑" w:hAnsi="微软雅黑" w:cs="宋体" w:hint="eastAsia"/>
            <w:b/>
            <w:color w:val="000000"/>
            <w:sz w:val="22"/>
          </w:rPr>
          <w:t>Request parameters</w:t>
        </w:r>
        <w:r>
          <w:rPr>
            <w:rFonts w:ascii="微软雅黑" w:eastAsia="微软雅黑" w:hAnsi="微软雅黑" w:cs="宋体" w:hint="eastAsia"/>
            <w:b/>
            <w:color w:val="000000"/>
            <w:sz w:val="22"/>
          </w:rPr>
          <w:t>：</w:t>
        </w:r>
      </w:ins>
    </w:p>
    <w:p w:rsidR="00781781" w:rsidRDefault="00DC2A50">
      <w:pPr>
        <w:tabs>
          <w:tab w:val="center" w:pos="892"/>
        </w:tabs>
        <w:ind w:leftChars="135" w:left="283"/>
        <w:rPr>
          <w:ins w:id="299" w:author="20181207" w:date="2019-01-14T16:32:00Z"/>
          <w:rFonts w:ascii="微软雅黑" w:eastAsia="微软雅黑" w:hAnsi="微软雅黑" w:cs="宋体"/>
          <w:b/>
          <w:color w:val="000000"/>
          <w:sz w:val="22"/>
        </w:rPr>
      </w:pPr>
      <w:ins w:id="300" w:author="20181207" w:date="2019-01-14T16:32:00Z">
        <w:r>
          <w:rPr>
            <w:rFonts w:ascii="微软雅黑" w:eastAsia="微软雅黑" w:hAnsi="微软雅黑" w:cs="宋体" w:hint="eastAsia"/>
            <w:b/>
            <w:color w:val="000000"/>
            <w:sz w:val="22"/>
          </w:rPr>
          <w:t>Return parameters:</w:t>
        </w:r>
      </w:ins>
    </w:p>
    <w:tbl>
      <w:tblPr>
        <w:tblpPr w:leftFromText="180" w:rightFromText="180" w:vertAnchor="text" w:horzAnchor="page" w:tblpX="2340" w:tblpY="624"/>
        <w:tblOverlap w:val="never"/>
        <w:tblW w:w="9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0"/>
        <w:gridCol w:w="1701"/>
        <w:gridCol w:w="1134"/>
        <w:gridCol w:w="4252"/>
      </w:tblGrid>
      <w:tr w:rsidR="00781781">
        <w:trPr>
          <w:trHeight w:val="535"/>
          <w:ins w:id="301" w:author="20181207" w:date="2019-01-14T16:32:00Z"/>
        </w:trPr>
        <w:tc>
          <w:tcPr>
            <w:tcW w:w="2000" w:type="dxa"/>
            <w:shd w:val="clear" w:color="auto" w:fill="auto"/>
            <w:vAlign w:val="center"/>
          </w:tcPr>
          <w:p w:rsidR="00781781" w:rsidRDefault="00DC2A50">
            <w:pPr>
              <w:widowControl/>
              <w:jc w:val="left"/>
              <w:rPr>
                <w:ins w:id="302" w:author="20181207" w:date="2019-01-14T16:32:00Z"/>
                <w:rFonts w:ascii="宋体" w:eastAsia="宋体" w:hAnsi="宋体" w:cs="宋体"/>
                <w:b/>
                <w:color w:val="000000"/>
                <w:kern w:val="0"/>
                <w:sz w:val="24"/>
              </w:rPr>
            </w:pPr>
            <w:ins w:id="303" w:author="20181207" w:date="2019-01-14T16:32:00Z">
              <w:r>
                <w:rPr>
                  <w:rFonts w:ascii="宋体" w:eastAsia="宋体" w:hAnsi="宋体" w:cs="宋体" w:hint="eastAsia"/>
                  <w:b/>
                  <w:color w:val="000000"/>
                  <w:kern w:val="0"/>
                  <w:sz w:val="24"/>
                </w:rPr>
                <w:t>Field</w:t>
              </w:r>
            </w:ins>
          </w:p>
        </w:tc>
        <w:tc>
          <w:tcPr>
            <w:tcW w:w="1701" w:type="dxa"/>
            <w:shd w:val="clear" w:color="auto" w:fill="auto"/>
            <w:vAlign w:val="center"/>
          </w:tcPr>
          <w:p w:rsidR="00781781" w:rsidRDefault="00DC2A50">
            <w:pPr>
              <w:widowControl/>
              <w:jc w:val="left"/>
              <w:rPr>
                <w:ins w:id="304" w:author="20181207" w:date="2019-01-14T16:32:00Z"/>
                <w:rFonts w:ascii="宋体" w:eastAsia="宋体" w:hAnsi="宋体" w:cs="宋体"/>
                <w:b/>
                <w:color w:val="000000"/>
                <w:kern w:val="0"/>
                <w:sz w:val="24"/>
              </w:rPr>
            </w:pPr>
            <w:ins w:id="305" w:author="20181207" w:date="2019-01-14T16:32:00Z">
              <w:r>
                <w:rPr>
                  <w:rFonts w:ascii="宋体" w:eastAsia="宋体" w:hAnsi="宋体" w:cs="宋体" w:hint="eastAsia"/>
                  <w:b/>
                  <w:color w:val="000000"/>
                  <w:kern w:val="0"/>
                  <w:sz w:val="24"/>
                </w:rPr>
                <w:t>type</w:t>
              </w:r>
            </w:ins>
          </w:p>
        </w:tc>
        <w:tc>
          <w:tcPr>
            <w:tcW w:w="1134" w:type="dxa"/>
            <w:shd w:val="clear" w:color="auto" w:fill="auto"/>
            <w:vAlign w:val="center"/>
          </w:tcPr>
          <w:p w:rsidR="00781781" w:rsidRDefault="00DC2A50">
            <w:pPr>
              <w:widowControl/>
              <w:jc w:val="left"/>
              <w:rPr>
                <w:ins w:id="306" w:author="20181207" w:date="2019-01-14T16:32:00Z"/>
                <w:rFonts w:ascii="宋体" w:eastAsia="宋体" w:hAnsi="宋体" w:cs="宋体"/>
                <w:b/>
                <w:color w:val="000000"/>
                <w:kern w:val="0"/>
                <w:sz w:val="24"/>
              </w:rPr>
            </w:pPr>
            <w:ins w:id="307" w:author="20181207" w:date="2019-01-14T16:32:00Z">
              <w:r>
                <w:rPr>
                  <w:rFonts w:ascii="宋体" w:eastAsia="宋体" w:hAnsi="宋体" w:cs="宋体" w:hint="eastAsia"/>
                  <w:b/>
                  <w:color w:val="000000"/>
                  <w:kern w:val="0"/>
                  <w:sz w:val="24"/>
                </w:rPr>
                <w:t>Must</w:t>
              </w:r>
            </w:ins>
          </w:p>
        </w:tc>
        <w:tc>
          <w:tcPr>
            <w:tcW w:w="4252" w:type="dxa"/>
            <w:shd w:val="clear" w:color="auto" w:fill="auto"/>
            <w:vAlign w:val="center"/>
          </w:tcPr>
          <w:p w:rsidR="00781781" w:rsidRDefault="00DC2A50">
            <w:pPr>
              <w:widowControl/>
              <w:jc w:val="left"/>
              <w:rPr>
                <w:ins w:id="308" w:author="20181207" w:date="2019-01-14T16:32:00Z"/>
                <w:rFonts w:ascii="宋体" w:eastAsia="宋体" w:hAnsi="宋体" w:cs="宋体"/>
                <w:b/>
                <w:color w:val="000000"/>
                <w:kern w:val="0"/>
                <w:sz w:val="24"/>
              </w:rPr>
            </w:pPr>
            <w:ins w:id="309" w:author="20181207" w:date="2019-01-14T16:32:00Z">
              <w:r>
                <w:rPr>
                  <w:rFonts w:ascii="宋体" w:eastAsia="宋体" w:hAnsi="宋体" w:cs="宋体" w:hint="eastAsia"/>
                  <w:b/>
                  <w:color w:val="000000"/>
                  <w:kern w:val="0"/>
                  <w:sz w:val="24"/>
                </w:rPr>
                <w:t>describe</w:t>
              </w:r>
            </w:ins>
          </w:p>
        </w:tc>
      </w:tr>
      <w:tr w:rsidR="00781781">
        <w:trPr>
          <w:trHeight w:val="507"/>
          <w:ins w:id="310" w:author="20181207" w:date="2019-01-14T16:32:00Z"/>
        </w:trPr>
        <w:tc>
          <w:tcPr>
            <w:tcW w:w="2000" w:type="dxa"/>
            <w:shd w:val="clear" w:color="auto" w:fill="auto"/>
            <w:vAlign w:val="center"/>
          </w:tcPr>
          <w:p w:rsidR="00781781" w:rsidRDefault="00DC2A50">
            <w:pPr>
              <w:tabs>
                <w:tab w:val="center" w:pos="892"/>
              </w:tabs>
              <w:rPr>
                <w:ins w:id="311" w:author="20181207" w:date="2019-01-14T16:32:00Z"/>
                <w:rFonts w:ascii="宋体" w:hAnsi="宋体" w:cs="宋体"/>
                <w:color w:val="000000"/>
                <w:sz w:val="22"/>
              </w:rPr>
            </w:pPr>
            <w:ins w:id="312" w:author="20181207" w:date="2019-01-14T16:32:00Z">
              <w:r>
                <w:rPr>
                  <w:rFonts w:ascii="宋体" w:hAnsi="宋体" w:cs="宋体"/>
                  <w:color w:val="000000"/>
                  <w:sz w:val="22"/>
                </w:rPr>
                <w:t>code</w:t>
              </w:r>
            </w:ins>
          </w:p>
        </w:tc>
        <w:tc>
          <w:tcPr>
            <w:tcW w:w="1701" w:type="dxa"/>
            <w:shd w:val="clear" w:color="auto" w:fill="auto"/>
            <w:vAlign w:val="center"/>
          </w:tcPr>
          <w:p w:rsidR="00781781" w:rsidRDefault="00DC2A50">
            <w:pPr>
              <w:tabs>
                <w:tab w:val="center" w:pos="892"/>
              </w:tabs>
              <w:rPr>
                <w:ins w:id="313" w:author="20181207" w:date="2019-01-14T16:32:00Z"/>
                <w:rFonts w:ascii="宋体" w:hAnsi="宋体" w:cs="宋体"/>
                <w:color w:val="000000"/>
                <w:sz w:val="22"/>
              </w:rPr>
            </w:pPr>
            <w:ins w:id="314" w:author="20181207" w:date="2019-01-14T16:32:00Z">
              <w:r>
                <w:rPr>
                  <w:rFonts w:ascii="宋体" w:hAnsi="宋体" w:cs="宋体"/>
                  <w:color w:val="000000"/>
                  <w:sz w:val="22"/>
                </w:rPr>
                <w:t>String</w:t>
              </w:r>
            </w:ins>
          </w:p>
        </w:tc>
        <w:tc>
          <w:tcPr>
            <w:tcW w:w="1134" w:type="dxa"/>
            <w:shd w:val="clear" w:color="auto" w:fill="auto"/>
            <w:vAlign w:val="center"/>
          </w:tcPr>
          <w:p w:rsidR="00781781" w:rsidRDefault="00DC2A50">
            <w:pPr>
              <w:tabs>
                <w:tab w:val="center" w:pos="892"/>
              </w:tabs>
              <w:rPr>
                <w:ins w:id="315" w:author="20181207" w:date="2019-01-14T16:32:00Z"/>
                <w:rFonts w:ascii="宋体" w:hAnsi="宋体" w:cs="宋体"/>
                <w:color w:val="000000"/>
                <w:sz w:val="22"/>
              </w:rPr>
            </w:pPr>
            <w:ins w:id="316" w:author="20181207" w:date="2019-01-14T16:32:00Z">
              <w:r>
                <w:rPr>
                  <w:rFonts w:ascii="宋体" w:hAnsi="宋体" w:cs="宋体" w:hint="eastAsia"/>
                  <w:color w:val="000000"/>
                  <w:sz w:val="22"/>
                </w:rPr>
                <w:t>Y</w:t>
              </w:r>
            </w:ins>
          </w:p>
        </w:tc>
        <w:tc>
          <w:tcPr>
            <w:tcW w:w="4252" w:type="dxa"/>
            <w:shd w:val="clear" w:color="auto" w:fill="auto"/>
            <w:vAlign w:val="center"/>
          </w:tcPr>
          <w:p w:rsidR="00781781" w:rsidRDefault="00DC2A50">
            <w:pPr>
              <w:tabs>
                <w:tab w:val="center" w:pos="892"/>
              </w:tabs>
              <w:rPr>
                <w:ins w:id="317" w:author="20181207" w:date="2019-01-14T16:32:00Z"/>
                <w:rFonts w:ascii="宋体" w:hAnsi="宋体" w:cs="宋体"/>
                <w:color w:val="000000"/>
                <w:sz w:val="22"/>
              </w:rPr>
            </w:pPr>
            <w:ins w:id="318" w:author="20181207" w:date="2019-01-14T17:47:00Z">
              <w:r>
                <w:rPr>
                  <w:rFonts w:ascii="宋体" w:hAnsi="宋体" w:cs="宋体"/>
                  <w:color w:val="000000"/>
                  <w:sz w:val="22"/>
                </w:rPr>
                <w:t>R</w:t>
              </w:r>
              <w:r>
                <w:rPr>
                  <w:rFonts w:ascii="宋体" w:hAnsi="宋体" w:cs="宋体" w:hint="eastAsia"/>
                  <w:color w:val="000000"/>
                  <w:sz w:val="22"/>
                </w:rPr>
                <w:t>esponse code</w:t>
              </w:r>
            </w:ins>
          </w:p>
        </w:tc>
      </w:tr>
      <w:tr w:rsidR="00781781">
        <w:trPr>
          <w:trHeight w:val="507"/>
          <w:ins w:id="319" w:author="20181207" w:date="2019-01-14T16:32:00Z"/>
        </w:trPr>
        <w:tc>
          <w:tcPr>
            <w:tcW w:w="2000" w:type="dxa"/>
            <w:shd w:val="clear" w:color="auto" w:fill="auto"/>
            <w:vAlign w:val="center"/>
          </w:tcPr>
          <w:p w:rsidR="00781781" w:rsidRDefault="00DC2A50">
            <w:pPr>
              <w:tabs>
                <w:tab w:val="center" w:pos="892"/>
              </w:tabs>
              <w:rPr>
                <w:ins w:id="320" w:author="20181207" w:date="2019-01-14T16:32:00Z"/>
                <w:rFonts w:ascii="宋体" w:hAnsi="宋体" w:cs="宋体"/>
                <w:color w:val="000000"/>
                <w:sz w:val="22"/>
              </w:rPr>
            </w:pPr>
            <w:ins w:id="321" w:author="20181207" w:date="2019-01-14T17:48:00Z">
              <w:r>
                <w:rPr>
                  <w:rFonts w:ascii="宋体" w:hAnsi="宋体" w:cs="宋体" w:hint="eastAsia"/>
                  <w:color w:val="000000"/>
                  <w:sz w:val="22"/>
                </w:rPr>
                <w:t>msg</w:t>
              </w:r>
            </w:ins>
          </w:p>
        </w:tc>
        <w:tc>
          <w:tcPr>
            <w:tcW w:w="1701" w:type="dxa"/>
            <w:shd w:val="clear" w:color="auto" w:fill="auto"/>
            <w:vAlign w:val="center"/>
          </w:tcPr>
          <w:p w:rsidR="00781781" w:rsidRDefault="00DC2A50">
            <w:pPr>
              <w:tabs>
                <w:tab w:val="center" w:pos="892"/>
              </w:tabs>
              <w:rPr>
                <w:ins w:id="322" w:author="20181207" w:date="2019-01-14T16:32:00Z"/>
                <w:rFonts w:ascii="宋体" w:hAnsi="宋体" w:cs="宋体"/>
                <w:color w:val="000000"/>
                <w:sz w:val="22"/>
              </w:rPr>
            </w:pPr>
            <w:ins w:id="323" w:author="20181207" w:date="2019-01-14T17:48:00Z">
              <w:r>
                <w:rPr>
                  <w:rFonts w:ascii="宋体" w:hAnsi="宋体" w:cs="宋体" w:hint="eastAsia"/>
                  <w:color w:val="000000"/>
                  <w:sz w:val="22"/>
                </w:rPr>
                <w:t>String</w:t>
              </w:r>
            </w:ins>
          </w:p>
        </w:tc>
        <w:tc>
          <w:tcPr>
            <w:tcW w:w="1134" w:type="dxa"/>
            <w:shd w:val="clear" w:color="auto" w:fill="auto"/>
            <w:vAlign w:val="center"/>
          </w:tcPr>
          <w:p w:rsidR="00781781" w:rsidRDefault="00DC2A50">
            <w:pPr>
              <w:tabs>
                <w:tab w:val="center" w:pos="892"/>
              </w:tabs>
              <w:rPr>
                <w:ins w:id="324" w:author="20181207" w:date="2019-01-14T16:32:00Z"/>
                <w:rFonts w:ascii="宋体" w:hAnsi="宋体" w:cs="宋体"/>
                <w:color w:val="000000"/>
                <w:sz w:val="22"/>
              </w:rPr>
            </w:pPr>
            <w:ins w:id="325" w:author="20181207" w:date="2019-01-14T17:48:00Z">
              <w:r>
                <w:rPr>
                  <w:rFonts w:ascii="宋体" w:hAnsi="宋体" w:cs="宋体" w:hint="eastAsia"/>
                  <w:color w:val="000000"/>
                  <w:sz w:val="22"/>
                </w:rPr>
                <w:t>Y</w:t>
              </w:r>
            </w:ins>
          </w:p>
        </w:tc>
        <w:tc>
          <w:tcPr>
            <w:tcW w:w="4252" w:type="dxa"/>
            <w:shd w:val="clear" w:color="auto" w:fill="auto"/>
            <w:vAlign w:val="center"/>
          </w:tcPr>
          <w:p w:rsidR="00781781" w:rsidRDefault="00DC2A50">
            <w:pPr>
              <w:tabs>
                <w:tab w:val="center" w:pos="892"/>
              </w:tabs>
              <w:rPr>
                <w:ins w:id="326" w:author="20181207" w:date="2019-01-14T16:32:00Z"/>
                <w:rFonts w:ascii="宋体" w:hAnsi="宋体" w:cs="宋体"/>
                <w:color w:val="000000"/>
                <w:sz w:val="22"/>
              </w:rPr>
            </w:pPr>
            <w:ins w:id="327" w:author="20181207" w:date="2019-01-14T17:48:00Z">
              <w:r>
                <w:rPr>
                  <w:rFonts w:ascii="宋体" w:hAnsi="宋体" w:cs="宋体"/>
                  <w:color w:val="000000"/>
                  <w:sz w:val="22"/>
                </w:rPr>
                <w:t xml:space="preserve">Response </w:t>
              </w:r>
              <w:r>
                <w:rPr>
                  <w:rFonts w:ascii="宋体" w:hAnsi="宋体" w:cs="宋体" w:hint="eastAsia"/>
                  <w:color w:val="000000"/>
                  <w:sz w:val="22"/>
                </w:rPr>
                <w:t>message</w:t>
              </w:r>
            </w:ins>
          </w:p>
        </w:tc>
      </w:tr>
      <w:tr w:rsidR="00781781">
        <w:trPr>
          <w:trHeight w:val="507"/>
          <w:ins w:id="328" w:author="20181207" w:date="2019-01-14T16:32:00Z"/>
        </w:trPr>
        <w:tc>
          <w:tcPr>
            <w:tcW w:w="2000" w:type="dxa"/>
            <w:shd w:val="clear" w:color="auto" w:fill="auto"/>
            <w:vAlign w:val="center"/>
          </w:tcPr>
          <w:p w:rsidR="00781781" w:rsidRDefault="00DC2A50">
            <w:pPr>
              <w:tabs>
                <w:tab w:val="center" w:pos="892"/>
              </w:tabs>
              <w:rPr>
                <w:ins w:id="329" w:author="20181207" w:date="2019-01-14T16:32:00Z"/>
                <w:rFonts w:ascii="宋体" w:hAnsi="宋体" w:cs="宋体"/>
                <w:color w:val="000000"/>
                <w:sz w:val="22"/>
              </w:rPr>
            </w:pPr>
            <w:ins w:id="330" w:author="20181207" w:date="2019-01-14T17:48:00Z">
              <w:r>
                <w:rPr>
                  <w:rFonts w:ascii="宋体" w:hAnsi="宋体" w:cs="宋体" w:hint="eastAsia"/>
                  <w:color w:val="000000"/>
                  <w:sz w:val="22"/>
                </w:rPr>
                <w:t>resultMap</w:t>
              </w:r>
            </w:ins>
          </w:p>
        </w:tc>
        <w:tc>
          <w:tcPr>
            <w:tcW w:w="1701" w:type="dxa"/>
            <w:shd w:val="clear" w:color="auto" w:fill="auto"/>
            <w:vAlign w:val="center"/>
          </w:tcPr>
          <w:p w:rsidR="00781781" w:rsidRDefault="00DC2A50">
            <w:pPr>
              <w:tabs>
                <w:tab w:val="center" w:pos="892"/>
              </w:tabs>
              <w:rPr>
                <w:ins w:id="331" w:author="20181207" w:date="2019-01-14T16:32:00Z"/>
                <w:rFonts w:ascii="宋体" w:hAnsi="宋体" w:cs="宋体"/>
                <w:color w:val="000000"/>
                <w:sz w:val="22"/>
              </w:rPr>
            </w:pPr>
            <w:ins w:id="332" w:author="20181207" w:date="2019-01-14T17:48:00Z">
              <w:r>
                <w:rPr>
                  <w:rFonts w:ascii="宋体" w:hAnsi="宋体" w:cs="宋体" w:hint="eastAsia"/>
                  <w:color w:val="000000"/>
                  <w:sz w:val="22"/>
                </w:rPr>
                <w:t>Json</w:t>
              </w:r>
            </w:ins>
          </w:p>
        </w:tc>
        <w:tc>
          <w:tcPr>
            <w:tcW w:w="1134" w:type="dxa"/>
            <w:shd w:val="clear" w:color="auto" w:fill="auto"/>
            <w:vAlign w:val="center"/>
          </w:tcPr>
          <w:p w:rsidR="00781781" w:rsidRDefault="00DC2A50">
            <w:pPr>
              <w:tabs>
                <w:tab w:val="center" w:pos="892"/>
              </w:tabs>
              <w:rPr>
                <w:ins w:id="333" w:author="20181207" w:date="2019-01-14T16:32:00Z"/>
                <w:rFonts w:ascii="宋体" w:hAnsi="宋体" w:cs="宋体"/>
                <w:color w:val="000000"/>
                <w:sz w:val="22"/>
              </w:rPr>
            </w:pPr>
            <w:ins w:id="334" w:author="20181207" w:date="2019-01-14T17:48:00Z">
              <w:r>
                <w:rPr>
                  <w:rFonts w:ascii="宋体" w:hAnsi="宋体" w:cs="宋体" w:hint="eastAsia"/>
                  <w:color w:val="000000"/>
                  <w:sz w:val="22"/>
                </w:rPr>
                <w:t>Y</w:t>
              </w:r>
            </w:ins>
          </w:p>
        </w:tc>
        <w:tc>
          <w:tcPr>
            <w:tcW w:w="4252" w:type="dxa"/>
            <w:shd w:val="clear" w:color="auto" w:fill="auto"/>
            <w:vAlign w:val="center"/>
          </w:tcPr>
          <w:p w:rsidR="00781781" w:rsidRDefault="00DC2A50">
            <w:pPr>
              <w:tabs>
                <w:tab w:val="center" w:pos="892"/>
              </w:tabs>
              <w:rPr>
                <w:ins w:id="335" w:author="20181207" w:date="2019-01-14T16:32:00Z"/>
                <w:rFonts w:ascii="宋体" w:hAnsi="宋体" w:cs="宋体"/>
                <w:color w:val="000000"/>
                <w:sz w:val="22"/>
              </w:rPr>
            </w:pPr>
            <w:ins w:id="336" w:author="20181207" w:date="2019-01-14T17:48:00Z">
              <w:r>
                <w:rPr>
                  <w:rFonts w:ascii="宋体" w:hAnsi="宋体" w:cs="宋体"/>
                  <w:color w:val="000000"/>
                  <w:sz w:val="22"/>
                </w:rPr>
                <w:t>T</w:t>
              </w:r>
              <w:r>
                <w:rPr>
                  <w:rFonts w:ascii="宋体" w:hAnsi="宋体" w:cs="宋体" w:hint="eastAsia"/>
                  <w:color w:val="000000"/>
                  <w:sz w:val="22"/>
                </w:rPr>
                <w:t>he result map</w:t>
              </w:r>
            </w:ins>
          </w:p>
        </w:tc>
      </w:tr>
    </w:tbl>
    <w:p w:rsidR="00781781" w:rsidRDefault="00781781">
      <w:pPr>
        <w:rPr>
          <w:ins w:id="337" w:author="20181207" w:date="2019-01-14T16:32:00Z"/>
          <w:rFonts w:ascii="Consolas" w:eastAsia="Consolas" w:hAnsi="Consolas" w:cs="Consolas"/>
          <w:color w:val="000000"/>
          <w:sz w:val="19"/>
          <w:szCs w:val="19"/>
          <w:shd w:val="clear" w:color="auto" w:fill="FCF6DB"/>
        </w:rPr>
      </w:pPr>
    </w:p>
    <w:p w:rsidR="00781781" w:rsidRDefault="00781781">
      <w:pPr>
        <w:rPr>
          <w:ins w:id="338" w:author="20181207" w:date="2019-01-14T16:32:00Z"/>
          <w:rFonts w:ascii="Consolas" w:eastAsia="Consolas" w:hAnsi="Consolas" w:cs="Consolas"/>
          <w:color w:val="000000"/>
          <w:sz w:val="19"/>
          <w:szCs w:val="19"/>
          <w:shd w:val="clear" w:color="auto" w:fill="FCF6DB"/>
        </w:rPr>
      </w:pPr>
    </w:p>
    <w:p w:rsidR="00781781" w:rsidRDefault="00DC2A50">
      <w:pPr>
        <w:rPr>
          <w:ins w:id="339" w:author="20181207" w:date="2019-01-14T16:32:00Z"/>
          <w:rFonts w:ascii="Consolas" w:eastAsia="Consolas" w:hAnsi="Consolas" w:cs="Consolas"/>
          <w:color w:val="000000"/>
          <w:sz w:val="19"/>
          <w:szCs w:val="19"/>
          <w:shd w:val="clear" w:color="auto" w:fill="FCF6DB"/>
        </w:rPr>
      </w:pPr>
      <w:ins w:id="340" w:author="20181207" w:date="2019-01-14T16:32:00Z">
        <w:r>
          <w:rPr>
            <w:rFonts w:ascii="Consolas" w:eastAsia="Consolas" w:hAnsi="Consolas" w:cs="Consolas"/>
            <w:color w:val="000000"/>
            <w:sz w:val="19"/>
            <w:szCs w:val="19"/>
            <w:shd w:val="clear" w:color="auto" w:fill="FCF6DB"/>
          </w:rPr>
          <w:t xml:space="preserve">{ "code": </w:t>
        </w:r>
        <w:r>
          <w:rPr>
            <w:rFonts w:ascii="Consolas" w:eastAsia="Consolas" w:hAnsi="Consolas" w:cs="Consolas"/>
            <w:color w:val="880000"/>
            <w:sz w:val="19"/>
            <w:szCs w:val="19"/>
            <w:shd w:val="clear" w:color="auto" w:fill="FCF6DB"/>
          </w:rPr>
          <w:t>0</w:t>
        </w:r>
        <w:r>
          <w:rPr>
            <w:rFonts w:ascii="Consolas" w:eastAsia="Consolas" w:hAnsi="Consolas" w:cs="Consolas"/>
            <w:color w:val="000000"/>
            <w:sz w:val="19"/>
            <w:szCs w:val="19"/>
            <w:shd w:val="clear" w:color="auto" w:fill="FCF6DB"/>
          </w:rPr>
          <w:t xml:space="preserve">, "msg": </w:t>
        </w:r>
        <w:r>
          <w:rPr>
            <w:rFonts w:ascii="Consolas" w:eastAsia="Consolas" w:hAnsi="Consolas" w:cs="Consolas"/>
            <w:color w:val="880000"/>
            <w:sz w:val="19"/>
            <w:szCs w:val="19"/>
            <w:shd w:val="clear" w:color="auto" w:fill="FCF6DB"/>
          </w:rPr>
          <w:t>"success"</w:t>
        </w:r>
        <w:r>
          <w:rPr>
            <w:rFonts w:ascii="Consolas" w:eastAsia="Consolas" w:hAnsi="Consolas" w:cs="Consolas"/>
            <w:color w:val="000000"/>
            <w:sz w:val="19"/>
            <w:szCs w:val="19"/>
            <w:shd w:val="clear" w:color="auto" w:fill="FCF6DB"/>
          </w:rPr>
          <w:t>, "resultMap": { "data": { "</w:t>
        </w:r>
        <w:r>
          <w:rPr>
            <w:rFonts w:ascii="Consolas" w:eastAsia="Consolas" w:hAnsi="Consolas" w:cs="Consolas"/>
            <w:color w:val="000000"/>
            <w:sz w:val="19"/>
            <w:szCs w:val="19"/>
            <w:shd w:val="clear" w:color="auto" w:fill="FCF6DB"/>
          </w:rPr>
          <w:t xml:space="preserve">id": </w:t>
        </w:r>
        <w:r>
          <w:rPr>
            <w:rFonts w:ascii="Consolas" w:eastAsia="Consolas" w:hAnsi="Consolas" w:cs="Consolas"/>
            <w:color w:val="880000"/>
            <w:sz w:val="19"/>
            <w:szCs w:val="19"/>
            <w:shd w:val="clear" w:color="auto" w:fill="FCF6DB"/>
          </w:rPr>
          <w:t>"string"</w:t>
        </w:r>
        <w:r>
          <w:rPr>
            <w:rFonts w:ascii="Consolas" w:eastAsia="Consolas" w:hAnsi="Consolas" w:cs="Consolas"/>
            <w:color w:val="000000"/>
            <w:sz w:val="19"/>
            <w:szCs w:val="19"/>
            <w:shd w:val="clear" w:color="auto" w:fill="FCF6DB"/>
          </w:rPr>
          <w:t xml:space="preserve">, "title": </w:t>
        </w:r>
        <w:r>
          <w:rPr>
            <w:rFonts w:ascii="Consolas" w:eastAsia="Consolas" w:hAnsi="Consolas" w:cs="Consolas"/>
            <w:color w:val="880000"/>
            <w:sz w:val="19"/>
            <w:szCs w:val="19"/>
            <w:shd w:val="clear" w:color="auto" w:fill="FCF6DB"/>
          </w:rPr>
          <w:t>"string"</w:t>
        </w:r>
        <w:r>
          <w:rPr>
            <w:rFonts w:ascii="Consolas" w:eastAsia="Consolas" w:hAnsi="Consolas" w:cs="Consolas"/>
            <w:color w:val="000000"/>
            <w:sz w:val="19"/>
            <w:szCs w:val="19"/>
            <w:shd w:val="clear" w:color="auto" w:fill="FCF6DB"/>
          </w:rPr>
          <w:t xml:space="preserve">, "description": </w:t>
        </w:r>
        <w:r>
          <w:rPr>
            <w:rFonts w:ascii="Consolas" w:eastAsia="Consolas" w:hAnsi="Consolas" w:cs="Consolas"/>
            <w:color w:val="880000"/>
            <w:sz w:val="19"/>
            <w:szCs w:val="19"/>
            <w:shd w:val="clear" w:color="auto" w:fill="FCF6DB"/>
          </w:rPr>
          <w:t>"string"</w:t>
        </w:r>
        <w:r>
          <w:rPr>
            <w:rFonts w:ascii="Consolas" w:eastAsia="Consolas" w:hAnsi="Consolas" w:cs="Consolas"/>
            <w:color w:val="000000"/>
            <w:sz w:val="19"/>
            <w:szCs w:val="19"/>
            <w:shd w:val="clear" w:color="auto" w:fill="FCF6DB"/>
          </w:rPr>
          <w:t xml:space="preserve">, "authorName": </w:t>
        </w:r>
        <w:r>
          <w:rPr>
            <w:rFonts w:ascii="Consolas" w:eastAsia="Consolas" w:hAnsi="Consolas" w:cs="Consolas"/>
            <w:color w:val="880000"/>
            <w:sz w:val="19"/>
            <w:szCs w:val="19"/>
            <w:shd w:val="clear" w:color="auto" w:fill="FCF6DB"/>
          </w:rPr>
          <w:t>"string"</w:t>
        </w:r>
        <w:r>
          <w:rPr>
            <w:rFonts w:ascii="Consolas" w:eastAsia="Consolas" w:hAnsi="Consolas" w:cs="Consolas"/>
            <w:color w:val="000000"/>
            <w:sz w:val="19"/>
            <w:szCs w:val="19"/>
            <w:shd w:val="clear" w:color="auto" w:fill="FCF6DB"/>
          </w:rPr>
          <w:t xml:space="preserve">, "authorDetails": </w:t>
        </w:r>
        <w:r>
          <w:rPr>
            <w:rFonts w:ascii="Consolas" w:eastAsia="Consolas" w:hAnsi="Consolas" w:cs="Consolas"/>
            <w:color w:val="880000"/>
            <w:sz w:val="19"/>
            <w:szCs w:val="19"/>
            <w:shd w:val="clear" w:color="auto" w:fill="FCF6DB"/>
          </w:rPr>
          <w:t>"string"</w:t>
        </w:r>
        <w:r>
          <w:rPr>
            <w:rFonts w:ascii="Consolas" w:eastAsia="Consolas" w:hAnsi="Consolas" w:cs="Consolas"/>
            <w:color w:val="000000"/>
            <w:sz w:val="19"/>
            <w:szCs w:val="19"/>
            <w:shd w:val="clear" w:color="auto" w:fill="FCF6DB"/>
          </w:rPr>
          <w:t xml:space="preserve">, "createTime": </w:t>
        </w:r>
        <w:r>
          <w:rPr>
            <w:rFonts w:ascii="Consolas" w:eastAsia="Consolas" w:hAnsi="Consolas" w:cs="Consolas"/>
            <w:color w:val="880000"/>
            <w:sz w:val="19"/>
            <w:szCs w:val="19"/>
            <w:shd w:val="clear" w:color="auto" w:fill="FCF6DB"/>
          </w:rPr>
          <w:t>1547449108044</w:t>
        </w:r>
        <w:r>
          <w:rPr>
            <w:rFonts w:ascii="Consolas" w:eastAsia="Consolas" w:hAnsi="Consolas" w:cs="Consolas"/>
            <w:color w:val="000000"/>
            <w:sz w:val="19"/>
            <w:szCs w:val="19"/>
            <w:shd w:val="clear" w:color="auto" w:fill="FCF6DB"/>
          </w:rPr>
          <w:t xml:space="preserve">, "authorImage": { "title": </w:t>
        </w:r>
        <w:r>
          <w:rPr>
            <w:rFonts w:ascii="Consolas" w:eastAsia="Consolas" w:hAnsi="Consolas" w:cs="Consolas"/>
            <w:color w:val="880000"/>
            <w:sz w:val="19"/>
            <w:szCs w:val="19"/>
            <w:shd w:val="clear" w:color="auto" w:fill="FCF6DB"/>
          </w:rPr>
          <w:t>"string"</w:t>
        </w:r>
        <w:r>
          <w:rPr>
            <w:rFonts w:ascii="Consolas" w:eastAsia="Consolas" w:hAnsi="Consolas" w:cs="Consolas"/>
            <w:color w:val="000000"/>
            <w:sz w:val="19"/>
            <w:szCs w:val="19"/>
            <w:shd w:val="clear" w:color="auto" w:fill="FCF6DB"/>
          </w:rPr>
          <w:t xml:space="preserve">, "alternateText": </w:t>
        </w:r>
        <w:r>
          <w:rPr>
            <w:rFonts w:ascii="Consolas" w:eastAsia="Consolas" w:hAnsi="Consolas" w:cs="Consolas"/>
            <w:color w:val="880000"/>
            <w:sz w:val="19"/>
            <w:szCs w:val="19"/>
            <w:shd w:val="clear" w:color="auto" w:fill="FCF6DB"/>
          </w:rPr>
          <w:t>"string"</w:t>
        </w:r>
        <w:r>
          <w:rPr>
            <w:rFonts w:ascii="Consolas" w:eastAsia="Consolas" w:hAnsi="Consolas" w:cs="Consolas"/>
            <w:color w:val="000000"/>
            <w:sz w:val="19"/>
            <w:szCs w:val="19"/>
            <w:shd w:val="clear" w:color="auto" w:fill="FCF6DB"/>
          </w:rPr>
          <w:t xml:space="preserve">, "caption": </w:t>
        </w:r>
        <w:r>
          <w:rPr>
            <w:rFonts w:ascii="Consolas" w:eastAsia="Consolas" w:hAnsi="Consolas" w:cs="Consolas"/>
            <w:color w:val="880000"/>
            <w:sz w:val="19"/>
            <w:szCs w:val="19"/>
            <w:shd w:val="clear" w:color="auto" w:fill="FCF6DB"/>
          </w:rPr>
          <w:t>"string"</w:t>
        </w:r>
        <w:r>
          <w:rPr>
            <w:rFonts w:ascii="Consolas" w:eastAsia="Consolas" w:hAnsi="Consolas" w:cs="Consolas"/>
            <w:color w:val="000000"/>
            <w:sz w:val="19"/>
            <w:szCs w:val="19"/>
            <w:shd w:val="clear" w:color="auto" w:fill="FCF6DB"/>
          </w:rPr>
          <w:t xml:space="preserve">, "thumbnailID": </w:t>
        </w:r>
        <w:r>
          <w:rPr>
            <w:rFonts w:ascii="Consolas" w:eastAsia="Consolas" w:hAnsi="Consolas" w:cs="Consolas"/>
            <w:color w:val="880000"/>
            <w:sz w:val="19"/>
            <w:szCs w:val="19"/>
            <w:shd w:val="clear" w:color="auto" w:fill="FCF6DB"/>
          </w:rPr>
          <w:t>"string"</w:t>
        </w:r>
        <w:r>
          <w:rPr>
            <w:rFonts w:ascii="Consolas" w:eastAsia="Consolas" w:hAnsi="Consolas" w:cs="Consolas"/>
            <w:color w:val="000000"/>
            <w:sz w:val="19"/>
            <w:szCs w:val="19"/>
            <w:shd w:val="clear" w:color="auto" w:fill="FCF6DB"/>
          </w:rPr>
          <w:t>, "origina</w:t>
        </w:r>
        <w:r>
          <w:rPr>
            <w:rFonts w:ascii="Consolas" w:eastAsia="Consolas" w:hAnsi="Consolas" w:cs="Consolas"/>
            <w:color w:val="000000"/>
            <w:sz w:val="19"/>
            <w:szCs w:val="19"/>
            <w:shd w:val="clear" w:color="auto" w:fill="FCF6DB"/>
          </w:rPr>
          <w:t xml:space="preserve">lID": </w:t>
        </w:r>
        <w:r>
          <w:rPr>
            <w:rFonts w:ascii="Consolas" w:eastAsia="Consolas" w:hAnsi="Consolas" w:cs="Consolas"/>
            <w:color w:val="880000"/>
            <w:sz w:val="19"/>
            <w:szCs w:val="19"/>
            <w:shd w:val="clear" w:color="auto" w:fill="FCF6DB"/>
          </w:rPr>
          <w:t>"string"</w:t>
        </w:r>
        <w:r>
          <w:rPr>
            <w:rFonts w:ascii="Consolas" w:eastAsia="Consolas" w:hAnsi="Consolas" w:cs="Consolas"/>
            <w:color w:val="000000"/>
            <w:sz w:val="19"/>
            <w:szCs w:val="19"/>
            <w:shd w:val="clear" w:color="auto" w:fill="FCF6DB"/>
          </w:rPr>
          <w:t xml:space="preserve">, "thumbnailUrl": </w:t>
        </w:r>
        <w:r>
          <w:rPr>
            <w:rFonts w:ascii="Consolas" w:eastAsia="Consolas" w:hAnsi="Consolas" w:cs="Consolas"/>
            <w:color w:val="1F811F"/>
            <w:sz w:val="19"/>
            <w:szCs w:val="19"/>
            <w:shd w:val="clear" w:color="auto" w:fill="FCF6DB"/>
          </w:rPr>
          <w:t>null</w:t>
        </w:r>
        <w:r>
          <w:rPr>
            <w:rFonts w:ascii="Consolas" w:eastAsia="Consolas" w:hAnsi="Consolas" w:cs="Consolas"/>
            <w:color w:val="000000"/>
            <w:sz w:val="19"/>
            <w:szCs w:val="19"/>
            <w:shd w:val="clear" w:color="auto" w:fill="FCF6DB"/>
          </w:rPr>
          <w:t xml:space="preserve">, "originalUrl": </w:t>
        </w:r>
        <w:r>
          <w:rPr>
            <w:rFonts w:ascii="Consolas" w:eastAsia="Consolas" w:hAnsi="Consolas" w:cs="Consolas"/>
            <w:color w:val="1F811F"/>
            <w:sz w:val="19"/>
            <w:szCs w:val="19"/>
            <w:shd w:val="clear" w:color="auto" w:fill="FCF6DB"/>
          </w:rPr>
          <w:t>null</w:t>
        </w:r>
        <w:r>
          <w:rPr>
            <w:rFonts w:ascii="Consolas" w:eastAsia="Consolas" w:hAnsi="Consolas" w:cs="Consolas"/>
            <w:color w:val="000000"/>
            <w:sz w:val="19"/>
            <w:szCs w:val="19"/>
            <w:shd w:val="clear" w:color="auto" w:fill="FCF6DB"/>
          </w:rPr>
          <w:t xml:space="preserve"> }, "visualEssayImages": [ { "title": </w:t>
        </w:r>
        <w:r>
          <w:rPr>
            <w:rFonts w:ascii="Consolas" w:eastAsia="Consolas" w:hAnsi="Consolas" w:cs="Consolas"/>
            <w:color w:val="880000"/>
            <w:sz w:val="19"/>
            <w:szCs w:val="19"/>
            <w:shd w:val="clear" w:color="auto" w:fill="FCF6DB"/>
          </w:rPr>
          <w:t>"string"</w:t>
        </w:r>
        <w:r>
          <w:rPr>
            <w:rFonts w:ascii="Consolas" w:eastAsia="Consolas" w:hAnsi="Consolas" w:cs="Consolas"/>
            <w:color w:val="000000"/>
            <w:sz w:val="19"/>
            <w:szCs w:val="19"/>
            <w:shd w:val="clear" w:color="auto" w:fill="FCF6DB"/>
          </w:rPr>
          <w:t xml:space="preserve">, "alternateText": </w:t>
        </w:r>
        <w:r>
          <w:rPr>
            <w:rFonts w:ascii="Consolas" w:eastAsia="Consolas" w:hAnsi="Consolas" w:cs="Consolas"/>
            <w:color w:val="880000"/>
            <w:sz w:val="19"/>
            <w:szCs w:val="19"/>
            <w:shd w:val="clear" w:color="auto" w:fill="FCF6DB"/>
          </w:rPr>
          <w:t>"string"</w:t>
        </w:r>
        <w:r>
          <w:rPr>
            <w:rFonts w:ascii="Consolas" w:eastAsia="Consolas" w:hAnsi="Consolas" w:cs="Consolas"/>
            <w:color w:val="000000"/>
            <w:sz w:val="19"/>
            <w:szCs w:val="19"/>
            <w:shd w:val="clear" w:color="auto" w:fill="FCF6DB"/>
          </w:rPr>
          <w:t xml:space="preserve">, "caption": </w:t>
        </w:r>
        <w:r>
          <w:rPr>
            <w:rFonts w:ascii="Consolas" w:eastAsia="Consolas" w:hAnsi="Consolas" w:cs="Consolas"/>
            <w:color w:val="880000"/>
            <w:sz w:val="19"/>
            <w:szCs w:val="19"/>
            <w:shd w:val="clear" w:color="auto" w:fill="FCF6DB"/>
          </w:rPr>
          <w:t>"string"</w:t>
        </w:r>
        <w:r>
          <w:rPr>
            <w:rFonts w:ascii="Consolas" w:eastAsia="Consolas" w:hAnsi="Consolas" w:cs="Consolas"/>
            <w:color w:val="000000"/>
            <w:sz w:val="19"/>
            <w:szCs w:val="19"/>
            <w:shd w:val="clear" w:color="auto" w:fill="FCF6DB"/>
          </w:rPr>
          <w:t xml:space="preserve">, "thumbnailID": </w:t>
        </w:r>
        <w:r>
          <w:rPr>
            <w:rFonts w:ascii="Consolas" w:eastAsia="Consolas" w:hAnsi="Consolas" w:cs="Consolas"/>
            <w:color w:val="880000"/>
            <w:sz w:val="19"/>
            <w:szCs w:val="19"/>
            <w:shd w:val="clear" w:color="auto" w:fill="FCF6DB"/>
          </w:rPr>
          <w:t>"string"</w:t>
        </w:r>
        <w:r>
          <w:rPr>
            <w:rFonts w:ascii="Consolas" w:eastAsia="Consolas" w:hAnsi="Consolas" w:cs="Consolas"/>
            <w:color w:val="000000"/>
            <w:sz w:val="19"/>
            <w:szCs w:val="19"/>
            <w:shd w:val="clear" w:color="auto" w:fill="FCF6DB"/>
          </w:rPr>
          <w:t xml:space="preserve">, "originalID": </w:t>
        </w:r>
        <w:r>
          <w:rPr>
            <w:rFonts w:ascii="Consolas" w:eastAsia="Consolas" w:hAnsi="Consolas" w:cs="Consolas"/>
            <w:color w:val="880000"/>
            <w:sz w:val="19"/>
            <w:szCs w:val="19"/>
            <w:shd w:val="clear" w:color="auto" w:fill="FCF6DB"/>
          </w:rPr>
          <w:t>"string"</w:t>
        </w:r>
        <w:r>
          <w:rPr>
            <w:rFonts w:ascii="Consolas" w:eastAsia="Consolas" w:hAnsi="Consolas" w:cs="Consolas"/>
            <w:color w:val="000000"/>
            <w:sz w:val="19"/>
            <w:szCs w:val="19"/>
            <w:shd w:val="clear" w:color="auto" w:fill="FCF6DB"/>
          </w:rPr>
          <w:t xml:space="preserve">, "thumbnailUrl": </w:t>
        </w:r>
        <w:r>
          <w:rPr>
            <w:rFonts w:ascii="Consolas" w:eastAsia="Consolas" w:hAnsi="Consolas" w:cs="Consolas"/>
            <w:color w:val="1F811F"/>
            <w:sz w:val="19"/>
            <w:szCs w:val="19"/>
            <w:shd w:val="clear" w:color="auto" w:fill="FCF6DB"/>
          </w:rPr>
          <w:t>null</w:t>
        </w:r>
        <w:r>
          <w:rPr>
            <w:rFonts w:ascii="Consolas" w:eastAsia="Consolas" w:hAnsi="Consolas" w:cs="Consolas"/>
            <w:color w:val="000000"/>
            <w:sz w:val="19"/>
            <w:szCs w:val="19"/>
            <w:shd w:val="clear" w:color="auto" w:fill="FCF6DB"/>
          </w:rPr>
          <w:t xml:space="preserve">, "originalUrl": </w:t>
        </w:r>
        <w:r>
          <w:rPr>
            <w:rFonts w:ascii="Consolas" w:eastAsia="Consolas" w:hAnsi="Consolas" w:cs="Consolas"/>
            <w:color w:val="1F811F"/>
            <w:sz w:val="19"/>
            <w:szCs w:val="19"/>
            <w:shd w:val="clear" w:color="auto" w:fill="FCF6DB"/>
          </w:rPr>
          <w:t>null</w:t>
        </w:r>
        <w:r>
          <w:rPr>
            <w:rFonts w:ascii="Consolas" w:eastAsia="Consolas" w:hAnsi="Consolas" w:cs="Consolas"/>
            <w:color w:val="000000"/>
            <w:sz w:val="19"/>
            <w:szCs w:val="19"/>
            <w:shd w:val="clear" w:color="auto" w:fill="FCF6DB"/>
          </w:rPr>
          <w:t xml:space="preserve"> } ], "parent</w:t>
        </w:r>
        <w:r>
          <w:rPr>
            <w:rFonts w:ascii="Consolas" w:eastAsia="Consolas" w:hAnsi="Consolas" w:cs="Consolas"/>
            <w:color w:val="000000"/>
            <w:sz w:val="19"/>
            <w:szCs w:val="19"/>
            <w:shd w:val="clear" w:color="auto" w:fill="FCF6DB"/>
          </w:rPr>
          <w:t xml:space="preserve">Id": </w:t>
        </w:r>
        <w:r>
          <w:rPr>
            <w:rFonts w:ascii="Consolas" w:eastAsia="Consolas" w:hAnsi="Consolas" w:cs="Consolas"/>
            <w:color w:val="880000"/>
            <w:sz w:val="19"/>
            <w:szCs w:val="19"/>
            <w:shd w:val="clear" w:color="auto" w:fill="FCF6DB"/>
          </w:rPr>
          <w:t>"string"</w:t>
        </w:r>
        <w:r>
          <w:rPr>
            <w:rFonts w:ascii="Consolas" w:eastAsia="Consolas" w:hAnsi="Consolas" w:cs="Consolas"/>
            <w:color w:val="000000"/>
            <w:sz w:val="19"/>
            <w:szCs w:val="19"/>
            <w:shd w:val="clear" w:color="auto" w:fill="FCF6DB"/>
          </w:rPr>
          <w:t xml:space="preserve"> } } }</w:t>
        </w:r>
      </w:ins>
    </w:p>
    <w:p w:rsidR="00781781" w:rsidRDefault="00781781">
      <w:pPr>
        <w:rPr>
          <w:ins w:id="341" w:author="20181207" w:date="2019-01-14T16:32:00Z"/>
          <w:rFonts w:ascii="Consolas" w:eastAsia="Consolas" w:hAnsi="Consolas" w:cs="Consolas"/>
          <w:color w:val="000000"/>
          <w:sz w:val="19"/>
          <w:szCs w:val="19"/>
          <w:shd w:val="clear" w:color="auto" w:fill="FCF6DB"/>
        </w:rPr>
      </w:pPr>
    </w:p>
    <w:p w:rsidR="00781781" w:rsidRDefault="00DC2A50">
      <w:pPr>
        <w:pStyle w:val="1"/>
        <w:numPr>
          <w:ilvl w:val="0"/>
          <w:numId w:val="1"/>
        </w:numPr>
        <w:rPr>
          <w:ins w:id="342" w:author="20181207" w:date="2019-01-14T16:32:00Z"/>
        </w:rPr>
      </w:pPr>
      <w:ins w:id="343" w:author="20181207" w:date="2019-01-14T16:32:00Z">
        <w:r>
          <w:rPr>
            <w:rFonts w:hint="eastAsia"/>
          </w:rPr>
          <w:t>Delete visualEssay</w:t>
        </w:r>
      </w:ins>
    </w:p>
    <w:p w:rsidR="00781781" w:rsidRDefault="00DC2A50">
      <w:pPr>
        <w:tabs>
          <w:tab w:val="center" w:pos="892"/>
        </w:tabs>
        <w:ind w:leftChars="135" w:left="283"/>
        <w:rPr>
          <w:ins w:id="344" w:author="20181207" w:date="2019-01-14T16:32:00Z"/>
          <w:rFonts w:ascii="微软雅黑" w:eastAsia="微软雅黑" w:hAnsi="微软雅黑" w:cs="宋体"/>
          <w:b/>
          <w:color w:val="000000"/>
          <w:sz w:val="22"/>
        </w:rPr>
      </w:pPr>
      <w:ins w:id="345" w:author="20181207" w:date="2019-01-14T16:32:00Z">
        <w:r>
          <w:rPr>
            <w:rFonts w:ascii="微软雅黑" w:eastAsia="微软雅黑" w:hAnsi="微软雅黑" w:cs="宋体" w:hint="eastAsia"/>
            <w:b/>
            <w:color w:val="000000"/>
            <w:sz w:val="22"/>
          </w:rPr>
          <w:t xml:space="preserve">URL: </w:t>
        </w:r>
      </w:ins>
    </w:p>
    <w:p w:rsidR="00781781" w:rsidRDefault="00DC2A50">
      <w:pPr>
        <w:pStyle w:val="HTML"/>
        <w:widowControl/>
        <w:pBdr>
          <w:top w:val="single" w:sz="6" w:space="7" w:color="E5E0C6"/>
          <w:left w:val="single" w:sz="6" w:space="7" w:color="E5E0C6"/>
          <w:bottom w:val="single" w:sz="6" w:space="7" w:color="E5E0C6"/>
          <w:right w:val="single" w:sz="6" w:space="7" w:color="E5E0C6"/>
        </w:pBdr>
        <w:shd w:val="clear" w:color="auto" w:fill="FCF6DB"/>
        <w:spacing w:before="75"/>
        <w:textAlignment w:val="baseline"/>
        <w:rPr>
          <w:ins w:id="346" w:author="20181207" w:date="2019-01-14T16:32:00Z"/>
          <w:rFonts w:ascii="Consolas" w:eastAsia="Consolas" w:hAnsi="Consolas" w:hint="default"/>
          <w:color w:val="2A00FF"/>
          <w:sz w:val="20"/>
          <w:shd w:val="clear" w:color="auto" w:fill="E8F2FE"/>
        </w:rPr>
      </w:pPr>
      <w:ins w:id="347" w:author="20181207" w:date="2019-01-14T16:32:00Z">
        <w:r>
          <w:rPr>
            <w:rFonts w:ascii="Consolas" w:eastAsia="Consolas" w:hAnsi="Consolas"/>
            <w:color w:val="2A00FF"/>
            <w:sz w:val="20"/>
            <w:shd w:val="clear" w:color="auto" w:fill="E8F2FE"/>
          </w:rPr>
          <w:lastRenderedPageBreak/>
          <w:fldChar w:fldCharType="begin"/>
        </w:r>
        <w:r>
          <w:rPr>
            <w:rFonts w:ascii="Consolas" w:eastAsia="Consolas" w:hAnsi="Consolas"/>
            <w:color w:val="2A00FF"/>
            <w:sz w:val="20"/>
            <w:shd w:val="clear" w:color="auto" w:fill="E8F2FE"/>
          </w:rPr>
          <w:instrText xml:space="preserve"> HYPERLINK </w:instrText>
        </w:r>
        <w:r>
          <w:rPr>
            <w:rFonts w:ascii="Consolas" w:eastAsia="Consolas" w:hAnsi="Consolas"/>
            <w:color w:val="2A00FF"/>
            <w:sz w:val="20"/>
            <w:shd w:val="clear" w:color="auto" w:fill="E8F2FE"/>
          </w:rPr>
          <w:fldChar w:fldCharType="separate"/>
        </w:r>
        <w:r>
          <w:rPr>
            <w:rFonts w:ascii="Consolas" w:eastAsia="Consolas" w:hAnsi="Consolas"/>
            <w:color w:val="2A00FF"/>
            <w:sz w:val="20"/>
            <w:shd w:val="clear" w:color="auto" w:fill="E8F2FE"/>
          </w:rPr>
          <w:t>http://{IP}:{port}/{service_name}/</w:t>
        </w:r>
        <w:r>
          <w:rPr>
            <w:rFonts w:ascii="Consolas" w:eastAsia="Consolas" w:hAnsi="Consolas"/>
            <w:color w:val="2A00FF"/>
            <w:sz w:val="20"/>
            <w:shd w:val="clear" w:color="auto" w:fill="E8F2FE"/>
          </w:rPr>
          <w:fldChar w:fldCharType="end"/>
        </w:r>
        <w:r>
          <w:rPr>
            <w:rFonts w:ascii="Consolas" w:eastAsia="Consolas" w:hAnsi="Consolas" w:hint="default"/>
            <w:color w:val="2A00FF"/>
            <w:sz w:val="20"/>
            <w:shd w:val="clear" w:color="auto" w:fill="E8F2FE"/>
          </w:rPr>
          <w:t>v1/content/visualEssay/deleteVisualEssayById</w:t>
        </w:r>
      </w:ins>
    </w:p>
    <w:p w:rsidR="00781781" w:rsidRDefault="00DC2A50">
      <w:pPr>
        <w:tabs>
          <w:tab w:val="center" w:pos="892"/>
        </w:tabs>
        <w:ind w:leftChars="135" w:left="283"/>
        <w:rPr>
          <w:ins w:id="348" w:author="20181207" w:date="2019-01-14T16:32:00Z"/>
          <w:rFonts w:ascii="微软雅黑" w:eastAsia="微软雅黑" w:hAnsi="微软雅黑" w:cs="宋体"/>
          <w:b/>
          <w:color w:val="000000"/>
          <w:sz w:val="22"/>
        </w:rPr>
      </w:pPr>
      <w:ins w:id="349" w:author="20181207" w:date="2019-01-14T16:32:00Z">
        <w:r>
          <w:rPr>
            <w:rFonts w:ascii="微软雅黑" w:eastAsia="微软雅黑" w:hAnsi="微软雅黑" w:cs="宋体" w:hint="eastAsia"/>
            <w:b/>
            <w:color w:val="000000"/>
            <w:sz w:val="22"/>
          </w:rPr>
          <w:t>Type : POST</w:t>
        </w:r>
      </w:ins>
    </w:p>
    <w:p w:rsidR="00781781" w:rsidRDefault="00DC2A50">
      <w:pPr>
        <w:tabs>
          <w:tab w:val="center" w:pos="892"/>
        </w:tabs>
        <w:ind w:leftChars="135" w:left="283"/>
        <w:rPr>
          <w:ins w:id="350" w:author="20181207" w:date="2019-01-14T16:32:00Z"/>
          <w:rFonts w:ascii="微软雅黑" w:eastAsia="微软雅黑" w:hAnsi="微软雅黑" w:cs="宋体"/>
          <w:b/>
          <w:color w:val="000000"/>
          <w:sz w:val="22"/>
        </w:rPr>
      </w:pPr>
      <w:ins w:id="351" w:author="20181207" w:date="2019-01-14T16:32:00Z">
        <w:r>
          <w:rPr>
            <w:rFonts w:ascii="微软雅黑" w:eastAsia="微软雅黑" w:hAnsi="微软雅黑" w:cs="宋体"/>
            <w:b/>
            <w:color w:val="000000"/>
            <w:sz w:val="22"/>
          </w:rPr>
          <w:t xml:space="preserve">contentType </w:t>
        </w:r>
        <w:r>
          <w:rPr>
            <w:rFonts w:ascii="微软雅黑" w:eastAsia="微软雅黑" w:hAnsi="微软雅黑" w:cs="宋体" w:hint="eastAsia"/>
            <w:b/>
            <w:color w:val="000000"/>
            <w:sz w:val="22"/>
          </w:rPr>
          <w:t>: JSON</w:t>
        </w:r>
      </w:ins>
    </w:p>
    <w:tbl>
      <w:tblPr>
        <w:tblpPr w:leftFromText="180" w:rightFromText="180" w:vertAnchor="text" w:horzAnchor="page" w:tblpX="2340" w:tblpY="624"/>
        <w:tblOverlap w:val="never"/>
        <w:tblW w:w="9087" w:type="dxa"/>
        <w:tblLayout w:type="fixed"/>
        <w:tblLook w:val="04A0" w:firstRow="1" w:lastRow="0" w:firstColumn="1" w:lastColumn="0" w:noHBand="0" w:noVBand="1"/>
      </w:tblPr>
      <w:tblGrid>
        <w:gridCol w:w="2000"/>
        <w:gridCol w:w="1701"/>
        <w:gridCol w:w="1134"/>
        <w:gridCol w:w="4252"/>
      </w:tblGrid>
      <w:tr w:rsidR="00781781">
        <w:trPr>
          <w:trHeight w:val="535"/>
          <w:ins w:id="352" w:author="20181207" w:date="2019-01-14T16:32:00Z"/>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widowControl/>
              <w:jc w:val="left"/>
              <w:rPr>
                <w:ins w:id="353" w:author="20181207" w:date="2019-01-14T16:32:00Z"/>
                <w:rFonts w:ascii="宋体" w:eastAsia="宋体" w:hAnsi="宋体" w:cs="宋体"/>
                <w:b/>
                <w:color w:val="000000"/>
                <w:kern w:val="0"/>
                <w:sz w:val="24"/>
              </w:rPr>
            </w:pPr>
            <w:ins w:id="354" w:author="20181207" w:date="2019-01-14T16:32:00Z">
              <w:r>
                <w:rPr>
                  <w:rFonts w:ascii="宋体" w:eastAsia="宋体" w:hAnsi="宋体" w:cs="宋体" w:hint="eastAsia"/>
                  <w:b/>
                  <w:color w:val="000000"/>
                  <w:kern w:val="0"/>
                  <w:sz w:val="24"/>
                </w:rPr>
                <w:t>Field</w:t>
              </w:r>
            </w:ins>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ins w:id="355" w:author="20181207" w:date="2019-01-14T16:32:00Z"/>
                <w:rFonts w:ascii="宋体" w:eastAsia="宋体" w:hAnsi="宋体" w:cs="宋体"/>
                <w:b/>
                <w:color w:val="000000"/>
                <w:kern w:val="0"/>
                <w:sz w:val="24"/>
              </w:rPr>
            </w:pPr>
            <w:ins w:id="356" w:author="20181207" w:date="2019-01-14T16:32:00Z">
              <w:r>
                <w:rPr>
                  <w:rFonts w:ascii="宋体" w:eastAsia="宋体" w:hAnsi="宋体" w:cs="宋体" w:hint="eastAsia"/>
                  <w:b/>
                  <w:color w:val="000000"/>
                  <w:kern w:val="0"/>
                  <w:sz w:val="24"/>
                </w:rPr>
                <w:t>type</w:t>
              </w:r>
            </w:ins>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ins w:id="357" w:author="20181207" w:date="2019-01-14T16:32:00Z"/>
                <w:rFonts w:ascii="宋体" w:eastAsia="宋体" w:hAnsi="宋体" w:cs="宋体"/>
                <w:b/>
                <w:color w:val="000000"/>
                <w:kern w:val="0"/>
                <w:sz w:val="24"/>
              </w:rPr>
            </w:pPr>
            <w:ins w:id="358" w:author="20181207" w:date="2019-01-14T16:32:00Z">
              <w:r>
                <w:rPr>
                  <w:rFonts w:ascii="宋体" w:eastAsia="宋体" w:hAnsi="宋体" w:cs="宋体" w:hint="eastAsia"/>
                  <w:b/>
                  <w:color w:val="000000"/>
                  <w:kern w:val="0"/>
                  <w:sz w:val="24"/>
                </w:rPr>
                <w:t>Must</w:t>
              </w:r>
            </w:ins>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ins w:id="359" w:author="20181207" w:date="2019-01-14T16:32:00Z"/>
                <w:rFonts w:ascii="宋体" w:eastAsia="宋体" w:hAnsi="宋体" w:cs="宋体"/>
                <w:b/>
                <w:color w:val="000000"/>
                <w:kern w:val="0"/>
                <w:sz w:val="24"/>
              </w:rPr>
            </w:pPr>
            <w:ins w:id="360" w:author="20181207" w:date="2019-01-14T16:32:00Z">
              <w:r>
                <w:rPr>
                  <w:rFonts w:ascii="宋体" w:eastAsia="宋体" w:hAnsi="宋体" w:cs="宋体" w:hint="eastAsia"/>
                  <w:b/>
                  <w:color w:val="000000"/>
                  <w:kern w:val="0"/>
                  <w:sz w:val="24"/>
                </w:rPr>
                <w:t>describe</w:t>
              </w:r>
            </w:ins>
          </w:p>
        </w:tc>
      </w:tr>
      <w:tr w:rsidR="00781781">
        <w:trPr>
          <w:trHeight w:val="535"/>
          <w:ins w:id="361" w:author="20181207" w:date="2019-01-14T16:32:00Z"/>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widowControl/>
              <w:jc w:val="left"/>
              <w:rPr>
                <w:ins w:id="362" w:author="20181207" w:date="2019-01-14T16:32:00Z"/>
                <w:rFonts w:ascii="宋体" w:eastAsia="宋体" w:hAnsi="宋体" w:cs="宋体"/>
                <w:b/>
                <w:color w:val="000000"/>
                <w:kern w:val="0"/>
                <w:sz w:val="24"/>
              </w:rPr>
            </w:pPr>
            <w:ins w:id="363" w:author="20181207" w:date="2019-01-14T16:32:00Z">
              <w:r>
                <w:rPr>
                  <w:rFonts w:ascii="宋体" w:eastAsia="宋体" w:hAnsi="宋体" w:cs="宋体" w:hint="eastAsia"/>
                  <w:b/>
                  <w:color w:val="000000"/>
                  <w:kern w:val="0"/>
                  <w:sz w:val="24"/>
                </w:rPr>
                <w:t>Id</w:t>
              </w:r>
            </w:ins>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ins w:id="364" w:author="20181207" w:date="2019-01-14T16:32:00Z"/>
                <w:rFonts w:ascii="宋体" w:eastAsia="宋体" w:hAnsi="宋体" w:cs="宋体"/>
                <w:b/>
                <w:color w:val="000000"/>
                <w:kern w:val="0"/>
                <w:sz w:val="24"/>
              </w:rPr>
            </w:pPr>
            <w:ins w:id="365" w:author="20181207" w:date="2019-01-14T16:32:00Z">
              <w:r>
                <w:rPr>
                  <w:rFonts w:ascii="宋体" w:eastAsia="宋体" w:hAnsi="宋体" w:cs="宋体" w:hint="eastAsia"/>
                  <w:b/>
                  <w:color w:val="000000"/>
                  <w:kern w:val="0"/>
                  <w:sz w:val="24"/>
                </w:rPr>
                <w:t>String</w:t>
              </w:r>
            </w:ins>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ins w:id="366" w:author="20181207" w:date="2019-01-14T16:32:00Z"/>
                <w:rFonts w:ascii="宋体" w:eastAsia="宋体" w:hAnsi="宋体" w:cs="宋体"/>
                <w:b/>
                <w:color w:val="000000"/>
                <w:kern w:val="0"/>
                <w:sz w:val="24"/>
              </w:rPr>
            </w:pPr>
            <w:ins w:id="367" w:author="20181207" w:date="2019-01-14T16:32:00Z">
              <w:r>
                <w:rPr>
                  <w:rFonts w:ascii="宋体" w:eastAsia="宋体" w:hAnsi="宋体" w:cs="宋体" w:hint="eastAsia"/>
                  <w:b/>
                  <w:color w:val="000000"/>
                  <w:kern w:val="0"/>
                  <w:sz w:val="24"/>
                </w:rPr>
                <w:t>Y</w:t>
              </w:r>
            </w:ins>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ins w:id="368" w:author="20181207" w:date="2019-01-14T16:32:00Z"/>
                <w:rFonts w:ascii="宋体" w:eastAsia="宋体" w:hAnsi="宋体" w:cs="宋体"/>
                <w:b/>
                <w:color w:val="000000"/>
                <w:kern w:val="0"/>
                <w:sz w:val="24"/>
              </w:rPr>
            </w:pPr>
            <w:ins w:id="369" w:author="20181207" w:date="2019-01-14T17:31:00Z">
              <w:r>
                <w:t>V</w:t>
              </w:r>
              <w:r>
                <w:rPr>
                  <w:rFonts w:hint="eastAsia"/>
                </w:rPr>
                <w:t>isual</w:t>
              </w:r>
              <w:r>
                <w:t xml:space="preserve"> </w:t>
              </w:r>
              <w:r>
                <w:rPr>
                  <w:rFonts w:hint="eastAsia"/>
                </w:rPr>
                <w:t>Essa</w:t>
              </w:r>
              <w:r>
                <w:t>y ID</w:t>
              </w:r>
            </w:ins>
          </w:p>
        </w:tc>
      </w:tr>
    </w:tbl>
    <w:p w:rsidR="00781781" w:rsidRDefault="00DC2A50">
      <w:pPr>
        <w:tabs>
          <w:tab w:val="center" w:pos="892"/>
        </w:tabs>
        <w:ind w:leftChars="135" w:left="283"/>
        <w:rPr>
          <w:ins w:id="370" w:author="20181207" w:date="2019-01-14T16:32:00Z"/>
          <w:rFonts w:ascii="微软雅黑" w:eastAsia="微软雅黑" w:hAnsi="微软雅黑" w:cs="宋体"/>
          <w:b/>
          <w:color w:val="000000"/>
          <w:sz w:val="22"/>
        </w:rPr>
      </w:pPr>
      <w:ins w:id="371" w:author="20181207" w:date="2019-01-14T16:32:00Z">
        <w:r>
          <w:rPr>
            <w:rFonts w:ascii="微软雅黑" w:eastAsia="微软雅黑" w:hAnsi="微软雅黑" w:cs="宋体" w:hint="eastAsia"/>
            <w:b/>
            <w:color w:val="000000"/>
            <w:sz w:val="22"/>
          </w:rPr>
          <w:t>Request parameters</w:t>
        </w:r>
        <w:r>
          <w:rPr>
            <w:rFonts w:ascii="微软雅黑" w:eastAsia="微软雅黑" w:hAnsi="微软雅黑" w:cs="宋体" w:hint="eastAsia"/>
            <w:b/>
            <w:color w:val="000000"/>
            <w:sz w:val="22"/>
          </w:rPr>
          <w:t>：</w:t>
        </w:r>
      </w:ins>
    </w:p>
    <w:p w:rsidR="00781781" w:rsidRDefault="00DC2A50">
      <w:pPr>
        <w:tabs>
          <w:tab w:val="center" w:pos="892"/>
        </w:tabs>
        <w:ind w:leftChars="135" w:left="283"/>
        <w:rPr>
          <w:ins w:id="372" w:author="20181207" w:date="2019-01-14T16:32:00Z"/>
          <w:rFonts w:ascii="微软雅黑" w:eastAsia="微软雅黑" w:hAnsi="微软雅黑" w:cs="宋体"/>
          <w:b/>
          <w:color w:val="000000"/>
          <w:sz w:val="22"/>
        </w:rPr>
      </w:pPr>
      <w:ins w:id="373" w:author="20181207" w:date="2019-01-14T16:32:00Z">
        <w:r>
          <w:rPr>
            <w:rFonts w:ascii="微软雅黑" w:eastAsia="微软雅黑" w:hAnsi="微软雅黑" w:cs="宋体" w:hint="eastAsia"/>
            <w:b/>
            <w:color w:val="000000"/>
            <w:sz w:val="22"/>
          </w:rPr>
          <w:t xml:space="preserve">Return </w:t>
        </w:r>
        <w:r>
          <w:rPr>
            <w:rFonts w:ascii="微软雅黑" w:eastAsia="微软雅黑" w:hAnsi="微软雅黑" w:cs="宋体" w:hint="eastAsia"/>
            <w:b/>
            <w:color w:val="000000"/>
            <w:sz w:val="22"/>
          </w:rPr>
          <w:t>parameters:</w:t>
        </w:r>
      </w:ins>
    </w:p>
    <w:tbl>
      <w:tblPr>
        <w:tblpPr w:leftFromText="180" w:rightFromText="180" w:vertAnchor="text" w:horzAnchor="page" w:tblpX="2340" w:tblpY="624"/>
        <w:tblOverlap w:val="never"/>
        <w:tblW w:w="9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0"/>
        <w:gridCol w:w="1701"/>
        <w:gridCol w:w="1134"/>
        <w:gridCol w:w="4252"/>
      </w:tblGrid>
      <w:tr w:rsidR="00781781">
        <w:trPr>
          <w:trHeight w:val="535"/>
          <w:ins w:id="374" w:author="20181207" w:date="2019-01-14T16:32:00Z"/>
        </w:trPr>
        <w:tc>
          <w:tcPr>
            <w:tcW w:w="2000" w:type="dxa"/>
            <w:shd w:val="clear" w:color="auto" w:fill="auto"/>
            <w:vAlign w:val="center"/>
          </w:tcPr>
          <w:p w:rsidR="00781781" w:rsidRDefault="00DC2A50">
            <w:pPr>
              <w:widowControl/>
              <w:jc w:val="left"/>
              <w:rPr>
                <w:ins w:id="375" w:author="20181207" w:date="2019-01-14T16:32:00Z"/>
                <w:rFonts w:ascii="宋体" w:eastAsia="宋体" w:hAnsi="宋体" w:cs="宋体"/>
                <w:b/>
                <w:color w:val="000000"/>
                <w:kern w:val="0"/>
                <w:sz w:val="24"/>
              </w:rPr>
            </w:pPr>
            <w:ins w:id="376" w:author="20181207" w:date="2019-01-14T16:32:00Z">
              <w:r>
                <w:rPr>
                  <w:rFonts w:ascii="宋体" w:eastAsia="宋体" w:hAnsi="宋体" w:cs="宋体" w:hint="eastAsia"/>
                  <w:b/>
                  <w:color w:val="000000"/>
                  <w:kern w:val="0"/>
                  <w:sz w:val="24"/>
                </w:rPr>
                <w:t>Field</w:t>
              </w:r>
            </w:ins>
          </w:p>
        </w:tc>
        <w:tc>
          <w:tcPr>
            <w:tcW w:w="1701" w:type="dxa"/>
            <w:shd w:val="clear" w:color="auto" w:fill="auto"/>
            <w:vAlign w:val="center"/>
          </w:tcPr>
          <w:p w:rsidR="00781781" w:rsidRDefault="00DC2A50">
            <w:pPr>
              <w:widowControl/>
              <w:jc w:val="left"/>
              <w:rPr>
                <w:ins w:id="377" w:author="20181207" w:date="2019-01-14T16:32:00Z"/>
                <w:rFonts w:ascii="宋体" w:eastAsia="宋体" w:hAnsi="宋体" w:cs="宋体"/>
                <w:b/>
                <w:color w:val="000000"/>
                <w:kern w:val="0"/>
                <w:sz w:val="24"/>
              </w:rPr>
            </w:pPr>
            <w:ins w:id="378" w:author="20181207" w:date="2019-01-14T16:32:00Z">
              <w:r>
                <w:rPr>
                  <w:rFonts w:ascii="宋体" w:eastAsia="宋体" w:hAnsi="宋体" w:cs="宋体" w:hint="eastAsia"/>
                  <w:b/>
                  <w:color w:val="000000"/>
                  <w:kern w:val="0"/>
                  <w:sz w:val="24"/>
                </w:rPr>
                <w:t>type</w:t>
              </w:r>
            </w:ins>
          </w:p>
        </w:tc>
        <w:tc>
          <w:tcPr>
            <w:tcW w:w="1134" w:type="dxa"/>
            <w:shd w:val="clear" w:color="auto" w:fill="auto"/>
            <w:vAlign w:val="center"/>
          </w:tcPr>
          <w:p w:rsidR="00781781" w:rsidRDefault="00DC2A50">
            <w:pPr>
              <w:widowControl/>
              <w:jc w:val="left"/>
              <w:rPr>
                <w:ins w:id="379" w:author="20181207" w:date="2019-01-14T16:32:00Z"/>
                <w:rFonts w:ascii="宋体" w:eastAsia="宋体" w:hAnsi="宋体" w:cs="宋体"/>
                <w:b/>
                <w:color w:val="000000"/>
                <w:kern w:val="0"/>
                <w:sz w:val="24"/>
              </w:rPr>
            </w:pPr>
            <w:ins w:id="380" w:author="20181207" w:date="2019-01-14T16:32:00Z">
              <w:r>
                <w:rPr>
                  <w:rFonts w:ascii="宋体" w:eastAsia="宋体" w:hAnsi="宋体" w:cs="宋体" w:hint="eastAsia"/>
                  <w:b/>
                  <w:color w:val="000000"/>
                  <w:kern w:val="0"/>
                  <w:sz w:val="24"/>
                </w:rPr>
                <w:t>Must</w:t>
              </w:r>
            </w:ins>
          </w:p>
        </w:tc>
        <w:tc>
          <w:tcPr>
            <w:tcW w:w="4252" w:type="dxa"/>
            <w:shd w:val="clear" w:color="auto" w:fill="auto"/>
            <w:vAlign w:val="center"/>
          </w:tcPr>
          <w:p w:rsidR="00781781" w:rsidRDefault="00DC2A50">
            <w:pPr>
              <w:widowControl/>
              <w:jc w:val="left"/>
              <w:rPr>
                <w:ins w:id="381" w:author="20181207" w:date="2019-01-14T16:32:00Z"/>
                <w:rFonts w:ascii="宋体" w:eastAsia="宋体" w:hAnsi="宋体" w:cs="宋体"/>
                <w:b/>
                <w:color w:val="000000"/>
                <w:kern w:val="0"/>
                <w:sz w:val="24"/>
              </w:rPr>
            </w:pPr>
            <w:ins w:id="382" w:author="20181207" w:date="2019-01-14T16:32:00Z">
              <w:r>
                <w:rPr>
                  <w:rFonts w:ascii="宋体" w:eastAsia="宋体" w:hAnsi="宋体" w:cs="宋体" w:hint="eastAsia"/>
                  <w:b/>
                  <w:color w:val="000000"/>
                  <w:kern w:val="0"/>
                  <w:sz w:val="24"/>
                </w:rPr>
                <w:t>describe</w:t>
              </w:r>
            </w:ins>
          </w:p>
        </w:tc>
      </w:tr>
      <w:tr w:rsidR="00781781">
        <w:trPr>
          <w:trHeight w:val="507"/>
          <w:ins w:id="383" w:author="20181207" w:date="2019-01-14T16:32:00Z"/>
        </w:trPr>
        <w:tc>
          <w:tcPr>
            <w:tcW w:w="2000" w:type="dxa"/>
            <w:shd w:val="clear" w:color="auto" w:fill="auto"/>
            <w:vAlign w:val="center"/>
          </w:tcPr>
          <w:p w:rsidR="00781781" w:rsidRDefault="00DC2A50">
            <w:pPr>
              <w:tabs>
                <w:tab w:val="center" w:pos="892"/>
              </w:tabs>
              <w:rPr>
                <w:ins w:id="384" w:author="20181207" w:date="2019-01-14T16:32:00Z"/>
                <w:rFonts w:ascii="宋体" w:hAnsi="宋体" w:cs="宋体"/>
                <w:color w:val="000000"/>
                <w:sz w:val="22"/>
              </w:rPr>
            </w:pPr>
            <w:ins w:id="385" w:author="20181207" w:date="2019-01-14T16:32:00Z">
              <w:r>
                <w:rPr>
                  <w:rFonts w:ascii="宋体" w:hAnsi="宋体" w:cs="宋体"/>
                  <w:color w:val="000000"/>
                  <w:sz w:val="22"/>
                </w:rPr>
                <w:t>code</w:t>
              </w:r>
            </w:ins>
          </w:p>
        </w:tc>
        <w:tc>
          <w:tcPr>
            <w:tcW w:w="1701" w:type="dxa"/>
            <w:shd w:val="clear" w:color="auto" w:fill="auto"/>
            <w:vAlign w:val="center"/>
          </w:tcPr>
          <w:p w:rsidR="00781781" w:rsidRDefault="00DC2A50">
            <w:pPr>
              <w:tabs>
                <w:tab w:val="center" w:pos="892"/>
              </w:tabs>
              <w:rPr>
                <w:ins w:id="386" w:author="20181207" w:date="2019-01-14T16:32:00Z"/>
                <w:rFonts w:ascii="宋体" w:hAnsi="宋体" w:cs="宋体"/>
                <w:color w:val="000000"/>
                <w:sz w:val="22"/>
              </w:rPr>
            </w:pPr>
            <w:ins w:id="387" w:author="20181207" w:date="2019-01-14T16:32:00Z">
              <w:r>
                <w:rPr>
                  <w:rFonts w:ascii="宋体" w:hAnsi="宋体" w:cs="宋体"/>
                  <w:color w:val="000000"/>
                  <w:sz w:val="22"/>
                </w:rPr>
                <w:t>String</w:t>
              </w:r>
            </w:ins>
          </w:p>
        </w:tc>
        <w:tc>
          <w:tcPr>
            <w:tcW w:w="1134" w:type="dxa"/>
            <w:shd w:val="clear" w:color="auto" w:fill="auto"/>
            <w:vAlign w:val="center"/>
          </w:tcPr>
          <w:p w:rsidR="00781781" w:rsidRDefault="00DC2A50">
            <w:pPr>
              <w:tabs>
                <w:tab w:val="center" w:pos="892"/>
              </w:tabs>
              <w:rPr>
                <w:ins w:id="388" w:author="20181207" w:date="2019-01-14T16:32:00Z"/>
                <w:rFonts w:ascii="宋体" w:hAnsi="宋体" w:cs="宋体"/>
                <w:color w:val="000000"/>
                <w:sz w:val="22"/>
              </w:rPr>
            </w:pPr>
            <w:ins w:id="389" w:author="20181207" w:date="2019-01-14T16:32:00Z">
              <w:r>
                <w:rPr>
                  <w:rFonts w:ascii="宋体" w:hAnsi="宋体" w:cs="宋体" w:hint="eastAsia"/>
                  <w:color w:val="000000"/>
                  <w:sz w:val="22"/>
                </w:rPr>
                <w:t>Y</w:t>
              </w:r>
            </w:ins>
          </w:p>
        </w:tc>
        <w:tc>
          <w:tcPr>
            <w:tcW w:w="4252" w:type="dxa"/>
            <w:shd w:val="clear" w:color="auto" w:fill="auto"/>
            <w:vAlign w:val="center"/>
          </w:tcPr>
          <w:p w:rsidR="00781781" w:rsidRDefault="00DC2A50">
            <w:pPr>
              <w:tabs>
                <w:tab w:val="center" w:pos="892"/>
              </w:tabs>
              <w:rPr>
                <w:ins w:id="390" w:author="20181207" w:date="2019-01-14T16:32:00Z"/>
                <w:rFonts w:ascii="宋体" w:hAnsi="宋体" w:cs="宋体"/>
                <w:color w:val="000000"/>
                <w:sz w:val="22"/>
              </w:rPr>
            </w:pPr>
            <w:ins w:id="391" w:author="20181207" w:date="2019-01-14T17:47:00Z">
              <w:r>
                <w:rPr>
                  <w:rFonts w:ascii="宋体" w:hAnsi="宋体" w:cs="宋体"/>
                  <w:color w:val="000000"/>
                  <w:sz w:val="22"/>
                </w:rPr>
                <w:t>R</w:t>
              </w:r>
              <w:r>
                <w:rPr>
                  <w:rFonts w:ascii="宋体" w:hAnsi="宋体" w:cs="宋体" w:hint="eastAsia"/>
                  <w:color w:val="000000"/>
                  <w:sz w:val="22"/>
                </w:rPr>
                <w:t>esponse code</w:t>
              </w:r>
            </w:ins>
          </w:p>
        </w:tc>
      </w:tr>
      <w:tr w:rsidR="00781781">
        <w:trPr>
          <w:trHeight w:val="507"/>
          <w:ins w:id="392" w:author="20181207" w:date="2019-01-14T16:32:00Z"/>
        </w:trPr>
        <w:tc>
          <w:tcPr>
            <w:tcW w:w="2000" w:type="dxa"/>
            <w:shd w:val="clear" w:color="auto" w:fill="auto"/>
            <w:vAlign w:val="center"/>
          </w:tcPr>
          <w:p w:rsidR="00781781" w:rsidRDefault="00DC2A50">
            <w:pPr>
              <w:tabs>
                <w:tab w:val="center" w:pos="892"/>
              </w:tabs>
              <w:rPr>
                <w:ins w:id="393" w:author="20181207" w:date="2019-01-14T16:32:00Z"/>
                <w:rFonts w:ascii="宋体" w:hAnsi="宋体" w:cs="宋体"/>
                <w:color w:val="000000"/>
                <w:sz w:val="22"/>
              </w:rPr>
            </w:pPr>
            <w:ins w:id="394" w:author="20181207" w:date="2019-01-14T17:48:00Z">
              <w:r>
                <w:rPr>
                  <w:rFonts w:ascii="宋体" w:hAnsi="宋体" w:cs="宋体" w:hint="eastAsia"/>
                  <w:color w:val="000000"/>
                  <w:sz w:val="22"/>
                </w:rPr>
                <w:t>msg</w:t>
              </w:r>
            </w:ins>
          </w:p>
        </w:tc>
        <w:tc>
          <w:tcPr>
            <w:tcW w:w="1701" w:type="dxa"/>
            <w:shd w:val="clear" w:color="auto" w:fill="auto"/>
            <w:vAlign w:val="center"/>
          </w:tcPr>
          <w:p w:rsidR="00781781" w:rsidRDefault="00DC2A50">
            <w:pPr>
              <w:tabs>
                <w:tab w:val="center" w:pos="892"/>
              </w:tabs>
              <w:rPr>
                <w:ins w:id="395" w:author="20181207" w:date="2019-01-14T16:32:00Z"/>
                <w:rFonts w:ascii="宋体" w:hAnsi="宋体" w:cs="宋体"/>
                <w:color w:val="000000"/>
                <w:sz w:val="22"/>
              </w:rPr>
            </w:pPr>
            <w:ins w:id="396" w:author="20181207" w:date="2019-01-14T17:48:00Z">
              <w:r>
                <w:rPr>
                  <w:rFonts w:ascii="宋体" w:hAnsi="宋体" w:cs="宋体" w:hint="eastAsia"/>
                  <w:color w:val="000000"/>
                  <w:sz w:val="22"/>
                </w:rPr>
                <w:t>String</w:t>
              </w:r>
            </w:ins>
          </w:p>
        </w:tc>
        <w:tc>
          <w:tcPr>
            <w:tcW w:w="1134" w:type="dxa"/>
            <w:shd w:val="clear" w:color="auto" w:fill="auto"/>
            <w:vAlign w:val="center"/>
          </w:tcPr>
          <w:p w:rsidR="00781781" w:rsidRDefault="00DC2A50">
            <w:pPr>
              <w:tabs>
                <w:tab w:val="center" w:pos="892"/>
              </w:tabs>
              <w:rPr>
                <w:ins w:id="397" w:author="20181207" w:date="2019-01-14T16:32:00Z"/>
                <w:rFonts w:ascii="宋体" w:hAnsi="宋体" w:cs="宋体"/>
                <w:color w:val="000000"/>
                <w:sz w:val="22"/>
              </w:rPr>
            </w:pPr>
            <w:ins w:id="398" w:author="20181207" w:date="2019-01-14T17:48:00Z">
              <w:r>
                <w:rPr>
                  <w:rFonts w:ascii="宋体" w:hAnsi="宋体" w:cs="宋体" w:hint="eastAsia"/>
                  <w:color w:val="000000"/>
                  <w:sz w:val="22"/>
                </w:rPr>
                <w:t>Y</w:t>
              </w:r>
            </w:ins>
          </w:p>
        </w:tc>
        <w:tc>
          <w:tcPr>
            <w:tcW w:w="4252" w:type="dxa"/>
            <w:shd w:val="clear" w:color="auto" w:fill="auto"/>
            <w:vAlign w:val="center"/>
          </w:tcPr>
          <w:p w:rsidR="00781781" w:rsidRDefault="00DC2A50">
            <w:pPr>
              <w:tabs>
                <w:tab w:val="center" w:pos="892"/>
              </w:tabs>
              <w:rPr>
                <w:ins w:id="399" w:author="20181207" w:date="2019-01-14T16:32:00Z"/>
                <w:rFonts w:ascii="宋体" w:hAnsi="宋体" w:cs="宋体"/>
                <w:color w:val="000000"/>
                <w:sz w:val="22"/>
              </w:rPr>
            </w:pPr>
            <w:ins w:id="400" w:author="20181207" w:date="2019-01-14T17:48:00Z">
              <w:r>
                <w:rPr>
                  <w:rFonts w:ascii="宋体" w:hAnsi="宋体" w:cs="宋体"/>
                  <w:color w:val="000000"/>
                  <w:sz w:val="22"/>
                </w:rPr>
                <w:t xml:space="preserve">Response </w:t>
              </w:r>
              <w:r>
                <w:rPr>
                  <w:rFonts w:ascii="宋体" w:hAnsi="宋体" w:cs="宋体" w:hint="eastAsia"/>
                  <w:color w:val="000000"/>
                  <w:sz w:val="22"/>
                </w:rPr>
                <w:t>message</w:t>
              </w:r>
            </w:ins>
          </w:p>
        </w:tc>
      </w:tr>
      <w:tr w:rsidR="00781781">
        <w:trPr>
          <w:trHeight w:val="507"/>
          <w:ins w:id="401" w:author="20181207" w:date="2019-01-14T16:32:00Z"/>
        </w:trPr>
        <w:tc>
          <w:tcPr>
            <w:tcW w:w="2000" w:type="dxa"/>
            <w:shd w:val="clear" w:color="auto" w:fill="auto"/>
            <w:vAlign w:val="center"/>
          </w:tcPr>
          <w:p w:rsidR="00781781" w:rsidRDefault="00DC2A50">
            <w:pPr>
              <w:tabs>
                <w:tab w:val="center" w:pos="892"/>
              </w:tabs>
              <w:rPr>
                <w:ins w:id="402" w:author="20181207" w:date="2019-01-14T16:32:00Z"/>
                <w:rFonts w:ascii="宋体" w:hAnsi="宋体" w:cs="宋体"/>
                <w:color w:val="000000"/>
                <w:sz w:val="22"/>
              </w:rPr>
            </w:pPr>
            <w:ins w:id="403" w:author="20181207" w:date="2019-01-14T17:48:00Z">
              <w:r>
                <w:rPr>
                  <w:rFonts w:ascii="宋体" w:hAnsi="宋体" w:cs="宋体" w:hint="eastAsia"/>
                  <w:color w:val="000000"/>
                  <w:sz w:val="22"/>
                </w:rPr>
                <w:t>resultMap</w:t>
              </w:r>
            </w:ins>
          </w:p>
        </w:tc>
        <w:tc>
          <w:tcPr>
            <w:tcW w:w="1701" w:type="dxa"/>
            <w:shd w:val="clear" w:color="auto" w:fill="auto"/>
            <w:vAlign w:val="center"/>
          </w:tcPr>
          <w:p w:rsidR="00781781" w:rsidRDefault="00DC2A50">
            <w:pPr>
              <w:tabs>
                <w:tab w:val="center" w:pos="892"/>
              </w:tabs>
              <w:rPr>
                <w:ins w:id="404" w:author="20181207" w:date="2019-01-14T16:32:00Z"/>
                <w:rFonts w:ascii="宋体" w:hAnsi="宋体" w:cs="宋体"/>
                <w:color w:val="000000"/>
                <w:sz w:val="22"/>
              </w:rPr>
            </w:pPr>
            <w:ins w:id="405" w:author="20181207" w:date="2019-01-14T17:48:00Z">
              <w:r>
                <w:rPr>
                  <w:rFonts w:ascii="宋体" w:hAnsi="宋体" w:cs="宋体" w:hint="eastAsia"/>
                  <w:color w:val="000000"/>
                  <w:sz w:val="22"/>
                </w:rPr>
                <w:t>Json</w:t>
              </w:r>
            </w:ins>
          </w:p>
        </w:tc>
        <w:tc>
          <w:tcPr>
            <w:tcW w:w="1134" w:type="dxa"/>
            <w:shd w:val="clear" w:color="auto" w:fill="auto"/>
            <w:vAlign w:val="center"/>
          </w:tcPr>
          <w:p w:rsidR="00781781" w:rsidRDefault="00DC2A50">
            <w:pPr>
              <w:tabs>
                <w:tab w:val="center" w:pos="892"/>
              </w:tabs>
              <w:rPr>
                <w:ins w:id="406" w:author="20181207" w:date="2019-01-14T16:32:00Z"/>
                <w:rFonts w:ascii="宋体" w:hAnsi="宋体" w:cs="宋体"/>
                <w:color w:val="000000"/>
                <w:sz w:val="22"/>
              </w:rPr>
            </w:pPr>
            <w:ins w:id="407" w:author="20181207" w:date="2019-01-14T17:48:00Z">
              <w:r>
                <w:rPr>
                  <w:rFonts w:ascii="宋体" w:hAnsi="宋体" w:cs="宋体" w:hint="eastAsia"/>
                  <w:color w:val="000000"/>
                  <w:sz w:val="22"/>
                </w:rPr>
                <w:t>Y</w:t>
              </w:r>
            </w:ins>
          </w:p>
        </w:tc>
        <w:tc>
          <w:tcPr>
            <w:tcW w:w="4252" w:type="dxa"/>
            <w:shd w:val="clear" w:color="auto" w:fill="auto"/>
            <w:vAlign w:val="center"/>
          </w:tcPr>
          <w:p w:rsidR="00781781" w:rsidRDefault="00DC2A50">
            <w:pPr>
              <w:tabs>
                <w:tab w:val="center" w:pos="892"/>
              </w:tabs>
              <w:rPr>
                <w:ins w:id="408" w:author="20181207" w:date="2019-01-14T16:32:00Z"/>
                <w:rFonts w:ascii="宋体" w:hAnsi="宋体" w:cs="宋体"/>
                <w:color w:val="000000"/>
                <w:sz w:val="22"/>
              </w:rPr>
            </w:pPr>
            <w:ins w:id="409" w:author="20181207" w:date="2019-01-14T17:48:00Z">
              <w:r>
                <w:rPr>
                  <w:rFonts w:ascii="宋体" w:hAnsi="宋体" w:cs="宋体"/>
                  <w:color w:val="000000"/>
                  <w:sz w:val="22"/>
                </w:rPr>
                <w:t>T</w:t>
              </w:r>
              <w:r>
                <w:rPr>
                  <w:rFonts w:ascii="宋体" w:hAnsi="宋体" w:cs="宋体" w:hint="eastAsia"/>
                  <w:color w:val="000000"/>
                  <w:sz w:val="22"/>
                </w:rPr>
                <w:t>he result map</w:t>
              </w:r>
            </w:ins>
          </w:p>
        </w:tc>
      </w:tr>
    </w:tbl>
    <w:p w:rsidR="00781781" w:rsidRDefault="00781781">
      <w:pPr>
        <w:rPr>
          <w:ins w:id="410" w:author="20181207" w:date="2019-01-14T16:32:00Z"/>
          <w:rFonts w:ascii="Consolas" w:eastAsia="Consolas" w:hAnsi="Consolas" w:cs="Consolas"/>
          <w:color w:val="000000"/>
          <w:sz w:val="19"/>
          <w:szCs w:val="19"/>
          <w:shd w:val="clear" w:color="auto" w:fill="FCF6DB"/>
        </w:rPr>
      </w:pPr>
    </w:p>
    <w:p w:rsidR="00781781" w:rsidRDefault="00781781">
      <w:pPr>
        <w:rPr>
          <w:ins w:id="411" w:author="20181207" w:date="2019-01-14T16:32:00Z"/>
          <w:rFonts w:ascii="Consolas" w:eastAsia="Consolas" w:hAnsi="Consolas" w:cs="Consolas"/>
          <w:color w:val="000000"/>
          <w:sz w:val="19"/>
          <w:szCs w:val="19"/>
          <w:shd w:val="clear" w:color="auto" w:fill="FCF6DB"/>
        </w:rPr>
      </w:pPr>
    </w:p>
    <w:p w:rsidR="00781781" w:rsidRDefault="00781781">
      <w:pPr>
        <w:ind w:left="7880"/>
        <w:rPr>
          <w:ins w:id="412" w:author="20181207" w:date="2019-01-14T16:32:00Z"/>
          <w:rFonts w:ascii="微软雅黑" w:eastAsia="微软雅黑" w:hAnsi="微软雅黑" w:cs="微软雅黑"/>
        </w:rPr>
      </w:pPr>
    </w:p>
    <w:p w:rsidR="00781781" w:rsidRDefault="00DC2A50">
      <w:pPr>
        <w:pStyle w:val="1"/>
        <w:numPr>
          <w:ilvl w:val="0"/>
          <w:numId w:val="1"/>
        </w:numPr>
        <w:rPr>
          <w:ins w:id="413" w:author="海" w:date="2019-02-27T15:22:00Z"/>
        </w:rPr>
      </w:pPr>
      <w:ins w:id="414" w:author="海" w:date="2019-02-27T15:23:00Z">
        <w:r>
          <w:rPr>
            <w:rFonts w:hint="eastAsia"/>
          </w:rPr>
          <w:t>Query Category under Sponsor</w:t>
        </w:r>
      </w:ins>
    </w:p>
    <w:p w:rsidR="00781781" w:rsidRDefault="00DC2A50">
      <w:pPr>
        <w:tabs>
          <w:tab w:val="center" w:pos="892"/>
        </w:tabs>
        <w:ind w:leftChars="135" w:left="283"/>
        <w:rPr>
          <w:ins w:id="415" w:author="海" w:date="2019-02-27T15:22:00Z"/>
          <w:rFonts w:ascii="微软雅黑" w:eastAsia="微软雅黑" w:hAnsi="微软雅黑" w:cs="宋体"/>
          <w:b/>
          <w:color w:val="000000"/>
          <w:sz w:val="22"/>
        </w:rPr>
      </w:pPr>
      <w:ins w:id="416" w:author="海" w:date="2019-02-27T15:22:00Z">
        <w:r>
          <w:rPr>
            <w:rFonts w:ascii="微软雅黑" w:eastAsia="微软雅黑" w:hAnsi="微软雅黑" w:cs="宋体" w:hint="eastAsia"/>
            <w:b/>
            <w:color w:val="000000"/>
            <w:sz w:val="22"/>
          </w:rPr>
          <w:t xml:space="preserve">URL: </w:t>
        </w:r>
      </w:ins>
    </w:p>
    <w:p w:rsidR="00781781" w:rsidRDefault="00DC2A50">
      <w:pPr>
        <w:ind w:left="420" w:firstLine="420"/>
        <w:rPr>
          <w:ins w:id="417" w:author="海" w:date="2019-02-27T15:22:00Z"/>
          <w:color w:val="000000"/>
          <w:sz w:val="28"/>
        </w:rPr>
      </w:pPr>
      <w:ins w:id="418" w:author="海" w:date="2019-02-27T15:22:00Z">
        <w:r>
          <w:rPr>
            <w:rFonts w:hint="eastAsia"/>
          </w:rPr>
          <w:fldChar w:fldCharType="begin"/>
        </w:r>
        <w:r>
          <w:instrText xml:space="preserve"> HYPERLINK </w:instrText>
        </w:r>
        <w:r>
          <w:rPr>
            <w:rFonts w:hint="eastAsia"/>
          </w:rPr>
          <w:fldChar w:fldCharType="separate"/>
        </w:r>
        <w:r>
          <w:rPr>
            <w:rFonts w:ascii="Consolas" w:eastAsia="Consolas" w:hAnsi="Consolas" w:hint="eastAsia"/>
            <w:color w:val="2A00FF"/>
            <w:sz w:val="20"/>
            <w:shd w:val="clear" w:color="auto" w:fill="E8F2FE"/>
          </w:rPr>
          <w:t>http://{IP}:{port}/{service_name}/v1/category/findAllCatogoryBySponsor</w:t>
        </w:r>
        <w:r>
          <w:rPr>
            <w:rFonts w:ascii="Consolas" w:eastAsia="Consolas" w:hAnsi="Consolas" w:hint="eastAsia"/>
            <w:color w:val="2A00FF"/>
            <w:sz w:val="20"/>
            <w:shd w:val="clear" w:color="auto" w:fill="E8F2FE"/>
          </w:rPr>
          <w:fldChar w:fldCharType="end"/>
        </w:r>
      </w:ins>
    </w:p>
    <w:p w:rsidR="00781781" w:rsidRDefault="00DC2A50">
      <w:pPr>
        <w:tabs>
          <w:tab w:val="center" w:pos="892"/>
        </w:tabs>
        <w:ind w:leftChars="135" w:left="283"/>
        <w:rPr>
          <w:ins w:id="419" w:author="海" w:date="2019-02-27T15:22:00Z"/>
          <w:rFonts w:ascii="微软雅黑" w:eastAsia="微软雅黑" w:hAnsi="微软雅黑" w:cs="宋体"/>
          <w:b/>
          <w:color w:val="000000"/>
          <w:sz w:val="22"/>
        </w:rPr>
      </w:pPr>
      <w:ins w:id="420" w:author="海" w:date="2019-02-27T15:22:00Z">
        <w:r>
          <w:rPr>
            <w:rFonts w:ascii="微软雅黑" w:eastAsia="微软雅黑" w:hAnsi="微软雅黑" w:cs="宋体" w:hint="eastAsia"/>
            <w:b/>
            <w:color w:val="000000"/>
            <w:sz w:val="22"/>
          </w:rPr>
          <w:t>Type : POST</w:t>
        </w:r>
      </w:ins>
    </w:p>
    <w:p w:rsidR="00781781" w:rsidRDefault="00DC2A50">
      <w:pPr>
        <w:tabs>
          <w:tab w:val="center" w:pos="892"/>
        </w:tabs>
        <w:ind w:leftChars="135" w:left="283"/>
        <w:rPr>
          <w:ins w:id="421" w:author="海" w:date="2019-02-27T15:22:00Z"/>
          <w:rFonts w:ascii="微软雅黑" w:eastAsia="微软雅黑" w:hAnsi="微软雅黑" w:cs="宋体"/>
          <w:b/>
          <w:color w:val="000000"/>
          <w:sz w:val="22"/>
        </w:rPr>
      </w:pPr>
      <w:ins w:id="422" w:author="海" w:date="2019-02-27T15:22:00Z">
        <w:r>
          <w:rPr>
            <w:rFonts w:ascii="微软雅黑" w:eastAsia="微软雅黑" w:hAnsi="微软雅黑" w:cs="宋体"/>
            <w:b/>
            <w:color w:val="000000"/>
            <w:sz w:val="22"/>
          </w:rPr>
          <w:t xml:space="preserve">contentType </w:t>
        </w:r>
        <w:r>
          <w:rPr>
            <w:rFonts w:ascii="微软雅黑" w:eastAsia="微软雅黑" w:hAnsi="微软雅黑" w:cs="宋体" w:hint="eastAsia"/>
            <w:b/>
            <w:color w:val="000000"/>
            <w:sz w:val="22"/>
          </w:rPr>
          <w:t>: JSON</w:t>
        </w:r>
      </w:ins>
    </w:p>
    <w:tbl>
      <w:tblPr>
        <w:tblpPr w:leftFromText="180" w:rightFromText="180" w:vertAnchor="text" w:horzAnchor="page" w:tblpX="2340" w:tblpY="624"/>
        <w:tblOverlap w:val="never"/>
        <w:tblW w:w="9087" w:type="dxa"/>
        <w:tblLayout w:type="fixed"/>
        <w:tblLook w:val="04A0" w:firstRow="1" w:lastRow="0" w:firstColumn="1" w:lastColumn="0" w:noHBand="0" w:noVBand="1"/>
      </w:tblPr>
      <w:tblGrid>
        <w:gridCol w:w="2000"/>
        <w:gridCol w:w="1701"/>
        <w:gridCol w:w="1134"/>
        <w:gridCol w:w="4252"/>
      </w:tblGrid>
      <w:tr w:rsidR="00781781">
        <w:trPr>
          <w:trHeight w:val="535"/>
          <w:ins w:id="423" w:author="海" w:date="2019-02-27T15:22:00Z"/>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widowControl/>
              <w:jc w:val="left"/>
              <w:rPr>
                <w:ins w:id="424" w:author="海" w:date="2019-02-27T15:22:00Z"/>
                <w:rFonts w:ascii="宋体" w:eastAsia="宋体" w:hAnsi="宋体" w:cs="宋体"/>
                <w:b/>
                <w:color w:val="000000"/>
                <w:kern w:val="0"/>
                <w:sz w:val="24"/>
              </w:rPr>
            </w:pPr>
            <w:ins w:id="425" w:author="海" w:date="2019-02-27T15:22:00Z">
              <w:r>
                <w:rPr>
                  <w:rFonts w:ascii="宋体" w:eastAsia="宋体" w:hAnsi="宋体" w:cs="宋体" w:hint="eastAsia"/>
                  <w:b/>
                  <w:color w:val="000000"/>
                  <w:kern w:val="0"/>
                  <w:sz w:val="24"/>
                </w:rPr>
                <w:t>Field</w:t>
              </w:r>
            </w:ins>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ins w:id="426" w:author="海" w:date="2019-02-27T15:22:00Z"/>
                <w:rFonts w:ascii="宋体" w:eastAsia="宋体" w:hAnsi="宋体" w:cs="宋体"/>
                <w:b/>
                <w:color w:val="000000"/>
                <w:kern w:val="0"/>
                <w:sz w:val="24"/>
              </w:rPr>
            </w:pPr>
            <w:ins w:id="427" w:author="海" w:date="2019-02-27T15:22:00Z">
              <w:r>
                <w:rPr>
                  <w:rFonts w:ascii="宋体" w:eastAsia="宋体" w:hAnsi="宋体" w:cs="宋体" w:hint="eastAsia"/>
                  <w:b/>
                  <w:color w:val="000000"/>
                  <w:kern w:val="0"/>
                  <w:sz w:val="24"/>
                </w:rPr>
                <w:t>type</w:t>
              </w:r>
            </w:ins>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ins w:id="428" w:author="海" w:date="2019-02-27T15:22:00Z"/>
                <w:rFonts w:ascii="宋体" w:eastAsia="宋体" w:hAnsi="宋体" w:cs="宋体"/>
                <w:b/>
                <w:color w:val="000000"/>
                <w:kern w:val="0"/>
                <w:sz w:val="24"/>
              </w:rPr>
            </w:pPr>
            <w:ins w:id="429" w:author="海" w:date="2019-02-27T15:22:00Z">
              <w:r>
                <w:rPr>
                  <w:rFonts w:ascii="宋体" w:eastAsia="宋体" w:hAnsi="宋体" w:cs="宋体" w:hint="eastAsia"/>
                  <w:b/>
                  <w:color w:val="000000"/>
                  <w:kern w:val="0"/>
                  <w:sz w:val="24"/>
                </w:rPr>
                <w:t>Must</w:t>
              </w:r>
            </w:ins>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ins w:id="430" w:author="海" w:date="2019-02-27T15:22:00Z"/>
                <w:rFonts w:ascii="宋体" w:eastAsia="宋体" w:hAnsi="宋体" w:cs="宋体"/>
                <w:b/>
                <w:color w:val="000000"/>
                <w:kern w:val="0"/>
                <w:sz w:val="24"/>
              </w:rPr>
            </w:pPr>
            <w:ins w:id="431" w:author="海" w:date="2019-02-27T15:22:00Z">
              <w:r>
                <w:rPr>
                  <w:rFonts w:ascii="宋体" w:eastAsia="宋体" w:hAnsi="宋体" w:cs="宋体" w:hint="eastAsia"/>
                  <w:b/>
                  <w:color w:val="000000"/>
                  <w:kern w:val="0"/>
                  <w:sz w:val="24"/>
                </w:rPr>
                <w:t>describe</w:t>
              </w:r>
            </w:ins>
          </w:p>
        </w:tc>
      </w:tr>
      <w:tr w:rsidR="00781781">
        <w:trPr>
          <w:trHeight w:val="507"/>
          <w:ins w:id="432" w:author="海" w:date="2019-02-27T15:22:00Z"/>
        </w:trPr>
        <w:tc>
          <w:tcPr>
            <w:tcW w:w="2000" w:type="dxa"/>
            <w:tcBorders>
              <w:top w:val="nil"/>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ins w:id="433" w:author="海" w:date="2019-02-27T15:22:00Z"/>
                <w:rFonts w:ascii="宋体" w:hAnsi="宋体" w:cs="宋体"/>
                <w:color w:val="000000"/>
                <w:sz w:val="22"/>
              </w:rPr>
            </w:pPr>
            <w:ins w:id="434" w:author="海" w:date="2019-02-27T15:22:00Z">
              <w:r>
                <w:rPr>
                  <w:rFonts w:ascii="Consolas" w:eastAsia="Consolas" w:hAnsi="Consolas" w:cs="Consolas"/>
                  <w:color w:val="000000"/>
                  <w:sz w:val="19"/>
                  <w:szCs w:val="19"/>
                  <w:shd w:val="clear" w:color="auto" w:fill="EBF7F0"/>
                </w:rPr>
                <w:t>sponsorId</w:t>
              </w:r>
            </w:ins>
          </w:p>
        </w:tc>
        <w:tc>
          <w:tcPr>
            <w:tcW w:w="1701" w:type="dxa"/>
            <w:tcBorders>
              <w:top w:val="nil"/>
              <w:left w:val="nil"/>
              <w:bottom w:val="single" w:sz="4" w:space="0" w:color="auto"/>
              <w:right w:val="single" w:sz="4" w:space="0" w:color="auto"/>
            </w:tcBorders>
            <w:shd w:val="clear" w:color="auto" w:fill="auto"/>
            <w:vAlign w:val="center"/>
          </w:tcPr>
          <w:p w:rsidR="00781781" w:rsidRDefault="00DC2A50">
            <w:pPr>
              <w:rPr>
                <w:ins w:id="435" w:author="海" w:date="2019-02-27T15:22:00Z"/>
                <w:color w:val="000000"/>
                <w:sz w:val="22"/>
              </w:rPr>
            </w:pPr>
            <w:ins w:id="436" w:author="海" w:date="2019-02-27T15:22:00Z">
              <w:r>
                <w:rPr>
                  <w:rFonts w:hint="eastAsia"/>
                  <w:color w:val="000000"/>
                  <w:sz w:val="22"/>
                </w:rPr>
                <w:t xml:space="preserve">String </w:t>
              </w:r>
            </w:ins>
          </w:p>
        </w:tc>
        <w:tc>
          <w:tcPr>
            <w:tcW w:w="1134" w:type="dxa"/>
            <w:tcBorders>
              <w:top w:val="nil"/>
              <w:left w:val="nil"/>
              <w:bottom w:val="single" w:sz="4" w:space="0" w:color="auto"/>
              <w:right w:val="single" w:sz="4" w:space="0" w:color="auto"/>
            </w:tcBorders>
            <w:shd w:val="clear" w:color="auto" w:fill="auto"/>
            <w:vAlign w:val="center"/>
          </w:tcPr>
          <w:p w:rsidR="00781781" w:rsidRDefault="00DC2A50">
            <w:pPr>
              <w:rPr>
                <w:ins w:id="437" w:author="海" w:date="2019-02-27T15:22:00Z"/>
                <w:color w:val="000000"/>
                <w:sz w:val="22"/>
              </w:rPr>
            </w:pPr>
            <w:ins w:id="438" w:author="海" w:date="2019-02-27T15:22:00Z">
              <w:r>
                <w:rPr>
                  <w:rFonts w:hint="eastAsia"/>
                  <w:color w:val="000000"/>
                  <w:sz w:val="22"/>
                </w:rPr>
                <w:t>Y</w:t>
              </w:r>
            </w:ins>
          </w:p>
        </w:tc>
        <w:tc>
          <w:tcPr>
            <w:tcW w:w="4252" w:type="dxa"/>
            <w:tcBorders>
              <w:top w:val="nil"/>
              <w:left w:val="nil"/>
              <w:bottom w:val="single" w:sz="4" w:space="0" w:color="auto"/>
              <w:right w:val="single" w:sz="4" w:space="0" w:color="auto"/>
            </w:tcBorders>
            <w:shd w:val="clear" w:color="auto" w:fill="auto"/>
            <w:vAlign w:val="center"/>
          </w:tcPr>
          <w:p w:rsidR="00781781" w:rsidRDefault="00DC2A50">
            <w:pPr>
              <w:rPr>
                <w:ins w:id="439" w:author="海" w:date="2019-02-27T15:22:00Z"/>
                <w:color w:val="000000"/>
                <w:sz w:val="22"/>
              </w:rPr>
            </w:pPr>
            <w:ins w:id="440" w:author="海" w:date="2019-02-27T15:22:00Z">
              <w:r>
                <w:rPr>
                  <w:rFonts w:ascii="Consolas" w:eastAsia="Consolas" w:hAnsi="Consolas" w:cs="Consolas"/>
                  <w:color w:val="000000"/>
                  <w:sz w:val="19"/>
                  <w:szCs w:val="19"/>
                  <w:shd w:val="clear" w:color="auto" w:fill="EBF7F0"/>
                </w:rPr>
                <w:t>sponsorId</w:t>
              </w:r>
            </w:ins>
          </w:p>
        </w:tc>
      </w:tr>
    </w:tbl>
    <w:p w:rsidR="00781781" w:rsidRDefault="00DC2A50">
      <w:pPr>
        <w:tabs>
          <w:tab w:val="center" w:pos="892"/>
        </w:tabs>
        <w:ind w:leftChars="135" w:left="283"/>
        <w:rPr>
          <w:ins w:id="441" w:author="海" w:date="2019-02-27T15:22:00Z"/>
          <w:rFonts w:ascii="微软雅黑" w:eastAsia="微软雅黑" w:hAnsi="微软雅黑" w:cs="宋体"/>
          <w:b/>
          <w:color w:val="000000"/>
          <w:sz w:val="22"/>
        </w:rPr>
      </w:pPr>
      <w:ins w:id="442" w:author="海" w:date="2019-02-27T15:22:00Z">
        <w:r>
          <w:rPr>
            <w:rFonts w:ascii="微软雅黑" w:eastAsia="微软雅黑" w:hAnsi="微软雅黑" w:cs="宋体" w:hint="eastAsia"/>
            <w:b/>
            <w:color w:val="000000"/>
            <w:sz w:val="22"/>
          </w:rPr>
          <w:t>Request parameters</w:t>
        </w:r>
        <w:r>
          <w:rPr>
            <w:rFonts w:ascii="微软雅黑" w:eastAsia="微软雅黑" w:hAnsi="微软雅黑" w:cs="宋体" w:hint="eastAsia"/>
            <w:b/>
            <w:color w:val="000000"/>
            <w:sz w:val="22"/>
          </w:rPr>
          <w:t>：</w:t>
        </w:r>
      </w:ins>
    </w:p>
    <w:p w:rsidR="00781781" w:rsidRDefault="00781781">
      <w:pPr>
        <w:ind w:left="420" w:firstLine="420"/>
        <w:rPr>
          <w:ins w:id="443" w:author="海" w:date="2019-02-27T15:22:00Z"/>
          <w:rFonts w:ascii="Consolas" w:hAnsi="Consolas"/>
          <w:color w:val="2A00FF"/>
          <w:sz w:val="20"/>
          <w:shd w:val="clear" w:color="auto" w:fill="E8F2FE"/>
        </w:rPr>
      </w:pPr>
    </w:p>
    <w:p w:rsidR="00781781" w:rsidRDefault="00DC2A50">
      <w:pPr>
        <w:tabs>
          <w:tab w:val="center" w:pos="892"/>
        </w:tabs>
        <w:ind w:leftChars="135" w:left="283"/>
        <w:rPr>
          <w:ins w:id="444" w:author="海" w:date="2019-02-27T15:22:00Z"/>
          <w:rFonts w:ascii="微软雅黑" w:eastAsia="微软雅黑" w:hAnsi="微软雅黑" w:cs="宋体"/>
          <w:b/>
          <w:color w:val="000000"/>
          <w:sz w:val="22"/>
        </w:rPr>
      </w:pPr>
      <w:ins w:id="445" w:author="海" w:date="2019-02-27T15:22:00Z">
        <w:r>
          <w:rPr>
            <w:rFonts w:ascii="微软雅黑" w:eastAsia="微软雅黑" w:hAnsi="微软雅黑" w:cs="宋体" w:hint="eastAsia"/>
            <w:b/>
            <w:color w:val="000000"/>
            <w:sz w:val="22"/>
          </w:rPr>
          <w:lastRenderedPageBreak/>
          <w:t>Return parameters:</w:t>
        </w:r>
      </w:ins>
    </w:p>
    <w:tbl>
      <w:tblPr>
        <w:tblpPr w:leftFromText="180" w:rightFromText="180" w:vertAnchor="text" w:horzAnchor="page" w:tblpX="2340" w:tblpY="624"/>
        <w:tblOverlap w:val="never"/>
        <w:tblW w:w="9087" w:type="dxa"/>
        <w:tblLayout w:type="fixed"/>
        <w:tblLook w:val="04A0" w:firstRow="1" w:lastRow="0" w:firstColumn="1" w:lastColumn="0" w:noHBand="0" w:noVBand="1"/>
      </w:tblPr>
      <w:tblGrid>
        <w:gridCol w:w="2000"/>
        <w:gridCol w:w="1701"/>
        <w:gridCol w:w="1134"/>
        <w:gridCol w:w="4252"/>
      </w:tblGrid>
      <w:tr w:rsidR="00781781">
        <w:trPr>
          <w:trHeight w:val="535"/>
          <w:ins w:id="446" w:author="海" w:date="2019-02-27T15:22:00Z"/>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widowControl/>
              <w:jc w:val="left"/>
              <w:rPr>
                <w:ins w:id="447" w:author="海" w:date="2019-02-27T15:22:00Z"/>
                <w:rFonts w:ascii="宋体" w:eastAsia="宋体" w:hAnsi="宋体" w:cs="宋体"/>
                <w:b/>
                <w:color w:val="000000"/>
                <w:kern w:val="0"/>
                <w:sz w:val="24"/>
              </w:rPr>
            </w:pPr>
            <w:ins w:id="448" w:author="海" w:date="2019-02-27T15:22:00Z">
              <w:r>
                <w:rPr>
                  <w:rFonts w:ascii="宋体" w:eastAsia="宋体" w:hAnsi="宋体" w:cs="宋体" w:hint="eastAsia"/>
                  <w:b/>
                  <w:color w:val="000000"/>
                  <w:kern w:val="0"/>
                  <w:sz w:val="24"/>
                </w:rPr>
                <w:t>Field</w:t>
              </w:r>
            </w:ins>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ins w:id="449" w:author="海" w:date="2019-02-27T15:22:00Z"/>
                <w:rFonts w:ascii="宋体" w:eastAsia="宋体" w:hAnsi="宋体" w:cs="宋体"/>
                <w:b/>
                <w:color w:val="000000"/>
                <w:kern w:val="0"/>
                <w:sz w:val="24"/>
              </w:rPr>
            </w:pPr>
            <w:ins w:id="450" w:author="海" w:date="2019-02-27T15:22:00Z">
              <w:r>
                <w:rPr>
                  <w:rFonts w:ascii="宋体" w:eastAsia="宋体" w:hAnsi="宋体" w:cs="宋体" w:hint="eastAsia"/>
                  <w:b/>
                  <w:color w:val="000000"/>
                  <w:kern w:val="0"/>
                  <w:sz w:val="24"/>
                </w:rPr>
                <w:t>type</w:t>
              </w:r>
            </w:ins>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ins w:id="451" w:author="海" w:date="2019-02-27T15:22:00Z"/>
                <w:rFonts w:ascii="宋体" w:eastAsia="宋体" w:hAnsi="宋体" w:cs="宋体"/>
                <w:b/>
                <w:color w:val="000000"/>
                <w:kern w:val="0"/>
                <w:sz w:val="24"/>
              </w:rPr>
            </w:pPr>
            <w:ins w:id="452" w:author="海" w:date="2019-02-27T15:22:00Z">
              <w:r>
                <w:rPr>
                  <w:rFonts w:ascii="宋体" w:eastAsia="宋体" w:hAnsi="宋体" w:cs="宋体" w:hint="eastAsia"/>
                  <w:b/>
                  <w:color w:val="000000"/>
                  <w:kern w:val="0"/>
                  <w:sz w:val="24"/>
                </w:rPr>
                <w:t>Must</w:t>
              </w:r>
            </w:ins>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widowControl/>
              <w:jc w:val="left"/>
              <w:rPr>
                <w:ins w:id="453" w:author="海" w:date="2019-02-27T15:22:00Z"/>
                <w:rFonts w:ascii="宋体" w:eastAsia="宋体" w:hAnsi="宋体" w:cs="宋体"/>
                <w:b/>
                <w:color w:val="000000"/>
                <w:kern w:val="0"/>
                <w:sz w:val="24"/>
              </w:rPr>
            </w:pPr>
            <w:ins w:id="454" w:author="海" w:date="2019-02-27T15:22:00Z">
              <w:r>
                <w:rPr>
                  <w:rFonts w:ascii="宋体" w:eastAsia="宋体" w:hAnsi="宋体" w:cs="宋体" w:hint="eastAsia"/>
                  <w:b/>
                  <w:color w:val="000000"/>
                  <w:kern w:val="0"/>
                  <w:sz w:val="24"/>
                </w:rPr>
                <w:t>describe</w:t>
              </w:r>
            </w:ins>
          </w:p>
        </w:tc>
      </w:tr>
      <w:tr w:rsidR="00781781">
        <w:trPr>
          <w:trHeight w:val="507"/>
          <w:ins w:id="455" w:author="海" w:date="2019-02-27T15:22:00Z"/>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ins w:id="456" w:author="海" w:date="2019-02-27T15:22:00Z"/>
                <w:rFonts w:ascii="宋体" w:hAnsi="宋体" w:cs="宋体"/>
                <w:color w:val="000000"/>
                <w:sz w:val="22"/>
              </w:rPr>
            </w:pPr>
            <w:ins w:id="457" w:author="海" w:date="2019-02-27T15:22:00Z">
              <w:r>
                <w:rPr>
                  <w:rFonts w:ascii="宋体" w:hAnsi="宋体" w:cs="宋体"/>
                  <w:color w:val="000000"/>
                  <w:sz w:val="22"/>
                </w:rPr>
                <w:t>code</w:t>
              </w:r>
            </w:ins>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ins w:id="458" w:author="海" w:date="2019-02-27T15:22:00Z"/>
                <w:rFonts w:ascii="宋体" w:hAnsi="宋体" w:cs="宋体"/>
                <w:color w:val="000000"/>
                <w:sz w:val="22"/>
              </w:rPr>
            </w:pPr>
            <w:ins w:id="459" w:author="海" w:date="2019-02-27T15:22:00Z">
              <w:r>
                <w:rPr>
                  <w:rFonts w:ascii="宋体" w:hAnsi="宋体" w:cs="宋体"/>
                  <w:color w:val="000000"/>
                  <w:sz w:val="22"/>
                </w:rPr>
                <w:t>String</w:t>
              </w:r>
            </w:ins>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ins w:id="460" w:author="海" w:date="2019-02-27T15:22:00Z"/>
                <w:rFonts w:ascii="宋体" w:hAnsi="宋体" w:cs="宋体"/>
                <w:color w:val="000000"/>
                <w:sz w:val="22"/>
              </w:rPr>
            </w:pPr>
            <w:ins w:id="461" w:author="海" w:date="2019-02-27T15:22:00Z">
              <w:r>
                <w:rPr>
                  <w:rFonts w:ascii="宋体" w:hAnsi="宋体" w:cs="宋体" w:hint="eastAsia"/>
                  <w:color w:val="000000"/>
                  <w:sz w:val="22"/>
                </w:rPr>
                <w:t>Y</w:t>
              </w:r>
            </w:ins>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ins w:id="462" w:author="海" w:date="2019-02-27T15:22:00Z"/>
                <w:rFonts w:ascii="宋体" w:hAnsi="宋体" w:cs="宋体"/>
                <w:color w:val="000000"/>
                <w:sz w:val="22"/>
              </w:rPr>
            </w:pPr>
            <w:ins w:id="463" w:author="海" w:date="2019-02-27T15:22:00Z">
              <w:r>
                <w:rPr>
                  <w:rFonts w:ascii="宋体" w:hAnsi="宋体" w:cs="宋体" w:hint="eastAsia"/>
                  <w:color w:val="000000"/>
                  <w:sz w:val="22"/>
                </w:rPr>
                <w:t>返回编码，</w:t>
              </w:r>
            </w:ins>
          </w:p>
        </w:tc>
      </w:tr>
      <w:tr w:rsidR="00781781">
        <w:trPr>
          <w:trHeight w:val="507"/>
          <w:ins w:id="464" w:author="海" w:date="2019-02-27T15:22:00Z"/>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ins w:id="465" w:author="海" w:date="2019-02-27T15:22:00Z"/>
                <w:rFonts w:ascii="宋体" w:hAnsi="宋体" w:cs="宋体"/>
                <w:color w:val="000000"/>
                <w:sz w:val="22"/>
              </w:rPr>
            </w:pPr>
            <w:ins w:id="466" w:author="海" w:date="2019-02-27T15:22:00Z">
              <w:r>
                <w:rPr>
                  <w:rFonts w:ascii="宋体" w:hAnsi="宋体" w:cs="宋体" w:hint="eastAsia"/>
                  <w:color w:val="000000"/>
                  <w:sz w:val="22"/>
                </w:rPr>
                <w:t>msg</w:t>
              </w:r>
            </w:ins>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ins w:id="467" w:author="海" w:date="2019-02-27T15:22:00Z"/>
                <w:rFonts w:ascii="宋体" w:hAnsi="宋体" w:cs="宋体"/>
                <w:color w:val="000000"/>
                <w:sz w:val="22"/>
              </w:rPr>
            </w:pPr>
            <w:ins w:id="468" w:author="海" w:date="2019-02-27T15:22:00Z">
              <w:r>
                <w:rPr>
                  <w:rFonts w:ascii="宋体" w:hAnsi="宋体" w:cs="宋体" w:hint="eastAsia"/>
                  <w:color w:val="000000"/>
                  <w:sz w:val="22"/>
                </w:rPr>
                <w:t>String</w:t>
              </w:r>
            </w:ins>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ins w:id="469" w:author="海" w:date="2019-02-27T15:22:00Z"/>
                <w:rFonts w:ascii="宋体" w:hAnsi="宋体" w:cs="宋体"/>
                <w:color w:val="000000"/>
                <w:sz w:val="22"/>
              </w:rPr>
            </w:pPr>
            <w:ins w:id="470" w:author="海" w:date="2019-02-27T15:22:00Z">
              <w:r>
                <w:rPr>
                  <w:rFonts w:ascii="宋体" w:hAnsi="宋体" w:cs="宋体" w:hint="eastAsia"/>
                  <w:color w:val="000000"/>
                  <w:sz w:val="22"/>
                </w:rPr>
                <w:t>Y</w:t>
              </w:r>
            </w:ins>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ins w:id="471" w:author="海" w:date="2019-02-27T15:22:00Z"/>
                <w:rFonts w:ascii="宋体" w:hAnsi="宋体" w:cs="宋体"/>
                <w:color w:val="000000"/>
                <w:sz w:val="22"/>
              </w:rPr>
            </w:pPr>
            <w:ins w:id="472" w:author="海" w:date="2019-02-27T15:22:00Z">
              <w:r>
                <w:rPr>
                  <w:rFonts w:ascii="宋体" w:hAnsi="宋体" w:cs="宋体"/>
                  <w:color w:val="000000"/>
                  <w:sz w:val="22"/>
                </w:rPr>
                <w:t>C</w:t>
              </w:r>
              <w:r>
                <w:rPr>
                  <w:rFonts w:ascii="宋体" w:hAnsi="宋体" w:cs="宋体" w:hint="eastAsia"/>
                  <w:color w:val="000000"/>
                  <w:sz w:val="22"/>
                </w:rPr>
                <w:t>ode</w:t>
              </w:r>
              <w:r>
                <w:rPr>
                  <w:rFonts w:ascii="宋体" w:hAnsi="宋体" w:cs="宋体" w:hint="eastAsia"/>
                  <w:color w:val="000000"/>
                  <w:sz w:val="22"/>
                </w:rPr>
                <w:t>提示信息</w:t>
              </w:r>
            </w:ins>
          </w:p>
        </w:tc>
      </w:tr>
      <w:tr w:rsidR="00781781">
        <w:trPr>
          <w:trHeight w:val="507"/>
          <w:ins w:id="473" w:author="海" w:date="2019-02-27T15:22:00Z"/>
        </w:trPr>
        <w:tc>
          <w:tcPr>
            <w:tcW w:w="2000" w:type="dxa"/>
            <w:tcBorders>
              <w:top w:val="single" w:sz="4" w:space="0" w:color="auto"/>
              <w:left w:val="single" w:sz="4" w:space="0" w:color="auto"/>
              <w:bottom w:val="single" w:sz="4" w:space="0" w:color="auto"/>
              <w:right w:val="single" w:sz="4" w:space="0" w:color="auto"/>
            </w:tcBorders>
            <w:shd w:val="clear" w:color="auto" w:fill="auto"/>
            <w:vAlign w:val="center"/>
          </w:tcPr>
          <w:p w:rsidR="00781781" w:rsidRDefault="00DC2A50">
            <w:pPr>
              <w:tabs>
                <w:tab w:val="center" w:pos="892"/>
              </w:tabs>
              <w:rPr>
                <w:ins w:id="474" w:author="海" w:date="2019-02-27T15:22:00Z"/>
                <w:rFonts w:ascii="宋体" w:hAnsi="宋体" w:cs="宋体"/>
                <w:color w:val="000000"/>
                <w:sz w:val="22"/>
              </w:rPr>
            </w:pPr>
            <w:ins w:id="475" w:author="海" w:date="2019-02-27T15:22:00Z">
              <w:r>
                <w:rPr>
                  <w:rFonts w:ascii="宋体" w:hAnsi="宋体" w:cs="宋体" w:hint="eastAsia"/>
                  <w:color w:val="000000"/>
                  <w:sz w:val="22"/>
                </w:rPr>
                <w:t>resultMap</w:t>
              </w:r>
            </w:ins>
          </w:p>
        </w:tc>
        <w:tc>
          <w:tcPr>
            <w:tcW w:w="1701"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ins w:id="476" w:author="海" w:date="2019-02-27T15:22:00Z"/>
                <w:rFonts w:ascii="宋体" w:hAnsi="宋体" w:cs="宋体"/>
                <w:color w:val="000000"/>
                <w:sz w:val="22"/>
              </w:rPr>
            </w:pPr>
            <w:ins w:id="477" w:author="海" w:date="2019-02-27T15:22:00Z">
              <w:r>
                <w:rPr>
                  <w:rFonts w:ascii="宋体" w:hAnsi="宋体" w:cs="宋体" w:hint="eastAsia"/>
                  <w:color w:val="000000"/>
                  <w:sz w:val="22"/>
                </w:rPr>
                <w:t>Json</w:t>
              </w:r>
            </w:ins>
          </w:p>
        </w:tc>
        <w:tc>
          <w:tcPr>
            <w:tcW w:w="1134"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ins w:id="478" w:author="海" w:date="2019-02-27T15:22:00Z"/>
                <w:rFonts w:ascii="宋体" w:hAnsi="宋体" w:cs="宋体"/>
                <w:color w:val="000000"/>
                <w:sz w:val="22"/>
              </w:rPr>
            </w:pPr>
            <w:ins w:id="479" w:author="海" w:date="2019-02-27T15:22:00Z">
              <w:r>
                <w:rPr>
                  <w:rFonts w:ascii="宋体" w:hAnsi="宋体" w:cs="宋体" w:hint="eastAsia"/>
                  <w:color w:val="000000"/>
                  <w:sz w:val="22"/>
                </w:rPr>
                <w:t>Y</w:t>
              </w:r>
            </w:ins>
          </w:p>
        </w:tc>
        <w:tc>
          <w:tcPr>
            <w:tcW w:w="4252" w:type="dxa"/>
            <w:tcBorders>
              <w:top w:val="single" w:sz="4" w:space="0" w:color="auto"/>
              <w:left w:val="nil"/>
              <w:bottom w:val="single" w:sz="4" w:space="0" w:color="auto"/>
              <w:right w:val="single" w:sz="4" w:space="0" w:color="auto"/>
            </w:tcBorders>
            <w:shd w:val="clear" w:color="auto" w:fill="auto"/>
            <w:vAlign w:val="center"/>
          </w:tcPr>
          <w:p w:rsidR="00781781" w:rsidRDefault="00DC2A50">
            <w:pPr>
              <w:tabs>
                <w:tab w:val="center" w:pos="892"/>
              </w:tabs>
              <w:rPr>
                <w:ins w:id="480" w:author="海" w:date="2019-02-27T15:22:00Z"/>
                <w:rFonts w:ascii="宋体" w:hAnsi="宋体" w:cs="宋体"/>
                <w:color w:val="000000"/>
                <w:sz w:val="22"/>
              </w:rPr>
            </w:pPr>
            <w:ins w:id="481" w:author="海" w:date="2019-02-27T15:22:00Z">
              <w:r>
                <w:rPr>
                  <w:rFonts w:ascii="宋体" w:hAnsi="宋体" w:cs="宋体" w:hint="eastAsia"/>
                  <w:color w:val="000000"/>
                  <w:sz w:val="22"/>
                </w:rPr>
                <w:t>Data</w:t>
              </w:r>
              <w:r>
                <w:rPr>
                  <w:rFonts w:ascii="宋体" w:hAnsi="宋体" w:cs="宋体" w:hint="eastAsia"/>
                  <w:color w:val="000000"/>
                  <w:sz w:val="22"/>
                </w:rPr>
                <w:t>为返回数据</w:t>
              </w:r>
            </w:ins>
          </w:p>
        </w:tc>
      </w:tr>
    </w:tbl>
    <w:p w:rsidR="00781781" w:rsidRDefault="00781781">
      <w:pPr>
        <w:rPr>
          <w:ins w:id="482" w:author="海" w:date="2019-02-27T15:22:00Z"/>
          <w:color w:val="000000"/>
          <w:sz w:val="28"/>
        </w:rPr>
      </w:pPr>
    </w:p>
    <w:p w:rsidR="00781781" w:rsidRDefault="00781781">
      <w:pPr>
        <w:rPr>
          <w:ins w:id="483" w:author="海" w:date="2019-02-27T15:22:00Z"/>
        </w:rPr>
      </w:pPr>
    </w:p>
    <w:p w:rsidR="00781781" w:rsidRDefault="00DC2A50">
      <w:pPr>
        <w:ind w:firstLine="420"/>
        <w:rPr>
          <w:ins w:id="484" w:author="海" w:date="2019-02-27T15:22:00Z"/>
          <w:color w:val="000000"/>
          <w:sz w:val="28"/>
        </w:rPr>
      </w:pPr>
      <w:ins w:id="485" w:author="海" w:date="2019-02-27T15:22:00Z">
        <w:r>
          <w:rPr>
            <w:rFonts w:ascii="宋体" w:hAnsi="宋体" w:cs="宋体" w:hint="eastAsia"/>
            <w:b/>
            <w:color w:val="000000"/>
            <w:sz w:val="22"/>
          </w:rPr>
          <w:t>Json</w:t>
        </w:r>
        <w:r>
          <w:rPr>
            <w:rFonts w:ascii="宋体" w:hAnsi="宋体" w:cs="宋体" w:hint="eastAsia"/>
            <w:b/>
            <w:color w:val="000000"/>
            <w:sz w:val="22"/>
          </w:rPr>
          <w:t>数据：</w:t>
        </w:r>
      </w:ins>
    </w:p>
    <w:p w:rsidR="00781781" w:rsidRDefault="00DC2A50">
      <w:pPr>
        <w:ind w:left="420" w:firstLine="420"/>
        <w:rPr>
          <w:ins w:id="486" w:author="海" w:date="2019-02-27T15:22:00Z"/>
          <w:color w:val="000000"/>
          <w:szCs w:val="21"/>
        </w:rPr>
      </w:pPr>
      <w:ins w:id="487" w:author="海" w:date="2019-02-27T15:22:00Z">
        <w:r>
          <w:rPr>
            <w:rFonts w:hint="eastAsia"/>
            <w:color w:val="000000"/>
            <w:szCs w:val="21"/>
          </w:rPr>
          <w:t>[</w:t>
        </w:r>
      </w:ins>
    </w:p>
    <w:p w:rsidR="00781781" w:rsidRDefault="00DC2A50">
      <w:pPr>
        <w:ind w:left="420" w:firstLine="420"/>
        <w:rPr>
          <w:ins w:id="488" w:author="海" w:date="2019-02-27T15:22:00Z"/>
          <w:color w:val="000000"/>
          <w:szCs w:val="21"/>
        </w:rPr>
      </w:pPr>
      <w:ins w:id="489" w:author="海" w:date="2019-02-27T15:22:00Z">
        <w:r>
          <w:rPr>
            <w:rFonts w:hint="eastAsia"/>
            <w:color w:val="000000"/>
            <w:szCs w:val="21"/>
          </w:rPr>
          <w:t xml:space="preserve">            {</w:t>
        </w:r>
      </w:ins>
    </w:p>
    <w:p w:rsidR="00781781" w:rsidRDefault="00DC2A50">
      <w:pPr>
        <w:ind w:left="420" w:firstLine="420"/>
        <w:rPr>
          <w:ins w:id="490" w:author="海" w:date="2019-02-27T15:22:00Z"/>
          <w:color w:val="000000"/>
          <w:szCs w:val="21"/>
        </w:rPr>
      </w:pPr>
      <w:ins w:id="491" w:author="海" w:date="2019-02-27T15:22:00Z">
        <w:r>
          <w:rPr>
            <w:rFonts w:hint="eastAsia"/>
            <w:color w:val="000000"/>
            <w:szCs w:val="21"/>
          </w:rPr>
          <w:t xml:space="preserve">                "id": "id",</w:t>
        </w:r>
      </w:ins>
    </w:p>
    <w:p w:rsidR="00781781" w:rsidRDefault="00DC2A50">
      <w:pPr>
        <w:ind w:left="420" w:firstLine="420"/>
        <w:rPr>
          <w:ins w:id="492" w:author="海" w:date="2019-02-27T15:22:00Z"/>
          <w:color w:val="000000"/>
          <w:szCs w:val="21"/>
        </w:rPr>
      </w:pPr>
      <w:ins w:id="493" w:author="海" w:date="2019-02-27T15:22:00Z">
        <w:r>
          <w:rPr>
            <w:rFonts w:hint="eastAsia"/>
            <w:color w:val="000000"/>
            <w:szCs w:val="21"/>
          </w:rPr>
          <w:t xml:space="preserve">                "name": "category name"</w:t>
        </w:r>
      </w:ins>
    </w:p>
    <w:p w:rsidR="00781781" w:rsidRDefault="00DC2A50">
      <w:pPr>
        <w:ind w:left="420" w:firstLine="420"/>
        <w:rPr>
          <w:ins w:id="494" w:author="海" w:date="2019-02-27T15:22:00Z"/>
          <w:color w:val="000000"/>
          <w:szCs w:val="21"/>
        </w:rPr>
      </w:pPr>
      <w:ins w:id="495" w:author="海" w:date="2019-02-27T15:22:00Z">
        <w:r>
          <w:rPr>
            <w:rFonts w:hint="eastAsia"/>
            <w:color w:val="000000"/>
            <w:szCs w:val="21"/>
          </w:rPr>
          <w:t xml:space="preserve">                "</w:t>
        </w:r>
        <w:r>
          <w:rPr>
            <w:rFonts w:ascii="Consolas" w:eastAsia="Consolas" w:hAnsi="Consolas" w:cs="Consolas"/>
            <w:color w:val="000000"/>
            <w:sz w:val="19"/>
            <w:szCs w:val="19"/>
            <w:shd w:val="clear" w:color="auto" w:fill="EBF7F0"/>
          </w:rPr>
          <w:t>sponsorId</w:t>
        </w:r>
        <w:r>
          <w:rPr>
            <w:rFonts w:hint="eastAsia"/>
            <w:color w:val="000000"/>
            <w:szCs w:val="21"/>
          </w:rPr>
          <w:t>": "</w:t>
        </w:r>
        <w:r>
          <w:rPr>
            <w:rFonts w:ascii="Consolas" w:eastAsia="Consolas" w:hAnsi="Consolas" w:cs="Consolas"/>
            <w:color w:val="000000"/>
            <w:sz w:val="19"/>
            <w:szCs w:val="19"/>
            <w:shd w:val="clear" w:color="auto" w:fill="EBF7F0"/>
          </w:rPr>
          <w:t>sponsor</w:t>
        </w:r>
        <w:r>
          <w:rPr>
            <w:rFonts w:ascii="Consolas" w:eastAsia="宋体" w:hAnsi="Consolas" w:cs="Consolas" w:hint="eastAsia"/>
            <w:color w:val="000000"/>
            <w:sz w:val="19"/>
            <w:szCs w:val="19"/>
            <w:shd w:val="clear" w:color="auto" w:fill="EBF7F0"/>
          </w:rPr>
          <w:t xml:space="preserve"> </w:t>
        </w:r>
        <w:r>
          <w:rPr>
            <w:rFonts w:ascii="Consolas" w:eastAsia="Consolas" w:hAnsi="Consolas" w:cs="Consolas"/>
            <w:color w:val="000000"/>
            <w:sz w:val="19"/>
            <w:szCs w:val="19"/>
            <w:shd w:val="clear" w:color="auto" w:fill="EBF7F0"/>
          </w:rPr>
          <w:t>Id</w:t>
        </w:r>
        <w:r>
          <w:rPr>
            <w:rFonts w:hint="eastAsia"/>
            <w:color w:val="000000"/>
            <w:szCs w:val="21"/>
          </w:rPr>
          <w:t>"</w:t>
        </w:r>
      </w:ins>
    </w:p>
    <w:p w:rsidR="00781781" w:rsidRDefault="00781781">
      <w:pPr>
        <w:ind w:left="420" w:firstLine="420"/>
        <w:rPr>
          <w:ins w:id="496" w:author="海" w:date="2019-02-27T15:22:00Z"/>
          <w:color w:val="000000"/>
          <w:szCs w:val="21"/>
        </w:rPr>
      </w:pPr>
    </w:p>
    <w:p w:rsidR="00781781" w:rsidRDefault="00DC2A50">
      <w:pPr>
        <w:ind w:left="420" w:firstLine="420"/>
        <w:rPr>
          <w:ins w:id="497" w:author="海" w:date="2019-02-27T15:22:00Z"/>
          <w:color w:val="000000"/>
          <w:szCs w:val="21"/>
        </w:rPr>
      </w:pPr>
      <w:ins w:id="498" w:author="海" w:date="2019-02-27T15:22:00Z">
        <w:r>
          <w:rPr>
            <w:rFonts w:hint="eastAsia"/>
            <w:color w:val="000000"/>
            <w:szCs w:val="21"/>
          </w:rPr>
          <w:t xml:space="preserve">            },...</w:t>
        </w:r>
      </w:ins>
    </w:p>
    <w:p w:rsidR="00781781" w:rsidRDefault="00DC2A50">
      <w:pPr>
        <w:ind w:left="420" w:firstLine="420"/>
        <w:rPr>
          <w:ins w:id="499" w:author="海" w:date="2019-02-27T15:22:00Z"/>
        </w:rPr>
      </w:pPr>
      <w:ins w:id="500" w:author="海" w:date="2019-02-27T15:22:00Z">
        <w:r>
          <w:rPr>
            <w:rFonts w:hint="eastAsia"/>
            <w:color w:val="000000"/>
            <w:szCs w:val="21"/>
          </w:rPr>
          <w:t>]</w:t>
        </w:r>
      </w:ins>
    </w:p>
    <w:p w:rsidR="00781781" w:rsidRDefault="00781781">
      <w:pPr>
        <w:rPr>
          <w:rFonts w:ascii="微软雅黑" w:eastAsia="微软雅黑" w:hAnsi="微软雅黑" w:cs="微软雅黑"/>
        </w:rPr>
      </w:pPr>
    </w:p>
    <w:sectPr w:rsidR="007817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2A50" w:rsidRDefault="00DC2A50" w:rsidP="00A82766">
      <w:r>
        <w:separator/>
      </w:r>
    </w:p>
  </w:endnote>
  <w:endnote w:type="continuationSeparator" w:id="0">
    <w:p w:rsidR="00DC2A50" w:rsidRDefault="00DC2A50" w:rsidP="00A827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2A50" w:rsidRDefault="00DC2A50" w:rsidP="00A82766">
      <w:r>
        <w:separator/>
      </w:r>
    </w:p>
  </w:footnote>
  <w:footnote w:type="continuationSeparator" w:id="0">
    <w:p w:rsidR="00DC2A50" w:rsidRDefault="00DC2A50" w:rsidP="00A827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B8358D"/>
    <w:multiLevelType w:val="multilevel"/>
    <w:tmpl w:val="29B8358D"/>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20181207">
    <w15:presenceInfo w15:providerId="None" w15:userId="201812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4908"/>
    <w:rsid w:val="00034BAC"/>
    <w:rsid w:val="00045519"/>
    <w:rsid w:val="00073DAC"/>
    <w:rsid w:val="0009422A"/>
    <w:rsid w:val="000C65B1"/>
    <w:rsid w:val="001022EE"/>
    <w:rsid w:val="001056ED"/>
    <w:rsid w:val="00114274"/>
    <w:rsid w:val="00124795"/>
    <w:rsid w:val="00134F7E"/>
    <w:rsid w:val="00166E91"/>
    <w:rsid w:val="00172A27"/>
    <w:rsid w:val="00176A78"/>
    <w:rsid w:val="00181B39"/>
    <w:rsid w:val="001B3F16"/>
    <w:rsid w:val="001C500E"/>
    <w:rsid w:val="001D1BCC"/>
    <w:rsid w:val="001D571B"/>
    <w:rsid w:val="001F2B92"/>
    <w:rsid w:val="001F6F3C"/>
    <w:rsid w:val="00200973"/>
    <w:rsid w:val="00217287"/>
    <w:rsid w:val="00220277"/>
    <w:rsid w:val="002256D1"/>
    <w:rsid w:val="00265D61"/>
    <w:rsid w:val="0027328E"/>
    <w:rsid w:val="00294B77"/>
    <w:rsid w:val="00296C73"/>
    <w:rsid w:val="002A475F"/>
    <w:rsid w:val="002B3719"/>
    <w:rsid w:val="002B7794"/>
    <w:rsid w:val="002D182A"/>
    <w:rsid w:val="002E122B"/>
    <w:rsid w:val="00306143"/>
    <w:rsid w:val="0031358F"/>
    <w:rsid w:val="00326E73"/>
    <w:rsid w:val="00334FF5"/>
    <w:rsid w:val="00342557"/>
    <w:rsid w:val="00374B2B"/>
    <w:rsid w:val="0037773D"/>
    <w:rsid w:val="00384789"/>
    <w:rsid w:val="003914B7"/>
    <w:rsid w:val="003A11C4"/>
    <w:rsid w:val="003A6F79"/>
    <w:rsid w:val="003C0E55"/>
    <w:rsid w:val="003D7413"/>
    <w:rsid w:val="003F63E8"/>
    <w:rsid w:val="00400519"/>
    <w:rsid w:val="004007CD"/>
    <w:rsid w:val="00400E8A"/>
    <w:rsid w:val="004034DC"/>
    <w:rsid w:val="00433490"/>
    <w:rsid w:val="004359D2"/>
    <w:rsid w:val="00462E3F"/>
    <w:rsid w:val="0048128F"/>
    <w:rsid w:val="00494481"/>
    <w:rsid w:val="0049565A"/>
    <w:rsid w:val="004A5B01"/>
    <w:rsid w:val="004A6F2A"/>
    <w:rsid w:val="004B4ECC"/>
    <w:rsid w:val="004C14EF"/>
    <w:rsid w:val="004D77AC"/>
    <w:rsid w:val="004E5A2B"/>
    <w:rsid w:val="00503F59"/>
    <w:rsid w:val="0050700D"/>
    <w:rsid w:val="005200AA"/>
    <w:rsid w:val="00524992"/>
    <w:rsid w:val="00544AAD"/>
    <w:rsid w:val="0055744D"/>
    <w:rsid w:val="005957DA"/>
    <w:rsid w:val="005971C2"/>
    <w:rsid w:val="005B1F47"/>
    <w:rsid w:val="005B5C08"/>
    <w:rsid w:val="005C6A1A"/>
    <w:rsid w:val="005C7335"/>
    <w:rsid w:val="005D0F24"/>
    <w:rsid w:val="00624867"/>
    <w:rsid w:val="00630120"/>
    <w:rsid w:val="00640035"/>
    <w:rsid w:val="00655502"/>
    <w:rsid w:val="006720F3"/>
    <w:rsid w:val="00714382"/>
    <w:rsid w:val="00722726"/>
    <w:rsid w:val="00724B0D"/>
    <w:rsid w:val="00770F42"/>
    <w:rsid w:val="00781781"/>
    <w:rsid w:val="007B1661"/>
    <w:rsid w:val="007C4D06"/>
    <w:rsid w:val="007C5C35"/>
    <w:rsid w:val="007D5EBD"/>
    <w:rsid w:val="007E23EF"/>
    <w:rsid w:val="007E5119"/>
    <w:rsid w:val="00820544"/>
    <w:rsid w:val="00821AAE"/>
    <w:rsid w:val="00840A5A"/>
    <w:rsid w:val="00860CBD"/>
    <w:rsid w:val="00866397"/>
    <w:rsid w:val="008877A1"/>
    <w:rsid w:val="00895E16"/>
    <w:rsid w:val="008F1296"/>
    <w:rsid w:val="00953FB0"/>
    <w:rsid w:val="00961C6C"/>
    <w:rsid w:val="00970CA8"/>
    <w:rsid w:val="0098244F"/>
    <w:rsid w:val="009875F2"/>
    <w:rsid w:val="00994DC8"/>
    <w:rsid w:val="009D70F5"/>
    <w:rsid w:val="009E6719"/>
    <w:rsid w:val="00A02BBF"/>
    <w:rsid w:val="00A06079"/>
    <w:rsid w:val="00A21DA7"/>
    <w:rsid w:val="00A234E0"/>
    <w:rsid w:val="00A43893"/>
    <w:rsid w:val="00A45ACC"/>
    <w:rsid w:val="00A82766"/>
    <w:rsid w:val="00A953AA"/>
    <w:rsid w:val="00AF293A"/>
    <w:rsid w:val="00B2328D"/>
    <w:rsid w:val="00B34AD9"/>
    <w:rsid w:val="00B56D5F"/>
    <w:rsid w:val="00B703FD"/>
    <w:rsid w:val="00B731C4"/>
    <w:rsid w:val="00B94CF2"/>
    <w:rsid w:val="00BD29DD"/>
    <w:rsid w:val="00BF2965"/>
    <w:rsid w:val="00C019DF"/>
    <w:rsid w:val="00C0356D"/>
    <w:rsid w:val="00C12436"/>
    <w:rsid w:val="00C13858"/>
    <w:rsid w:val="00C366F4"/>
    <w:rsid w:val="00C40771"/>
    <w:rsid w:val="00C5432D"/>
    <w:rsid w:val="00C609C5"/>
    <w:rsid w:val="00C61CAE"/>
    <w:rsid w:val="00C722CC"/>
    <w:rsid w:val="00CA0133"/>
    <w:rsid w:val="00CA128E"/>
    <w:rsid w:val="00CA51CE"/>
    <w:rsid w:val="00CB3B0E"/>
    <w:rsid w:val="00CD7FCE"/>
    <w:rsid w:val="00CF0EA3"/>
    <w:rsid w:val="00CF6AEA"/>
    <w:rsid w:val="00D01FCC"/>
    <w:rsid w:val="00D31621"/>
    <w:rsid w:val="00D536A1"/>
    <w:rsid w:val="00D56505"/>
    <w:rsid w:val="00D67621"/>
    <w:rsid w:val="00D81112"/>
    <w:rsid w:val="00D82880"/>
    <w:rsid w:val="00D85778"/>
    <w:rsid w:val="00D871BB"/>
    <w:rsid w:val="00DA043A"/>
    <w:rsid w:val="00DA2729"/>
    <w:rsid w:val="00DC2A50"/>
    <w:rsid w:val="00DC63BB"/>
    <w:rsid w:val="00DE3E90"/>
    <w:rsid w:val="00DF1F68"/>
    <w:rsid w:val="00E22A5B"/>
    <w:rsid w:val="00E278AB"/>
    <w:rsid w:val="00E364EB"/>
    <w:rsid w:val="00E71BBC"/>
    <w:rsid w:val="00E76A49"/>
    <w:rsid w:val="00E86656"/>
    <w:rsid w:val="00E87058"/>
    <w:rsid w:val="00E8763B"/>
    <w:rsid w:val="00E87F43"/>
    <w:rsid w:val="00E94B03"/>
    <w:rsid w:val="00EA170C"/>
    <w:rsid w:val="00EA6387"/>
    <w:rsid w:val="00ED3117"/>
    <w:rsid w:val="00EE5B01"/>
    <w:rsid w:val="00F03462"/>
    <w:rsid w:val="00F60DE0"/>
    <w:rsid w:val="00FD5284"/>
    <w:rsid w:val="00FF545E"/>
    <w:rsid w:val="015B1A32"/>
    <w:rsid w:val="01620489"/>
    <w:rsid w:val="016D6ECB"/>
    <w:rsid w:val="01882622"/>
    <w:rsid w:val="0283480A"/>
    <w:rsid w:val="0364614C"/>
    <w:rsid w:val="044B17D8"/>
    <w:rsid w:val="04C20314"/>
    <w:rsid w:val="053C2299"/>
    <w:rsid w:val="05763701"/>
    <w:rsid w:val="05CB6A06"/>
    <w:rsid w:val="06A16B39"/>
    <w:rsid w:val="06FA4A22"/>
    <w:rsid w:val="076C4F12"/>
    <w:rsid w:val="07FE76D6"/>
    <w:rsid w:val="08155A4B"/>
    <w:rsid w:val="085F2080"/>
    <w:rsid w:val="08F13331"/>
    <w:rsid w:val="096442DC"/>
    <w:rsid w:val="09F82D46"/>
    <w:rsid w:val="0C537DCA"/>
    <w:rsid w:val="0C885295"/>
    <w:rsid w:val="0CD72C67"/>
    <w:rsid w:val="0D97560D"/>
    <w:rsid w:val="0E1D1B47"/>
    <w:rsid w:val="0ED637FF"/>
    <w:rsid w:val="0F1D3C5E"/>
    <w:rsid w:val="10635991"/>
    <w:rsid w:val="11B17A0E"/>
    <w:rsid w:val="120F314A"/>
    <w:rsid w:val="1413049C"/>
    <w:rsid w:val="142A5368"/>
    <w:rsid w:val="144677B5"/>
    <w:rsid w:val="144E5A2F"/>
    <w:rsid w:val="149451E0"/>
    <w:rsid w:val="14B75E58"/>
    <w:rsid w:val="14CD7C7A"/>
    <w:rsid w:val="1511673F"/>
    <w:rsid w:val="15991C38"/>
    <w:rsid w:val="177C62EF"/>
    <w:rsid w:val="17C40C5F"/>
    <w:rsid w:val="19940073"/>
    <w:rsid w:val="1A030B86"/>
    <w:rsid w:val="1A4240AF"/>
    <w:rsid w:val="1AB744A3"/>
    <w:rsid w:val="1AD55740"/>
    <w:rsid w:val="1B1F2970"/>
    <w:rsid w:val="1BF76D07"/>
    <w:rsid w:val="1C9326CE"/>
    <w:rsid w:val="1CA107FD"/>
    <w:rsid w:val="1CDE76C3"/>
    <w:rsid w:val="1D7504B8"/>
    <w:rsid w:val="1DCA25C9"/>
    <w:rsid w:val="1E1D7AB3"/>
    <w:rsid w:val="1E554FEB"/>
    <w:rsid w:val="1E7756DC"/>
    <w:rsid w:val="20A1418B"/>
    <w:rsid w:val="214128EA"/>
    <w:rsid w:val="21851905"/>
    <w:rsid w:val="21923670"/>
    <w:rsid w:val="24147063"/>
    <w:rsid w:val="24224DD8"/>
    <w:rsid w:val="242A0D5D"/>
    <w:rsid w:val="248E3D07"/>
    <w:rsid w:val="24B74F57"/>
    <w:rsid w:val="255B3C3B"/>
    <w:rsid w:val="25CE2705"/>
    <w:rsid w:val="25D07EEC"/>
    <w:rsid w:val="25D87EC7"/>
    <w:rsid w:val="25FF09D6"/>
    <w:rsid w:val="26A46FD6"/>
    <w:rsid w:val="270B3E32"/>
    <w:rsid w:val="273B1652"/>
    <w:rsid w:val="298C5379"/>
    <w:rsid w:val="29C71A3D"/>
    <w:rsid w:val="2C1A27C6"/>
    <w:rsid w:val="2DC67522"/>
    <w:rsid w:val="2F4264A7"/>
    <w:rsid w:val="30374444"/>
    <w:rsid w:val="3100282B"/>
    <w:rsid w:val="324E2DDD"/>
    <w:rsid w:val="324F7D21"/>
    <w:rsid w:val="32CB5000"/>
    <w:rsid w:val="32CF37B3"/>
    <w:rsid w:val="32EC7E4E"/>
    <w:rsid w:val="331604F0"/>
    <w:rsid w:val="332647CF"/>
    <w:rsid w:val="33D33734"/>
    <w:rsid w:val="340A64E5"/>
    <w:rsid w:val="343A31E9"/>
    <w:rsid w:val="34A478A4"/>
    <w:rsid w:val="35543C36"/>
    <w:rsid w:val="355D45BA"/>
    <w:rsid w:val="359F07C4"/>
    <w:rsid w:val="364020BC"/>
    <w:rsid w:val="365973CC"/>
    <w:rsid w:val="365F6935"/>
    <w:rsid w:val="367E7027"/>
    <w:rsid w:val="36924095"/>
    <w:rsid w:val="36D8264D"/>
    <w:rsid w:val="376A2ABC"/>
    <w:rsid w:val="37A93DC2"/>
    <w:rsid w:val="39097EC4"/>
    <w:rsid w:val="39B54F49"/>
    <w:rsid w:val="39F72FA1"/>
    <w:rsid w:val="3A355054"/>
    <w:rsid w:val="3A3E71D9"/>
    <w:rsid w:val="3B0002BC"/>
    <w:rsid w:val="3C4C46C9"/>
    <w:rsid w:val="3C7856A7"/>
    <w:rsid w:val="3CB360BB"/>
    <w:rsid w:val="3CB50F66"/>
    <w:rsid w:val="3CB615C6"/>
    <w:rsid w:val="3D26504E"/>
    <w:rsid w:val="3D3F5D4D"/>
    <w:rsid w:val="3DB80ED5"/>
    <w:rsid w:val="3DE967C0"/>
    <w:rsid w:val="3E1C56FA"/>
    <w:rsid w:val="3E514337"/>
    <w:rsid w:val="3E5A5315"/>
    <w:rsid w:val="3F06143A"/>
    <w:rsid w:val="3FE11164"/>
    <w:rsid w:val="406D0A61"/>
    <w:rsid w:val="40710A44"/>
    <w:rsid w:val="40A62B8F"/>
    <w:rsid w:val="40FC7885"/>
    <w:rsid w:val="41422DE6"/>
    <w:rsid w:val="41583B68"/>
    <w:rsid w:val="427E0C26"/>
    <w:rsid w:val="42CF6D57"/>
    <w:rsid w:val="431C0CFE"/>
    <w:rsid w:val="43292862"/>
    <w:rsid w:val="43AA18E3"/>
    <w:rsid w:val="46343775"/>
    <w:rsid w:val="47503806"/>
    <w:rsid w:val="47750BB6"/>
    <w:rsid w:val="47CF4542"/>
    <w:rsid w:val="48734E65"/>
    <w:rsid w:val="48D01769"/>
    <w:rsid w:val="4A58539E"/>
    <w:rsid w:val="4C0817E5"/>
    <w:rsid w:val="4D2C4365"/>
    <w:rsid w:val="4D892957"/>
    <w:rsid w:val="4DAD403B"/>
    <w:rsid w:val="4F396F86"/>
    <w:rsid w:val="4F512CDF"/>
    <w:rsid w:val="4FAC36C7"/>
    <w:rsid w:val="4FB43611"/>
    <w:rsid w:val="4FFE4F2F"/>
    <w:rsid w:val="5059161D"/>
    <w:rsid w:val="50CC4B17"/>
    <w:rsid w:val="51E30318"/>
    <w:rsid w:val="526C544A"/>
    <w:rsid w:val="52E57ED5"/>
    <w:rsid w:val="52FF012E"/>
    <w:rsid w:val="54912E44"/>
    <w:rsid w:val="565B53C5"/>
    <w:rsid w:val="567579D6"/>
    <w:rsid w:val="56986042"/>
    <w:rsid w:val="576A5884"/>
    <w:rsid w:val="57C14FC7"/>
    <w:rsid w:val="58767E6D"/>
    <w:rsid w:val="58D934E0"/>
    <w:rsid w:val="594D3579"/>
    <w:rsid w:val="59A10EF5"/>
    <w:rsid w:val="59E901F6"/>
    <w:rsid w:val="5A8A00E8"/>
    <w:rsid w:val="5AB45146"/>
    <w:rsid w:val="5AE01ED2"/>
    <w:rsid w:val="5B49325E"/>
    <w:rsid w:val="5BC2772D"/>
    <w:rsid w:val="5BDC7828"/>
    <w:rsid w:val="5C4040A7"/>
    <w:rsid w:val="5CAA6D66"/>
    <w:rsid w:val="5D9977B2"/>
    <w:rsid w:val="5DD513DE"/>
    <w:rsid w:val="5F065CE0"/>
    <w:rsid w:val="5F3963AF"/>
    <w:rsid w:val="5FCE0D3E"/>
    <w:rsid w:val="609E6131"/>
    <w:rsid w:val="60ED4AA1"/>
    <w:rsid w:val="6114364A"/>
    <w:rsid w:val="6228693D"/>
    <w:rsid w:val="631C506E"/>
    <w:rsid w:val="63D009DE"/>
    <w:rsid w:val="642A27DE"/>
    <w:rsid w:val="65194CF1"/>
    <w:rsid w:val="65356B23"/>
    <w:rsid w:val="656E69E7"/>
    <w:rsid w:val="66253A03"/>
    <w:rsid w:val="6673282C"/>
    <w:rsid w:val="66AD438A"/>
    <w:rsid w:val="66CC69DE"/>
    <w:rsid w:val="67915653"/>
    <w:rsid w:val="67D86518"/>
    <w:rsid w:val="68A574EA"/>
    <w:rsid w:val="68AC1B61"/>
    <w:rsid w:val="690960C3"/>
    <w:rsid w:val="69812FED"/>
    <w:rsid w:val="69BA2EF2"/>
    <w:rsid w:val="6A82318B"/>
    <w:rsid w:val="6BA018A8"/>
    <w:rsid w:val="6BE42D76"/>
    <w:rsid w:val="6C865A24"/>
    <w:rsid w:val="6CBE50CE"/>
    <w:rsid w:val="6D535020"/>
    <w:rsid w:val="6D724752"/>
    <w:rsid w:val="6DD3613C"/>
    <w:rsid w:val="6F4932C0"/>
    <w:rsid w:val="6FBB675A"/>
    <w:rsid w:val="70843ED7"/>
    <w:rsid w:val="708D4DE8"/>
    <w:rsid w:val="70AC2F82"/>
    <w:rsid w:val="70F44CB4"/>
    <w:rsid w:val="716F7423"/>
    <w:rsid w:val="71777FE6"/>
    <w:rsid w:val="71DD1AE6"/>
    <w:rsid w:val="72062442"/>
    <w:rsid w:val="72735B52"/>
    <w:rsid w:val="7343061B"/>
    <w:rsid w:val="7379399D"/>
    <w:rsid w:val="73CF5565"/>
    <w:rsid w:val="7432770F"/>
    <w:rsid w:val="74F406E7"/>
    <w:rsid w:val="75610B38"/>
    <w:rsid w:val="756B65DD"/>
    <w:rsid w:val="76046D24"/>
    <w:rsid w:val="76AB5FBD"/>
    <w:rsid w:val="76D02335"/>
    <w:rsid w:val="76DC077B"/>
    <w:rsid w:val="77881761"/>
    <w:rsid w:val="77D069D3"/>
    <w:rsid w:val="77DF25CB"/>
    <w:rsid w:val="78E0729B"/>
    <w:rsid w:val="79221FB2"/>
    <w:rsid w:val="7AEC3EE6"/>
    <w:rsid w:val="7B99673C"/>
    <w:rsid w:val="7BBF580B"/>
    <w:rsid w:val="7C275703"/>
    <w:rsid w:val="7CA942C9"/>
    <w:rsid w:val="7D8F2DD6"/>
    <w:rsid w:val="7E24037A"/>
    <w:rsid w:val="7E874D34"/>
    <w:rsid w:val="7EC308FB"/>
    <w:rsid w:val="7F3A75D7"/>
    <w:rsid w:val="7FB10139"/>
    <w:rsid w:val="7FEB583E"/>
    <w:rsid w:val="7FEF12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6AD6703-E95B-475F-AA4B-C39B868EC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Document Map" w:qFormat="1"/>
    <w:lsdException w:name="HTML Top of Form" w:semiHidden="1" w:uiPriority="99" w:unhideWhenUsed="1"/>
    <w:lsdException w:name="HTML Bottom of Form" w:semiHidden="1" w:uiPriority="99" w:unhideWhenUsed="1"/>
    <w:lsdException w:name="HTML Preformatted"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outlineLvl w:val="0"/>
    </w:pPr>
    <w:rPr>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qFormat/>
    <w:rPr>
      <w:rFonts w:ascii="宋体" w:eastAsia="宋体"/>
      <w:sz w:val="24"/>
    </w:rPr>
  </w:style>
  <w:style w:type="paragraph" w:styleId="a4">
    <w:name w:val="Balloon Text"/>
    <w:basedOn w:val="a"/>
    <w:link w:val="Char0"/>
    <w:rPr>
      <w:rFonts w:ascii="宋体" w:eastAsia="宋体"/>
      <w:sz w:val="18"/>
      <w:szCs w:val="18"/>
    </w:rPr>
  </w:style>
  <w:style w:type="paragraph" w:styleId="a5">
    <w:name w:val="footer"/>
    <w:basedOn w:val="a"/>
    <w:link w:val="Char1"/>
    <w:pPr>
      <w:tabs>
        <w:tab w:val="center" w:pos="4153"/>
        <w:tab w:val="right" w:pos="8306"/>
      </w:tabs>
      <w:snapToGrid w:val="0"/>
      <w:jc w:val="left"/>
    </w:pPr>
    <w:rPr>
      <w:sz w:val="18"/>
      <w:szCs w:val="18"/>
    </w:rPr>
  </w:style>
  <w:style w:type="paragraph" w:styleId="a6">
    <w:name w:val="header"/>
    <w:basedOn w:val="a"/>
    <w:link w:val="Char2"/>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7">
    <w:name w:val="Title"/>
    <w:basedOn w:val="a"/>
    <w:next w:val="a"/>
    <w:qFormat/>
    <w:pPr>
      <w:spacing w:before="240" w:after="60"/>
      <w:jc w:val="center"/>
      <w:outlineLvl w:val="0"/>
    </w:pPr>
    <w:rPr>
      <w:rFonts w:asciiTheme="majorHAnsi" w:eastAsia="宋体" w:hAnsiTheme="majorHAnsi" w:cstheme="majorBidi"/>
      <w:b/>
      <w:bCs/>
      <w:sz w:val="32"/>
      <w:szCs w:val="32"/>
    </w:rPr>
  </w:style>
  <w:style w:type="character" w:customStyle="1" w:styleId="Char">
    <w:name w:val="文档结构图 Char"/>
    <w:basedOn w:val="a0"/>
    <w:link w:val="a3"/>
    <w:qFormat/>
    <w:rPr>
      <w:rFonts w:ascii="宋体" w:hAnsiTheme="minorHAnsi" w:cstheme="minorBidi"/>
      <w:kern w:val="2"/>
      <w:sz w:val="24"/>
      <w:szCs w:val="24"/>
    </w:rPr>
  </w:style>
  <w:style w:type="paragraph" w:styleId="a8">
    <w:name w:val="List Paragraph"/>
    <w:basedOn w:val="a"/>
    <w:uiPriority w:val="99"/>
    <w:qFormat/>
    <w:pPr>
      <w:ind w:left="720"/>
      <w:contextualSpacing/>
    </w:pPr>
  </w:style>
  <w:style w:type="character" w:customStyle="1" w:styleId="Char2">
    <w:name w:val="页眉 Char"/>
    <w:basedOn w:val="a0"/>
    <w:link w:val="a6"/>
    <w:rPr>
      <w:rFonts w:asciiTheme="minorHAnsi" w:eastAsiaTheme="minorEastAsia" w:hAnsiTheme="minorHAnsi" w:cstheme="minorBidi"/>
      <w:kern w:val="2"/>
      <w:sz w:val="18"/>
      <w:szCs w:val="18"/>
    </w:rPr>
  </w:style>
  <w:style w:type="character" w:customStyle="1" w:styleId="Char1">
    <w:name w:val="页脚 Char"/>
    <w:basedOn w:val="a0"/>
    <w:link w:val="a5"/>
    <w:rPr>
      <w:rFonts w:asciiTheme="minorHAnsi" w:eastAsiaTheme="minorEastAsia" w:hAnsiTheme="minorHAnsi" w:cstheme="minorBidi"/>
      <w:kern w:val="2"/>
      <w:sz w:val="18"/>
      <w:szCs w:val="18"/>
    </w:rPr>
  </w:style>
  <w:style w:type="paragraph" w:customStyle="1" w:styleId="10">
    <w:name w:val="修订1"/>
    <w:hidden/>
    <w:uiPriority w:val="99"/>
    <w:semiHidden/>
    <w:rPr>
      <w:rFonts w:asciiTheme="minorHAnsi" w:eastAsiaTheme="minorEastAsia" w:hAnsiTheme="minorHAnsi" w:cstheme="minorBidi"/>
      <w:kern w:val="2"/>
      <w:sz w:val="21"/>
      <w:szCs w:val="24"/>
    </w:rPr>
  </w:style>
  <w:style w:type="character" w:customStyle="1" w:styleId="Char0">
    <w:name w:val="批注框文本 Char"/>
    <w:basedOn w:val="a0"/>
    <w:link w:val="a4"/>
    <w:rPr>
      <w:rFonts w:ascii="宋体"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84D8796-072B-4544-91ED-A4A7AF760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68</Pages>
  <Words>8627</Words>
  <Characters>49176</Characters>
  <Application>Microsoft Office Word</Application>
  <DocSecurity>0</DocSecurity>
  <Lines>409</Lines>
  <Paragraphs>115</Paragraphs>
  <ScaleCrop>false</ScaleCrop>
  <Company>Microsoft</Company>
  <LinksUpToDate>false</LinksUpToDate>
  <CharactersWithSpaces>57688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dc:creator>
  <cp:lastModifiedBy>20181207</cp:lastModifiedBy>
  <cp:revision>140</cp:revision>
  <dcterms:created xsi:type="dcterms:W3CDTF">2018-10-11T15:01:00Z</dcterms:created>
  <dcterms:modified xsi:type="dcterms:W3CDTF">2019-02-28T14:50:00Z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